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rPr>
          <w:rFonts w:hint="default" w:ascii="Verdana" w:hAnsi="Verdana"/>
          <w:b/>
          <w:bCs/>
        </w:rPr>
      </w:pPr>
    </w:p>
    <w:p>
      <w:pPr>
        <w:ind w:firstLine="0" w:firstLineChars="0"/>
        <w:jc w:val="left"/>
        <w:rPr>
          <w:rFonts w:hint="default" w:ascii="Verdana" w:hAnsi="Verdana"/>
          <w:b/>
          <w:bCs/>
        </w:rPr>
      </w:pPr>
      <w:r>
        <w:drawing>
          <wp:inline distT="0" distB="0" distL="0" distR="0">
            <wp:extent cx="641350" cy="485140"/>
            <wp:effectExtent l="0" t="0" r="6350" b="0"/>
            <wp:docPr id="1" name="图片 1" descr="C:\Users\zjute\AppData\Local\Temp\ksohtml\wps5E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jute\AppData\Local\Temp\ksohtml\wps5E34.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3155" cy="502195"/>
                    </a:xfrm>
                    <a:prstGeom prst="rect">
                      <a:avLst/>
                    </a:prstGeom>
                    <a:noFill/>
                    <a:ln>
                      <a:noFill/>
                    </a:ln>
                  </pic:spPr>
                </pic:pic>
              </a:graphicData>
            </a:graphic>
          </wp:inline>
        </w:drawing>
      </w:r>
    </w:p>
    <w:p>
      <w:pPr>
        <w:ind w:firstLine="0" w:firstLineChars="0"/>
        <w:jc w:val="center"/>
        <w:rPr>
          <w:rFonts w:hint="default" w:ascii="Verdana" w:hAnsi="Verdana"/>
          <w:b/>
          <w:bCs/>
        </w:rPr>
      </w:pPr>
      <w:r>
        <w:rPr>
          <w:rFonts w:hint="default" w:ascii="Verdana" w:hAnsi="Verdana"/>
          <w:b/>
          <w:bCs/>
        </w:rPr>
        <w:t xml:space="preserve"> </w:t>
      </w:r>
    </w:p>
    <w:p>
      <w:pPr>
        <w:ind w:firstLine="0" w:firstLineChars="0"/>
        <w:jc w:val="center"/>
        <w:rPr>
          <w:rFonts w:hint="default" w:ascii="Verdana" w:hAnsi="Verdana"/>
          <w:b/>
          <w:bCs/>
        </w:rPr>
      </w:pPr>
      <w:r>
        <w:rPr>
          <w:rFonts w:hint="default" w:ascii="Verdana" w:hAnsi="Verdana"/>
          <w:b/>
          <w:bCs/>
        </w:rPr>
        <w:t xml:space="preserve"> </w:t>
      </w:r>
    </w:p>
    <w:p>
      <w:pPr>
        <w:ind w:firstLine="0" w:firstLineChars="0"/>
        <w:jc w:val="center"/>
        <w:rPr>
          <w:rFonts w:hint="default" w:ascii="Verdana" w:hAnsi="Verdana"/>
          <w:b/>
          <w:bCs/>
        </w:rPr>
      </w:pPr>
      <w:r>
        <w:rPr>
          <w:rFonts w:hint="default" w:ascii="Verdana" w:hAnsi="Verdana"/>
          <w:b/>
          <w:bCs/>
        </w:rPr>
        <w:t xml:space="preserve"> </w:t>
      </w:r>
    </w:p>
    <w:p>
      <w:pPr>
        <w:ind w:firstLine="0" w:firstLineChars="0"/>
        <w:jc w:val="center"/>
        <w:rPr>
          <w:rFonts w:hint="default" w:ascii="Verdana" w:hAnsi="Verdana"/>
          <w:b/>
          <w:bCs/>
        </w:rPr>
      </w:pPr>
      <w:r>
        <w:rPr>
          <w:rFonts w:hint="default" w:ascii="Verdana" w:hAnsi="Verdana"/>
          <w:b/>
          <w:bCs/>
        </w:rPr>
        <w:t xml:space="preserve"> </w:t>
      </w:r>
    </w:p>
    <w:p>
      <w:pPr>
        <w:ind w:firstLine="0" w:firstLineChars="0"/>
        <w:jc w:val="center"/>
        <w:rPr>
          <w:rFonts w:hint="default" w:ascii="Verdana" w:hAnsi="Verdana"/>
          <w:b/>
          <w:bCs/>
        </w:rPr>
      </w:pPr>
    </w:p>
    <w:p>
      <w:pPr>
        <w:ind w:firstLine="0" w:firstLineChars="0"/>
        <w:jc w:val="center"/>
        <w:rPr>
          <w:rFonts w:hint="default" w:ascii="Verdana" w:hAnsi="Verdana"/>
          <w:b/>
          <w:bCs/>
        </w:rPr>
      </w:pPr>
      <w:r>
        <w:rPr>
          <w:rFonts w:hint="default" w:ascii="黑体" w:hAnsi="黑体"/>
          <w:b/>
          <w:bCs/>
        </w:rPr>
        <w:t>网络借贷资金存管系统</w:t>
      </w:r>
    </w:p>
    <w:p>
      <w:pPr>
        <w:ind w:firstLine="0" w:firstLineChars="0"/>
        <w:jc w:val="center"/>
        <w:rPr>
          <w:rFonts w:hint="default" w:ascii="Verdana" w:hAnsi="Verdana"/>
          <w:b/>
          <w:bCs/>
        </w:rPr>
      </w:pPr>
      <w:r>
        <w:rPr>
          <w:rFonts w:hint="default" w:ascii="黑体" w:hAnsi="黑体"/>
          <w:b/>
          <w:bCs/>
        </w:rPr>
        <w:t>接入开发指导书</w:t>
      </w:r>
    </w:p>
    <w:p>
      <w:pPr>
        <w:ind w:firstLine="0" w:firstLineChars="0"/>
        <w:jc w:val="center"/>
        <w:rPr>
          <w:rFonts w:hint="default" w:ascii="Verdana" w:hAnsi="Verdana"/>
        </w:rPr>
      </w:pPr>
      <w:r>
        <w:rPr>
          <w:rFonts w:hint="default" w:ascii="Verdana" w:hAnsi="Verdana"/>
        </w:rPr>
        <w:t>(V2.0)</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ind w:firstLine="0" w:firstLineChars="0"/>
        <w:jc w:val="center"/>
        <w:rPr>
          <w:rFonts w:hint="default" w:ascii="Verdana" w:hAnsi="Verdana"/>
        </w:rPr>
      </w:pPr>
      <w:r>
        <w:rPr>
          <w:rFonts w:hint="default" w:ascii="Verdana" w:hAnsi="Verdana"/>
        </w:rPr>
        <w:t xml:space="preserve"> </w:t>
      </w:r>
    </w:p>
    <w:p>
      <w:pPr>
        <w:spacing w:before="156" w:beforeLines="50"/>
        <w:ind w:firstLine="0" w:firstLineChars="0"/>
        <w:jc w:val="center"/>
        <w:rPr>
          <w:rFonts w:hAnsi="宋体"/>
          <w:b/>
          <w:bCs/>
          <w:sz w:val="36"/>
          <w:szCs w:val="36"/>
        </w:rPr>
      </w:pPr>
    </w:p>
    <w:p>
      <w:pPr>
        <w:ind w:firstLine="0" w:firstLineChars="0"/>
        <w:jc w:val="center"/>
        <w:rPr>
          <w:rFonts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ind w:firstLine="0" w:firstLineChars="0"/>
        <w:jc w:val="center"/>
        <w:rPr>
          <w:rFonts w:hint="eastAsia"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pStyle w:val="2"/>
        <w:numPr>
          <w:ilvl w:val="0"/>
          <w:numId w:val="2"/>
        </w:numPr>
        <w:jc w:val="left"/>
        <w:rPr>
          <w:rFonts w:hint="eastAsia" w:ascii="宋体" w:hAnsi="宋体" w:eastAsia="宋体"/>
        </w:rPr>
      </w:pPr>
      <w:bookmarkStart w:id="0" w:name="_Toc25420"/>
      <w:bookmarkEnd w:id="0"/>
      <w:bookmarkStart w:id="1" w:name="_Toc30486"/>
      <w:bookmarkEnd w:id="1"/>
      <w:bookmarkStart w:id="2" w:name="_Toc471996042"/>
      <w:bookmarkEnd w:id="2"/>
      <w:bookmarkStart w:id="3" w:name="_Toc15114"/>
      <w:bookmarkEnd w:id="3"/>
      <w:bookmarkStart w:id="4" w:name="_Toc19218"/>
      <w:bookmarkEnd w:id="4"/>
      <w:r>
        <w:rPr>
          <w:rFonts w:hint="eastAsia" w:ascii="宋体" w:hAnsi="宋体" w:eastAsia="宋体"/>
        </w:rPr>
        <w:t>版本信息</w:t>
      </w:r>
    </w:p>
    <w:p>
      <w:pPr>
        <w:pStyle w:val="3"/>
        <w:numPr>
          <w:ilvl w:val="1"/>
          <w:numId w:val="3"/>
        </w:numPr>
        <w:rPr>
          <w:b/>
          <w:color w:val="auto"/>
        </w:rPr>
      </w:pPr>
      <w:bookmarkStart w:id="5" w:name="_Toc7825"/>
      <w:bookmarkEnd w:id="5"/>
      <w:bookmarkStart w:id="6" w:name="_Toc471996043"/>
      <w:bookmarkEnd w:id="6"/>
      <w:bookmarkStart w:id="7" w:name="_Toc2942"/>
      <w:bookmarkEnd w:id="7"/>
      <w:bookmarkStart w:id="8" w:name="_Toc14374"/>
      <w:bookmarkEnd w:id="8"/>
      <w:bookmarkStart w:id="9" w:name="_Toc1327"/>
      <w:bookmarkEnd w:id="9"/>
      <w:bookmarkStart w:id="10" w:name="_Toc14833"/>
      <w:bookmarkStart w:id="11" w:name="_Toc502235918"/>
      <w:r>
        <w:rPr>
          <w:rFonts w:hint="eastAsia"/>
          <w:b/>
          <w:color w:val="auto"/>
        </w:rPr>
        <w:t>文档属性</w:t>
      </w:r>
      <w:bookmarkEnd w:id="10"/>
      <w:bookmarkEnd w:id="11"/>
    </w:p>
    <w:tbl>
      <w:tblPr>
        <w:tblStyle w:val="23"/>
        <w:tblW w:w="8391" w:type="dxa"/>
        <w:jc w:val="center"/>
        <w:tblInd w:w="0" w:type="dxa"/>
        <w:tblLayout w:type="fixed"/>
        <w:tblCellMar>
          <w:top w:w="0" w:type="dxa"/>
          <w:left w:w="108" w:type="dxa"/>
          <w:bottom w:w="0" w:type="dxa"/>
          <w:right w:w="108" w:type="dxa"/>
        </w:tblCellMar>
      </w:tblPr>
      <w:tblGrid>
        <w:gridCol w:w="2588"/>
        <w:gridCol w:w="5803"/>
      </w:tblGrid>
      <w:tr>
        <w:tblPrEx>
          <w:tblLayout w:type="fixed"/>
        </w:tblPrEx>
        <w:trPr>
          <w:jc w:val="center"/>
        </w:trPr>
        <w:tc>
          <w:tcPr>
            <w:tcW w:w="2588" w:type="dxa"/>
            <w:tcBorders>
              <w:top w:val="single" w:color="4F81BD" w:sz="8" w:space="0"/>
              <w:left w:val="single" w:color="4F81BD" w:sz="8" w:space="0"/>
              <w:bottom w:val="single" w:color="4F81BD" w:sz="12" w:space="0"/>
              <w:right w:val="single" w:color="4F81BD" w:sz="8" w:space="0"/>
            </w:tcBorders>
            <w:shd w:val="clear" w:color="auto" w:fill="7F7F7F"/>
            <w:vAlign w:val="center"/>
          </w:tcPr>
          <w:p>
            <w:pPr>
              <w:ind w:firstLine="361"/>
              <w:jc w:val="left"/>
              <w:rPr>
                <w:rFonts w:ascii="宋体" w:hAnsi="宋体" w:eastAsia="宋体"/>
                <w:b/>
                <w:bCs/>
                <w:color w:val="000000"/>
                <w:sz w:val="18"/>
                <w:szCs w:val="18"/>
              </w:rPr>
            </w:pPr>
            <w:r>
              <w:rPr>
                <w:rFonts w:hint="eastAsia" w:ascii="宋体" w:hAnsi="宋体" w:eastAsia="宋体"/>
                <w:b/>
                <w:bCs/>
                <w:color w:val="3667A6"/>
                <w:sz w:val="18"/>
                <w:szCs w:val="18"/>
              </w:rPr>
              <w:t>文档属性</w:t>
            </w:r>
          </w:p>
        </w:tc>
        <w:tc>
          <w:tcPr>
            <w:tcW w:w="5803" w:type="dxa"/>
            <w:tcBorders>
              <w:top w:val="single" w:color="4F81BD" w:sz="8" w:space="0"/>
              <w:left w:val="nil"/>
              <w:bottom w:val="single" w:color="4F81BD" w:sz="12" w:space="0"/>
              <w:right w:val="single" w:color="4F81BD" w:sz="8" w:space="0"/>
            </w:tcBorders>
            <w:shd w:val="clear" w:color="auto" w:fill="7F7F7F"/>
            <w:vAlign w:val="center"/>
          </w:tcPr>
          <w:p>
            <w:pPr>
              <w:ind w:firstLine="361"/>
              <w:jc w:val="center"/>
              <w:rPr>
                <w:rFonts w:hint="eastAsia" w:ascii="Verdana" w:hAnsi="Verdana" w:cs="宋体"/>
                <w:color w:val="000000"/>
                <w:sz w:val="18"/>
                <w:szCs w:val="18"/>
              </w:rPr>
            </w:pPr>
            <w:r>
              <w:rPr>
                <w:rFonts w:hint="eastAsia" w:ascii="宋体" w:hAnsi="宋体" w:eastAsia="宋体"/>
                <w:b/>
                <w:bCs/>
                <w:color w:val="3667A6"/>
                <w:sz w:val="18"/>
                <w:szCs w:val="18"/>
              </w:rPr>
              <w:t>内容</w:t>
            </w:r>
          </w:p>
        </w:tc>
      </w:tr>
      <w:tr>
        <w:tblPrEx>
          <w:tblLayout w:type="fixed"/>
          <w:tblCellMar>
            <w:top w:w="0" w:type="dxa"/>
            <w:left w:w="108" w:type="dxa"/>
            <w:bottom w:w="0" w:type="dxa"/>
            <w:right w:w="108" w:type="dxa"/>
          </w:tblCellMar>
        </w:tblPrEx>
        <w:trPr>
          <w:jc w:val="center"/>
        </w:trPr>
        <w:tc>
          <w:tcPr>
            <w:tcW w:w="2588" w:type="dxa"/>
            <w:tcBorders>
              <w:top w:val="single" w:color="4F81BD" w:sz="12" w:space="0"/>
              <w:left w:val="single" w:color="4F81BD" w:sz="8" w:space="0"/>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项目</w:t>
            </w:r>
            <w:r>
              <w:rPr>
                <w:rFonts w:hint="eastAsia" w:ascii="Verdana" w:hAnsi="Verdana" w:eastAsia="宋体" w:cs="仿宋_GB2312"/>
                <w:color w:val="000000"/>
                <w:sz w:val="21"/>
                <w:szCs w:val="21"/>
              </w:rPr>
              <w:t>/</w:t>
            </w:r>
            <w:r>
              <w:rPr>
                <w:rFonts w:hint="eastAsia" w:ascii="Verdana" w:hAnsi="Verdana" w:eastAsia="宋体"/>
                <w:color w:val="000000"/>
                <w:sz w:val="18"/>
                <w:szCs w:val="18"/>
              </w:rPr>
              <w:t>任务名称</w:t>
            </w:r>
          </w:p>
        </w:tc>
        <w:tc>
          <w:tcPr>
            <w:tcW w:w="5803" w:type="dxa"/>
            <w:tcBorders>
              <w:top w:val="single" w:color="4F81BD" w:sz="12" w:space="0"/>
              <w:left w:val="nil"/>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网络借贷资金存管系统</w:t>
            </w:r>
            <w:r>
              <w:rPr>
                <w:rFonts w:ascii="Verdana" w:hAnsi="Verdana" w:eastAsia="宋体"/>
                <w:color w:val="000000"/>
                <w:sz w:val="18"/>
                <w:szCs w:val="18"/>
              </w:rPr>
              <w:t>接入开发指导书</w:t>
            </w:r>
          </w:p>
        </w:tc>
      </w:tr>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文档版本号</w:t>
            </w:r>
          </w:p>
        </w:tc>
        <w:tc>
          <w:tcPr>
            <w:tcW w:w="5803" w:type="dxa"/>
            <w:tcBorders>
              <w:top w:val="single" w:color="4F81BD" w:sz="8" w:space="0"/>
              <w:left w:val="nil"/>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文档状态</w:t>
            </w:r>
          </w:p>
        </w:tc>
        <w:tc>
          <w:tcPr>
            <w:tcW w:w="5803" w:type="dxa"/>
            <w:tcBorders>
              <w:top w:val="single" w:color="4F81BD" w:sz="8" w:space="0"/>
              <w:left w:val="nil"/>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正式稿</w:t>
            </w:r>
          </w:p>
        </w:tc>
      </w:tr>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文档编写完成日期</w:t>
            </w:r>
          </w:p>
        </w:tc>
        <w:tc>
          <w:tcPr>
            <w:tcW w:w="5803" w:type="dxa"/>
            <w:tcBorders>
              <w:top w:val="single" w:color="4F81BD" w:sz="8" w:space="0"/>
              <w:left w:val="nil"/>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201</w:t>
            </w:r>
            <w:r>
              <w:rPr>
                <w:rFonts w:ascii="Verdana" w:hAnsi="Verdana" w:cs="宋体"/>
                <w:color w:val="000000"/>
                <w:sz w:val="18"/>
                <w:szCs w:val="18"/>
              </w:rPr>
              <w:t>7</w:t>
            </w:r>
            <w:r>
              <w:rPr>
                <w:rFonts w:hint="eastAsia" w:ascii="Verdana" w:hAnsi="Verdana" w:eastAsia="宋体"/>
                <w:color w:val="000000"/>
                <w:sz w:val="18"/>
                <w:szCs w:val="18"/>
              </w:rPr>
              <w:t>-12-20</w:t>
            </w:r>
          </w:p>
        </w:tc>
      </w:tr>
    </w:tbl>
    <w:p>
      <w:pPr>
        <w:pStyle w:val="3"/>
        <w:numPr>
          <w:ilvl w:val="1"/>
          <w:numId w:val="3"/>
        </w:numPr>
        <w:rPr>
          <w:b/>
          <w:color w:val="auto"/>
        </w:rPr>
      </w:pPr>
      <w:bookmarkStart w:id="12" w:name="_Toc674"/>
      <w:bookmarkEnd w:id="12"/>
      <w:bookmarkStart w:id="13" w:name="_Toc471996044"/>
      <w:bookmarkEnd w:id="13"/>
      <w:bookmarkStart w:id="14" w:name="_Toc5247"/>
      <w:bookmarkEnd w:id="14"/>
      <w:bookmarkStart w:id="15" w:name="_Toc3255"/>
      <w:bookmarkEnd w:id="15"/>
      <w:bookmarkStart w:id="16" w:name="_Toc17587"/>
      <w:bookmarkEnd w:id="16"/>
      <w:r>
        <w:rPr>
          <w:rFonts w:hint="eastAsia"/>
          <w:b/>
          <w:color w:val="auto"/>
        </w:rPr>
        <w:t>版本历史</w:t>
      </w:r>
    </w:p>
    <w:tbl>
      <w:tblPr>
        <w:tblStyle w:val="23"/>
        <w:tblW w:w="8391" w:type="dxa"/>
        <w:tblInd w:w="0" w:type="dxa"/>
        <w:tblLayout w:type="fixed"/>
        <w:tblCellMar>
          <w:top w:w="0" w:type="dxa"/>
          <w:left w:w="108" w:type="dxa"/>
          <w:bottom w:w="0" w:type="dxa"/>
          <w:right w:w="108" w:type="dxa"/>
        </w:tblCellMar>
      </w:tblPr>
      <w:tblGrid>
        <w:gridCol w:w="1637"/>
        <w:gridCol w:w="1824"/>
        <w:gridCol w:w="1860"/>
        <w:gridCol w:w="3070"/>
      </w:tblGrid>
      <w:tr>
        <w:tblPrEx>
          <w:tblLayout w:type="fixed"/>
          <w:tblCellMar>
            <w:top w:w="0" w:type="dxa"/>
            <w:left w:w="108" w:type="dxa"/>
            <w:bottom w:w="0" w:type="dxa"/>
            <w:right w:w="108" w:type="dxa"/>
          </w:tblCellMar>
        </w:tblPrEx>
        <w:trPr>
          <w:trHeight w:val="550" w:hRule="atLeast"/>
        </w:trPr>
        <w:tc>
          <w:tcPr>
            <w:tcW w:w="1637" w:type="dxa"/>
            <w:tcBorders>
              <w:top w:val="double" w:color="8DB3E2" w:sz="2" w:space="0"/>
              <w:left w:val="double" w:color="8DB3E2" w:sz="2" w:space="0"/>
              <w:bottom w:val="double" w:color="8DB3E2" w:sz="2" w:space="0"/>
              <w:right w:val="double" w:color="8DB3E2" w:sz="2" w:space="0"/>
            </w:tcBorders>
            <w:shd w:val="clear" w:color="auto" w:fill="FFFFFF"/>
            <w:vAlign w:val="center"/>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文件版本号</w:t>
            </w:r>
          </w:p>
        </w:tc>
        <w:tc>
          <w:tcPr>
            <w:tcW w:w="1824"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修正日期</w:t>
            </w:r>
          </w:p>
        </w:tc>
        <w:tc>
          <w:tcPr>
            <w:tcW w:w="1860"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修正人</w:t>
            </w:r>
          </w:p>
        </w:tc>
        <w:tc>
          <w:tcPr>
            <w:tcW w:w="3070"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备   注</w:t>
            </w:r>
          </w:p>
        </w:tc>
      </w:tr>
      <w:tr>
        <w:tblPrEx>
          <w:tblLayout w:type="fixed"/>
          <w:tblCellMar>
            <w:top w:w="0" w:type="dxa"/>
            <w:left w:w="108" w:type="dxa"/>
            <w:bottom w:w="0" w:type="dxa"/>
            <w:right w:w="108" w:type="dxa"/>
          </w:tblCellMar>
        </w:tblPrEx>
        <w:trPr>
          <w:trHeight w:val="444"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V0.9</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2016-10-16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pStyle w:val="31"/>
              <w:spacing w:line="360" w:lineRule="auto"/>
              <w:ind w:firstLine="0" w:firstLineChars="0"/>
              <w:jc w:val="left"/>
              <w:rPr>
                <w:rFonts w:ascii="Verdana" w:hAnsi="Verdana" w:eastAsia="宋体"/>
                <w:color w:val="000000"/>
                <w:sz w:val="18"/>
                <w:szCs w:val="18"/>
              </w:rPr>
            </w:pPr>
            <w:r>
              <w:rPr>
                <w:rFonts w:hint="eastAsia" w:ascii="Verdana" w:hAnsi="Verdana" w:eastAsia="宋体"/>
                <w:color w:val="000000"/>
                <w:sz w:val="18"/>
                <w:szCs w:val="18"/>
              </w:rPr>
              <w:t>初稿</w:t>
            </w:r>
          </w:p>
        </w:tc>
      </w:tr>
      <w:tr>
        <w:tblPrEx>
          <w:tblLayout w:type="fixed"/>
          <w:tblCellMar>
            <w:top w:w="0" w:type="dxa"/>
            <w:left w:w="108" w:type="dxa"/>
            <w:bottom w:w="0" w:type="dxa"/>
            <w:right w:w="108" w:type="dxa"/>
          </w:tblCellMar>
        </w:tblPrEx>
        <w:trPr>
          <w:trHeight w:val="422"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ascii="Verdana" w:hAnsi="Verdana" w:eastAsia="宋体"/>
                <w:color w:val="000000"/>
                <w:sz w:val="18"/>
                <w:szCs w:val="18"/>
              </w:rPr>
              <w:t>V1.0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2016-11-27</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pStyle w:val="31"/>
              <w:spacing w:line="360" w:lineRule="auto"/>
              <w:ind w:firstLine="0" w:firstLineChars="0"/>
              <w:jc w:val="left"/>
              <w:rPr>
                <w:rFonts w:ascii="Verdana" w:hAnsi="Verdana" w:eastAsia="宋体"/>
                <w:color w:val="000000"/>
                <w:sz w:val="18"/>
                <w:szCs w:val="18"/>
              </w:rPr>
            </w:pPr>
            <w:r>
              <w:rPr>
                <w:rFonts w:hint="eastAsia" w:ascii="Verdana" w:hAnsi="Verdana" w:eastAsia="宋体"/>
                <w:color w:val="000000"/>
                <w:sz w:val="18"/>
                <w:szCs w:val="18"/>
              </w:rPr>
              <w:t>修订版</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FFFFFF"/>
            <w:vAlign w:val="center"/>
          </w:tcPr>
          <w:p>
            <w:pPr>
              <w:ind w:firstLine="0" w:firstLineChars="0"/>
              <w:jc w:val="center"/>
              <w:rPr>
                <w:rFonts w:ascii="Verdana" w:hAnsi="Verdana" w:eastAsia="宋体"/>
                <w:color w:val="000000"/>
                <w:sz w:val="18"/>
                <w:szCs w:val="18"/>
              </w:rPr>
            </w:pPr>
            <w:r>
              <w:rPr>
                <w:rFonts w:ascii="Verdana" w:hAnsi="Verdana" w:eastAsia="宋体"/>
                <w:color w:val="000000"/>
                <w:sz w:val="18"/>
                <w:szCs w:val="18"/>
              </w:rPr>
              <w:t>V1.</w:t>
            </w:r>
            <w:r>
              <w:rPr>
                <w:rFonts w:hint="eastAsia" w:ascii="Verdana" w:hAnsi="Verdana" w:eastAsia="宋体"/>
                <w:color w:val="000000"/>
                <w:sz w:val="18"/>
                <w:szCs w:val="18"/>
              </w:rPr>
              <w:t>1</w:t>
            </w:r>
          </w:p>
        </w:tc>
        <w:tc>
          <w:tcPr>
            <w:tcW w:w="1824"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7-4-27</w:t>
            </w:r>
          </w:p>
        </w:tc>
        <w:tc>
          <w:tcPr>
            <w:tcW w:w="1860"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FFFFFF"/>
            <w:vAlign w:val="center"/>
          </w:tcPr>
          <w:p>
            <w:pPr>
              <w:pStyle w:val="31"/>
              <w:spacing w:line="360" w:lineRule="auto"/>
              <w:ind w:firstLine="0" w:firstLineChars="0"/>
              <w:jc w:val="left"/>
              <w:rPr>
                <w:rFonts w:hint="eastAsia" w:ascii="Verdana" w:hAnsi="Verdana" w:eastAsia="宋体"/>
                <w:color w:val="000000"/>
                <w:sz w:val="18"/>
                <w:szCs w:val="18"/>
              </w:rPr>
            </w:pPr>
            <w:r>
              <w:rPr>
                <w:rFonts w:hint="eastAsia" w:ascii="Verdana" w:hAnsi="Verdana" w:eastAsia="宋体"/>
                <w:color w:val="000000"/>
                <w:sz w:val="18"/>
                <w:szCs w:val="18"/>
              </w:rPr>
              <w:t>按照《指引》要求变更部分业务接入规范</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rPr>
              <w:t>12</w:t>
            </w:r>
            <w:r>
              <w:rPr>
                <w:rFonts w:ascii="Verdana" w:hAnsi="Verdana" w:eastAsia="宋体"/>
                <w:color w:val="000000"/>
                <w:sz w:val="18"/>
                <w:szCs w:val="18"/>
              </w:rPr>
              <w:t>-2</w:t>
            </w:r>
            <w:r>
              <w:rPr>
                <w:rFonts w:hint="eastAsia" w:ascii="Verdana" w:hAnsi="Verdana" w:eastAsia="宋体"/>
                <w:color w:val="000000"/>
                <w:sz w:val="18"/>
                <w:szCs w:val="18"/>
              </w:rPr>
              <w:t>0</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rPr>
            </w:pPr>
            <w:r>
              <w:rPr>
                <w:rFonts w:hint="eastAsia" w:ascii="Verdana" w:hAnsi="Verdana" w:eastAsia="宋体"/>
                <w:color w:val="000000"/>
                <w:sz w:val="18"/>
                <w:szCs w:val="18"/>
              </w:rPr>
              <w:t>按照《系统规范》和《业务规范》要求变更部分业务接入规范</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rPr>
            </w:pPr>
            <w:r>
              <w:rPr>
                <w:rFonts w:hint="eastAsia" w:ascii="Verdana" w:hAnsi="Verdana" w:eastAsia="宋体"/>
                <w:color w:val="000000"/>
                <w:sz w:val="18"/>
                <w:szCs w:val="18"/>
                <w:lang w:val="en-US" w:eastAsia="zh-CN"/>
              </w:rPr>
              <w:t>修改借款人还款申请/确认和授权赎回转让接口中的 plat_cust 为 platcust</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所有需要验密的接口都要带</w:t>
            </w:r>
          </w:p>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platcust</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增加缴费撤销</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销户接口独立，增加密码验证</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18</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修改预留手机号变更地址，修改提现卡号及户名必填</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23</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密码因子获取接口平台客户号选填</w:t>
            </w:r>
          </w:p>
        </w:tc>
      </w:tr>
    </w:tbl>
    <w:p>
      <w:pPr>
        <w:ind w:firstLine="562"/>
        <w:outlineLvl w:val="1"/>
        <w:rPr>
          <w:rFonts w:ascii="Cambria" w:hAnsi="Cambria" w:eastAsia="宋体" w:cs="Times New Roman"/>
          <w:b/>
          <w:bCs/>
          <w:color w:val="365F91"/>
          <w:kern w:val="0"/>
          <w:sz w:val="28"/>
          <w:szCs w:val="28"/>
        </w:rPr>
        <w:sectPr>
          <w:pgSz w:w="11906" w:h="16838"/>
          <w:pgMar w:top="1440" w:right="1800" w:bottom="1440" w:left="1800" w:header="720" w:footer="720" w:gutter="0"/>
          <w:cols w:space="720" w:num="1"/>
          <w:docGrid w:type="lines" w:linePitch="312" w:charSpace="0"/>
        </w:sectPr>
      </w:pPr>
      <w:bookmarkStart w:id="17" w:name="_Toc10627"/>
      <w:bookmarkEnd w:id="17"/>
      <w:bookmarkStart w:id="18" w:name="_Toc10176"/>
      <w:bookmarkEnd w:id="18"/>
      <w:bookmarkStart w:id="19" w:name="_Toc471996045"/>
      <w:bookmarkEnd w:id="19"/>
      <w:bookmarkStart w:id="20" w:name="_Toc11058"/>
      <w:bookmarkEnd w:id="20"/>
    </w:p>
    <w:p>
      <w:pPr>
        <w:widowControl/>
        <w:spacing w:after="160" w:line="259" w:lineRule="auto"/>
        <w:ind w:firstLine="0" w:firstLineChars="0"/>
        <w:jc w:val="left"/>
        <w:rPr>
          <w:rFonts w:ascii="Verdana" w:hAnsi="Verdana" w:eastAsia="黑体" w:cs="宋体"/>
          <w:b/>
          <w:bCs/>
          <w:color w:val="000000"/>
          <w:sz w:val="44"/>
          <w:szCs w:val="44"/>
        </w:rPr>
      </w:pPr>
      <w:bookmarkStart w:id="21" w:name="_Toc3800"/>
      <w:bookmarkEnd w:id="21"/>
      <w:r>
        <w:rPr>
          <w:rFonts w:ascii="Verdana" w:hAnsi="Verdana" w:eastAsia="黑体" w:cs="宋体"/>
          <w:b/>
          <w:bCs/>
          <w:color w:val="000000"/>
          <w:sz w:val="44"/>
          <w:szCs w:val="44"/>
        </w:rPr>
        <w:br w:type="page"/>
      </w:r>
    </w:p>
    <w:sdt>
      <w:sdtPr>
        <w:rPr>
          <w:lang w:val="zh-CN"/>
        </w:rPr>
        <w:id w:val="-85005664"/>
        <w:docPartObj>
          <w:docPartGallery w:val="Table of Contents"/>
          <w:docPartUnique/>
        </w:docPartObj>
      </w:sdtPr>
      <w:sdtEndPr>
        <w:rPr>
          <w:rFonts w:ascii="Times New Roman" w:hAnsi="Times New Roman" w:eastAsia="Times New Roman" w:cs="黑体"/>
          <w:color w:val="auto"/>
          <w:kern w:val="2"/>
          <w:sz w:val="24"/>
          <w:szCs w:val="24"/>
          <w:lang w:val="zh-CN"/>
        </w:rPr>
      </w:sdtEndPr>
      <w:sdtContent>
        <w:p>
          <w:pPr>
            <w:pStyle w:val="30"/>
            <w:ind w:firstLine="480"/>
          </w:pPr>
          <w:r>
            <w:rPr>
              <w:lang w:val="zh-CN"/>
            </w:rPr>
            <w:t>目录</w:t>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TOC \o "1-3" \h \z \u </w:instrText>
          </w:r>
          <w:r>
            <w:fldChar w:fldCharType="separate"/>
          </w:r>
          <w:r>
            <w:fldChar w:fldCharType="begin"/>
          </w:r>
          <w:r>
            <w:instrText xml:space="preserve"> HYPERLINK \l "_Toc502235917" </w:instrText>
          </w:r>
          <w:r>
            <w:fldChar w:fldCharType="separate"/>
          </w:r>
          <w:r>
            <w:rPr>
              <w:rStyle w:val="22"/>
              <w:rFonts w:hint="eastAsia" w:ascii="宋体" w:hAnsi="宋体" w:eastAsia="宋体"/>
            </w:rPr>
            <w:t>文档修订记录</w:t>
          </w:r>
          <w:r>
            <w:tab/>
          </w:r>
          <w:r>
            <w:fldChar w:fldCharType="begin"/>
          </w:r>
          <w:r>
            <w:instrText xml:space="preserve"> PAGEREF _Toc502235917 \h </w:instrText>
          </w:r>
          <w:r>
            <w:fldChar w:fldCharType="separate"/>
          </w:r>
          <w:r>
            <w:t>2</w:t>
          </w:r>
          <w:r>
            <w:fldChar w:fldCharType="end"/>
          </w:r>
          <w:r>
            <w:fldChar w:fldCharType="end"/>
          </w:r>
        </w:p>
        <w:p>
          <w:pPr>
            <w:pStyle w:val="17"/>
            <w:tabs>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"_Toc502235918" </w:instrText>
          </w:r>
          <w:r>
            <w:fldChar w:fldCharType="separate"/>
          </w:r>
          <w:r>
            <w:rPr>
              <w:rStyle w:val="22"/>
              <w:rFonts w:cs="Times New Roman"/>
            </w:rPr>
            <w:t>1.</w:t>
          </w:r>
          <w:r>
            <w:rPr>
              <w:rStyle w:val="22"/>
              <w:rFonts w:hint="eastAsia" w:ascii="宋体" w:hAnsi="宋体" w:eastAsia="宋体"/>
            </w:rPr>
            <w:t xml:space="preserve"> 文档属性</w:t>
          </w:r>
          <w:r>
            <w:tab/>
          </w:r>
          <w:r>
            <w:fldChar w:fldCharType="begin"/>
          </w:r>
          <w:r>
            <w:instrText xml:space="preserve"> PAGEREF _Toc502235918 \h </w:instrText>
          </w:r>
          <w:r>
            <w:fldChar w:fldCharType="separate"/>
          </w:r>
          <w:r>
            <w:t>2</w:t>
          </w:r>
          <w:r>
            <w:fldChar w:fldCharType="end"/>
          </w:r>
          <w:r>
            <w:fldChar w:fldCharType="end"/>
          </w:r>
        </w:p>
        <w:p>
          <w:pPr>
            <w:pStyle w:val="17"/>
            <w:tabs>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"_Toc502235919" </w:instrText>
          </w:r>
          <w:r>
            <w:fldChar w:fldCharType="separate"/>
          </w:r>
          <w:r>
            <w:rPr>
              <w:rStyle w:val="22"/>
              <w:rFonts w:ascii="Verdana" w:hAnsi="Verdana" w:eastAsia="宋体"/>
            </w:rPr>
            <w:t>2.</w:t>
          </w:r>
          <w:r>
            <w:rPr>
              <w:rStyle w:val="22"/>
              <w:rFonts w:hint="eastAsia" w:ascii="宋体" w:hAnsi="宋体" w:eastAsia="宋体"/>
            </w:rPr>
            <w:t>文档变更历史清单</w:t>
          </w:r>
          <w:r>
            <w:tab/>
          </w:r>
          <w:r>
            <w:fldChar w:fldCharType="begin"/>
          </w:r>
          <w:r>
            <w:instrText xml:space="preserve"> PAGEREF _Toc502235919 \h </w:instrText>
          </w:r>
          <w:r>
            <w:fldChar w:fldCharType="separate"/>
          </w:r>
          <w:r>
            <w:t>2</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"_Toc502235920" </w:instrText>
          </w:r>
          <w:r>
            <w:fldChar w:fldCharType="separate"/>
          </w:r>
          <w:r>
            <w:rPr>
              <w:rStyle w:val="22"/>
              <w:rFonts w:hint="eastAsia" w:ascii="宋体" w:hAnsi="宋体" w:eastAsia="宋体"/>
            </w:rPr>
            <w:t>第一章引言</w:t>
          </w:r>
          <w:r>
            <w:tab/>
          </w:r>
          <w:r>
            <w:fldChar w:fldCharType="begin"/>
          </w:r>
          <w:r>
            <w:instrText xml:space="preserve"> PAGEREF _Toc502235920 \h </w:instrText>
          </w:r>
          <w:r>
            <w:fldChar w:fldCharType="separate"/>
          </w:r>
          <w:r>
            <w:t>4</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"_Toc502235921" </w:instrText>
          </w:r>
          <w:r>
            <w:fldChar w:fldCharType="separate"/>
          </w:r>
          <w:r>
            <w:rPr>
              <w:rStyle w:val="22"/>
              <w:rFonts w:ascii="宋体" w:hAnsi="宋体" w:eastAsia="宋体" w:cs="宋体"/>
            </w:rPr>
            <w:t>1.1</w:t>
          </w:r>
          <w:r>
            <w:rPr>
              <w:rFonts w:asciiTheme="minorHAnsi" w:hAnsiTheme="minorHAnsi" w:eastAsiaTheme="minorEastAsia" w:cstheme="minorBidi"/>
              <w:kern w:val="0"/>
              <w:sz w:val="22"/>
              <w:szCs w:val="22"/>
            </w:rPr>
            <w:tab/>
          </w:r>
          <w:r>
            <w:rPr>
              <w:rStyle w:val="22"/>
              <w:rFonts w:hint="eastAsia" w:ascii="宋体" w:hAnsi="宋体" w:eastAsia="宋体"/>
            </w:rPr>
            <w:t>项目概述、背景</w:t>
          </w:r>
          <w:r>
            <w:tab/>
          </w:r>
          <w:r>
            <w:fldChar w:fldCharType="begin"/>
          </w:r>
          <w:r>
            <w:instrText xml:space="preserve"> PAGEREF _Toc502235921 \h </w:instrText>
          </w:r>
          <w:r>
            <w:fldChar w:fldCharType="separate"/>
          </w:r>
          <w:r>
            <w:t>4</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"_Toc502235922" </w:instrText>
          </w:r>
          <w:r>
            <w:fldChar w:fldCharType="separate"/>
          </w:r>
          <w:r>
            <w:rPr>
              <w:rStyle w:val="22"/>
              <w:rFonts w:ascii="宋体" w:hAnsi="宋体" w:eastAsia="宋体" w:cs="宋体"/>
            </w:rPr>
            <w:t>1.2</w:t>
          </w:r>
          <w:r>
            <w:rPr>
              <w:rFonts w:asciiTheme="minorHAnsi" w:hAnsiTheme="minorHAnsi" w:eastAsiaTheme="minorEastAsia" w:cstheme="minorBidi"/>
              <w:kern w:val="0"/>
              <w:sz w:val="22"/>
              <w:szCs w:val="22"/>
            </w:rPr>
            <w:tab/>
          </w:r>
          <w:r>
            <w:rPr>
              <w:rStyle w:val="22"/>
              <w:rFonts w:hint="eastAsia" w:ascii="宋体" w:hAnsi="宋体" w:eastAsia="宋体"/>
            </w:rPr>
            <w:t>编写目的</w:t>
          </w:r>
          <w:r>
            <w:tab/>
          </w:r>
          <w:r>
            <w:fldChar w:fldCharType="begin"/>
          </w:r>
          <w:r>
            <w:instrText xml:space="preserve"> PAGEREF _Toc502235922 \h </w:instrText>
          </w:r>
          <w:r>
            <w:fldChar w:fldCharType="separate"/>
          </w:r>
          <w:r>
            <w:t>4</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"_Toc502235923" </w:instrText>
          </w:r>
          <w:r>
            <w:fldChar w:fldCharType="separate"/>
          </w:r>
          <w:r>
            <w:rPr>
              <w:rStyle w:val="22"/>
              <w:rFonts w:ascii="宋体" w:hAnsi="宋体" w:eastAsia="宋体" w:cs="宋体"/>
            </w:rPr>
            <w:t>1.3</w:t>
          </w:r>
          <w:r>
            <w:rPr>
              <w:rFonts w:asciiTheme="minorHAnsi" w:hAnsiTheme="minorHAnsi" w:eastAsiaTheme="minorEastAsia" w:cstheme="minorBidi"/>
              <w:kern w:val="0"/>
              <w:sz w:val="22"/>
              <w:szCs w:val="22"/>
            </w:rPr>
            <w:tab/>
          </w:r>
          <w:r>
            <w:rPr>
              <w:rStyle w:val="22"/>
              <w:rFonts w:hint="eastAsia" w:ascii="宋体" w:hAnsi="宋体" w:eastAsia="宋体"/>
            </w:rPr>
            <w:t>适用范围</w:t>
          </w:r>
          <w:r>
            <w:tab/>
          </w:r>
          <w:r>
            <w:fldChar w:fldCharType="begin"/>
          </w:r>
          <w:r>
            <w:instrText xml:space="preserve"> PAGEREF _Toc502235923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"_Toc502235924" </w:instrText>
          </w:r>
          <w:r>
            <w:fldChar w:fldCharType="separate"/>
          </w:r>
          <w:r>
            <w:rPr>
              <w:rStyle w:val="22"/>
              <w:rFonts w:ascii="宋体" w:hAnsi="宋体" w:eastAsia="宋体" w:cs="宋体"/>
            </w:rPr>
            <w:t>1.4</w:t>
          </w:r>
          <w:r>
            <w:rPr>
              <w:rFonts w:asciiTheme="minorHAnsi" w:hAnsiTheme="minorHAnsi" w:eastAsiaTheme="minorEastAsia" w:cstheme="minorBidi"/>
              <w:kern w:val="0"/>
              <w:sz w:val="22"/>
              <w:szCs w:val="22"/>
            </w:rPr>
            <w:tab/>
          </w:r>
          <w:r>
            <w:rPr>
              <w:rStyle w:val="22"/>
              <w:rFonts w:hint="eastAsia" w:ascii="宋体" w:hAnsi="宋体" w:eastAsia="宋体"/>
            </w:rPr>
            <w:t>名词定义</w:t>
          </w:r>
          <w:r>
            <w:tab/>
          </w:r>
          <w:r>
            <w:fldChar w:fldCharType="begin"/>
          </w:r>
          <w:r>
            <w:instrText xml:space="preserve"> PAGEREF _Toc502235924 \h </w:instrText>
          </w:r>
          <w:r>
            <w:fldChar w:fldCharType="separate"/>
          </w:r>
          <w:r>
            <w:t>5</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"_Toc502235925" </w:instrText>
          </w:r>
          <w:r>
            <w:fldChar w:fldCharType="separate"/>
          </w:r>
          <w:r>
            <w:rPr>
              <w:rStyle w:val="22"/>
              <w:rFonts w:hint="eastAsia" w:ascii="宋体" w:hAnsi="宋体" w:eastAsia="宋体"/>
            </w:rPr>
            <w:t>第三章开发规范</w:t>
          </w:r>
          <w:r>
            <w:tab/>
          </w:r>
          <w:r>
            <w:fldChar w:fldCharType="begin"/>
          </w:r>
          <w:r>
            <w:instrText xml:space="preserve"> PAGEREF _Toc502235925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"_Toc502235926" </w:instrText>
          </w:r>
          <w:r>
            <w:fldChar w:fldCharType="separate"/>
          </w:r>
          <w:r>
            <w:rPr>
              <w:rStyle w:val="22"/>
              <w:rFonts w:ascii="宋体" w:hAnsi="宋体" w:eastAsia="宋体" w:cs="宋体"/>
            </w:rPr>
            <w:t>3.1</w:t>
          </w:r>
          <w:r>
            <w:rPr>
              <w:rFonts w:asciiTheme="minorHAnsi" w:hAnsiTheme="minorHAnsi" w:eastAsiaTheme="minorEastAsia" w:cstheme="minorBidi"/>
              <w:kern w:val="0"/>
              <w:sz w:val="22"/>
              <w:szCs w:val="22"/>
            </w:rPr>
            <w:tab/>
          </w:r>
          <w:r>
            <w:rPr>
              <w:rStyle w:val="22"/>
              <w:rFonts w:hint="eastAsia" w:ascii="宋体" w:hAnsi="宋体" w:eastAsia="宋体"/>
            </w:rPr>
            <w:t>通讯规范</w:t>
          </w:r>
          <w:r>
            <w:tab/>
          </w:r>
          <w:r>
            <w:fldChar w:fldCharType="begin"/>
          </w:r>
          <w:r>
            <w:instrText xml:space="preserve"> PAGEREF _Toc502235926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"_Toc502235927" </w:instrText>
          </w:r>
          <w:r>
            <w:fldChar w:fldCharType="separate"/>
          </w:r>
          <w:r>
            <w:rPr>
              <w:rStyle w:val="22"/>
              <w:rFonts w:ascii="宋体" w:hAnsi="宋体" w:eastAsia="宋体" w:cs="宋体"/>
            </w:rPr>
            <w:t>3.2</w:t>
          </w:r>
          <w:r>
            <w:rPr>
              <w:rFonts w:asciiTheme="minorHAnsi" w:hAnsiTheme="minorHAnsi" w:eastAsiaTheme="minorEastAsia" w:cstheme="minorBidi"/>
              <w:kern w:val="0"/>
              <w:sz w:val="22"/>
              <w:szCs w:val="22"/>
            </w:rPr>
            <w:tab/>
          </w:r>
          <w:r>
            <w:rPr>
              <w:rStyle w:val="22"/>
              <w:rFonts w:hint="eastAsia" w:ascii="宋体" w:hAnsi="宋体" w:eastAsia="宋体"/>
            </w:rPr>
            <w:t>安全规范</w:t>
          </w:r>
          <w:r>
            <w:tab/>
          </w:r>
          <w:r>
            <w:fldChar w:fldCharType="begin"/>
          </w:r>
          <w:r>
            <w:instrText xml:space="preserve"> PAGEREF _Toc502235927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"_Toc502235928" </w:instrText>
          </w:r>
          <w:r>
            <w:fldChar w:fldCharType="separate"/>
          </w:r>
          <w:r>
            <w:rPr>
              <w:rStyle w:val="22"/>
              <w:rFonts w:ascii="宋体" w:hAnsi="宋体" w:eastAsia="宋体" w:cs="宋体"/>
            </w:rPr>
            <w:t>3.3</w:t>
          </w:r>
          <w:r>
            <w:rPr>
              <w:rFonts w:asciiTheme="minorHAnsi" w:hAnsiTheme="minorHAnsi" w:eastAsiaTheme="minorEastAsia" w:cstheme="minorBidi"/>
              <w:kern w:val="0"/>
              <w:sz w:val="22"/>
              <w:szCs w:val="22"/>
            </w:rPr>
            <w:tab/>
          </w:r>
          <w:r>
            <w:rPr>
              <w:rStyle w:val="22"/>
              <w:rFonts w:hint="eastAsia" w:ascii="宋体" w:hAnsi="宋体" w:eastAsia="宋体"/>
            </w:rPr>
            <w:t>注意事项</w:t>
          </w:r>
          <w:r>
            <w:tab/>
          </w:r>
          <w:r>
            <w:fldChar w:fldCharType="begin"/>
          </w:r>
          <w:r>
            <w:instrText xml:space="preserve"> PAGEREF _Toc502235928 \h </w:instrText>
          </w:r>
          <w:r>
            <w:fldChar w:fldCharType="separate"/>
          </w:r>
          <w:r>
            <w:t>6</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"_Toc502235929" </w:instrText>
          </w:r>
          <w:r>
            <w:fldChar w:fldCharType="separate"/>
          </w:r>
          <w:r>
            <w:rPr>
              <w:rStyle w:val="22"/>
              <w:rFonts w:ascii="宋体" w:hAnsi="宋体" w:eastAsia="宋体" w:cs="宋体"/>
            </w:rPr>
            <w:t>3.4</w:t>
          </w:r>
          <w:r>
            <w:rPr>
              <w:rFonts w:asciiTheme="minorHAnsi" w:hAnsiTheme="minorHAnsi" w:eastAsiaTheme="minorEastAsia" w:cstheme="minorBidi"/>
              <w:kern w:val="0"/>
              <w:sz w:val="22"/>
              <w:szCs w:val="22"/>
            </w:rPr>
            <w:tab/>
          </w:r>
          <w:r>
            <w:rPr>
              <w:rStyle w:val="22"/>
              <w:rFonts w:hint="eastAsia" w:ascii="宋体" w:hAnsi="宋体" w:eastAsia="宋体"/>
            </w:rPr>
            <w:t>接口示例</w:t>
          </w:r>
          <w:r>
            <w:tab/>
          </w:r>
          <w:r>
            <w:fldChar w:fldCharType="begin"/>
          </w:r>
          <w:r>
            <w:instrText xml:space="preserve"> PAGEREF _Toc502235929 \h </w:instrText>
          </w:r>
          <w:r>
            <w:fldChar w:fldCharType="separate"/>
          </w:r>
          <w:r>
            <w:t>7</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"_Toc502235930" </w:instrText>
          </w:r>
          <w:r>
            <w:fldChar w:fldCharType="separate"/>
          </w:r>
          <w:r>
            <w:rPr>
              <w:rStyle w:val="22"/>
              <w:rFonts w:hint="eastAsia" w:ascii="宋体" w:hAnsi="宋体" w:eastAsia="宋体"/>
            </w:rPr>
            <w:t>第四章存管接口描述</w:t>
          </w:r>
          <w:r>
            <w:tab/>
          </w:r>
          <w:r>
            <w:fldChar w:fldCharType="begin"/>
          </w:r>
          <w:r>
            <w:instrText xml:space="preserve"> PAGEREF _Toc502235930 \h </w:instrText>
          </w:r>
          <w:r>
            <w:fldChar w:fldCharType="separate"/>
          </w:r>
          <w:r>
            <w:t>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"_Toc502235931" </w:instrText>
          </w:r>
          <w:r>
            <w:fldChar w:fldCharType="separate"/>
          </w:r>
          <w:r>
            <w:rPr>
              <w:rStyle w:val="22"/>
              <w:rFonts w:eastAsia="宋体" w:cs="Times New Roman"/>
            </w:rPr>
            <w:t>4.1</w:t>
          </w:r>
          <w:r>
            <w:rPr>
              <w:rFonts w:asciiTheme="minorHAnsi" w:hAnsiTheme="minorHAnsi" w:eastAsiaTheme="minorEastAsia" w:cstheme="minorBidi"/>
              <w:kern w:val="0"/>
              <w:sz w:val="22"/>
              <w:szCs w:val="22"/>
            </w:rPr>
            <w:tab/>
          </w:r>
          <w:r>
            <w:rPr>
              <w:rStyle w:val="22"/>
              <w:rFonts w:hint="eastAsia" w:ascii="宋体" w:hAnsi="宋体" w:eastAsia="宋体"/>
            </w:rPr>
            <w:t>公共报文头</w:t>
          </w:r>
          <w:r>
            <w:tab/>
          </w:r>
          <w:r>
            <w:fldChar w:fldCharType="begin"/>
          </w:r>
          <w:r>
            <w:instrText xml:space="preserve"> PAGEREF _Toc502235931 \h </w:instrText>
          </w:r>
          <w:r>
            <w:fldChar w:fldCharType="separate"/>
          </w:r>
          <w:r>
            <w:t>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"_Toc502235932" </w:instrText>
          </w:r>
          <w:r>
            <w:fldChar w:fldCharType="separate"/>
          </w:r>
          <w:r>
            <w:rPr>
              <w:rStyle w:val="22"/>
              <w:rFonts w:eastAsia="宋体" w:cs="Times New Roman"/>
            </w:rPr>
            <w:t>4.2</w:t>
          </w:r>
          <w:r>
            <w:rPr>
              <w:rFonts w:asciiTheme="minorHAnsi" w:hAnsiTheme="minorHAnsi" w:eastAsiaTheme="minorEastAsia" w:cstheme="minorBidi"/>
              <w:kern w:val="0"/>
              <w:sz w:val="22"/>
              <w:szCs w:val="22"/>
            </w:rPr>
            <w:tab/>
          </w:r>
          <w:r>
            <w:rPr>
              <w:rStyle w:val="22"/>
              <w:rFonts w:hint="eastAsia" w:ascii="宋体" w:hAnsi="宋体" w:eastAsia="宋体"/>
            </w:rPr>
            <w:t>账户管理</w:t>
          </w:r>
          <w:r>
            <w:tab/>
          </w:r>
          <w:r>
            <w:fldChar w:fldCharType="begin"/>
          </w:r>
          <w:r>
            <w:instrText xml:space="preserve"> PAGEREF _Toc502235932 \h </w:instrText>
          </w:r>
          <w:r>
            <w:fldChar w:fldCharType="separate"/>
          </w:r>
          <w:r>
            <w:t>9</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"_Toc502235933" </w:instrText>
          </w:r>
          <w:r>
            <w:fldChar w:fldCharType="separate"/>
          </w:r>
          <w:r>
            <w:rPr>
              <w:rStyle w:val="22"/>
              <w:rFonts w:eastAsia="宋体" w:cs="Times New Roman"/>
            </w:rPr>
            <w:t>4.3</w:t>
          </w:r>
          <w:r>
            <w:rPr>
              <w:rFonts w:asciiTheme="minorHAnsi" w:hAnsiTheme="minorHAnsi" w:eastAsiaTheme="minorEastAsia" w:cstheme="minorBidi"/>
              <w:kern w:val="0"/>
              <w:sz w:val="22"/>
              <w:szCs w:val="22"/>
            </w:rPr>
            <w:tab/>
          </w:r>
          <w:r>
            <w:rPr>
              <w:rStyle w:val="22"/>
              <w:rFonts w:hint="eastAsia" w:ascii="宋体" w:hAnsi="宋体" w:eastAsia="宋体"/>
            </w:rPr>
            <w:t>借款人管理</w:t>
          </w:r>
          <w:r>
            <w:tab/>
          </w:r>
          <w:r>
            <w:fldChar w:fldCharType="begin"/>
          </w:r>
          <w:r>
            <w:instrText xml:space="preserve"> PAGEREF _Toc502235933 \h </w:instrText>
          </w:r>
          <w:r>
            <w:fldChar w:fldCharType="separate"/>
          </w:r>
          <w:r>
            <w:t>28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"_Toc502235934" </w:instrText>
          </w:r>
          <w:r>
            <w:fldChar w:fldCharType="separate"/>
          </w:r>
          <w:r>
            <w:rPr>
              <w:rStyle w:val="22"/>
              <w:rFonts w:eastAsia="宋体" w:cs="Times New Roman"/>
            </w:rPr>
            <w:t>4.5</w:t>
          </w:r>
          <w:r>
            <w:rPr>
              <w:rFonts w:asciiTheme="minorHAnsi" w:hAnsiTheme="minorHAnsi" w:eastAsiaTheme="minorEastAsia" w:cstheme="minorBidi"/>
              <w:kern w:val="0"/>
              <w:sz w:val="22"/>
              <w:szCs w:val="22"/>
            </w:rPr>
            <w:tab/>
          </w:r>
          <w:r>
            <w:rPr>
              <w:rStyle w:val="22"/>
              <w:rFonts w:hint="eastAsia" w:ascii="宋体" w:hAnsi="宋体" w:eastAsia="宋体"/>
            </w:rPr>
            <w:t>资金管理</w:t>
          </w:r>
          <w:r>
            <w:tab/>
          </w:r>
          <w:r>
            <w:fldChar w:fldCharType="begin"/>
          </w:r>
          <w:r>
            <w:instrText xml:space="preserve"> PAGEREF _Toc502235934 \h </w:instrText>
          </w:r>
          <w:r>
            <w:fldChar w:fldCharType="separate"/>
          </w:r>
          <w:r>
            <w:t>50</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"_Toc502235935" </w:instrText>
          </w:r>
          <w:r>
            <w:fldChar w:fldCharType="separate"/>
          </w:r>
          <w:r>
            <w:rPr>
              <w:rStyle w:val="22"/>
              <w:rFonts w:eastAsia="宋体" w:cs="Times New Roman"/>
            </w:rPr>
            <w:t>4.7</w:t>
          </w:r>
          <w:r>
            <w:rPr>
              <w:rFonts w:asciiTheme="minorHAnsi" w:hAnsiTheme="minorHAnsi" w:eastAsiaTheme="minorEastAsia" w:cstheme="minorBidi"/>
              <w:kern w:val="0"/>
              <w:sz w:val="22"/>
              <w:szCs w:val="22"/>
            </w:rPr>
            <w:tab/>
          </w:r>
          <w:r>
            <w:rPr>
              <w:rStyle w:val="22"/>
              <w:rFonts w:hint="eastAsia" w:ascii="宋体" w:hAnsi="宋体" w:eastAsia="宋体"/>
            </w:rPr>
            <w:t>查询</w:t>
          </w:r>
          <w:r>
            <w:tab/>
          </w:r>
          <w:r>
            <w:fldChar w:fldCharType="begin"/>
          </w:r>
          <w:r>
            <w:instrText xml:space="preserve"> PAGEREF _Toc502235935 \h </w:instrText>
          </w:r>
          <w:r>
            <w:fldChar w:fldCharType="separate"/>
          </w:r>
          <w:r>
            <w:t>60</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"_Toc502235936" </w:instrText>
          </w:r>
          <w:r>
            <w:fldChar w:fldCharType="separate"/>
          </w:r>
          <w:r>
            <w:rPr>
              <w:rStyle w:val="22"/>
              <w:rFonts w:eastAsia="宋体" w:cs="Times New Roman"/>
            </w:rPr>
            <w:t>4.8</w:t>
          </w:r>
          <w:r>
            <w:rPr>
              <w:rFonts w:asciiTheme="minorHAnsi" w:hAnsiTheme="minorHAnsi" w:eastAsiaTheme="minorEastAsia" w:cstheme="minorBidi"/>
              <w:kern w:val="0"/>
              <w:sz w:val="22"/>
              <w:szCs w:val="22"/>
            </w:rPr>
            <w:tab/>
          </w:r>
          <w:r>
            <w:rPr>
              <w:rStyle w:val="22"/>
              <w:rFonts w:hint="eastAsia" w:ascii="宋体" w:hAnsi="宋体" w:eastAsia="宋体"/>
            </w:rPr>
            <w:t>平台其他</w:t>
          </w:r>
          <w:r>
            <w:tab/>
          </w:r>
          <w:r>
            <w:fldChar w:fldCharType="begin"/>
          </w:r>
          <w:r>
            <w:instrText xml:space="preserve"> PAGEREF _Toc502235936 \h </w:instrText>
          </w:r>
          <w:r>
            <w:fldChar w:fldCharType="separate"/>
          </w:r>
          <w:r>
            <w:t>74</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"_Toc502235937" </w:instrText>
          </w:r>
          <w:r>
            <w:fldChar w:fldCharType="separate"/>
          </w:r>
          <w:r>
            <w:rPr>
              <w:rStyle w:val="22"/>
              <w:rFonts w:eastAsia="宋体" w:cs="Times New Roman"/>
            </w:rPr>
            <w:t>4.9</w:t>
          </w:r>
          <w:r>
            <w:rPr>
              <w:rFonts w:asciiTheme="minorHAnsi" w:hAnsiTheme="minorHAnsi" w:eastAsiaTheme="minorEastAsia" w:cstheme="minorBidi"/>
              <w:kern w:val="0"/>
              <w:sz w:val="22"/>
              <w:szCs w:val="22"/>
            </w:rPr>
            <w:tab/>
          </w:r>
          <w:r>
            <w:rPr>
              <w:rStyle w:val="22"/>
              <w:rFonts w:hint="eastAsia" w:ascii="宋体" w:hAnsi="宋体" w:eastAsia="宋体"/>
            </w:rPr>
            <w:t>对账</w:t>
          </w:r>
          <w:r>
            <w:tab/>
          </w:r>
          <w:r>
            <w:fldChar w:fldCharType="begin"/>
          </w:r>
          <w:r>
            <w:instrText xml:space="preserve"> PAGEREF _Toc502235937 \h </w:instrText>
          </w:r>
          <w:r>
            <w:fldChar w:fldCharType="separate"/>
          </w:r>
          <w:r>
            <w:t>84</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"_Toc502235938" </w:instrText>
          </w:r>
          <w:r>
            <w:fldChar w:fldCharType="separate"/>
          </w:r>
          <w:r>
            <w:rPr>
              <w:rStyle w:val="22"/>
              <w:rFonts w:hint="eastAsia" w:ascii="宋体" w:hAnsi="宋体" w:eastAsia="宋体"/>
            </w:rPr>
            <w:t>第七章附录</w:t>
          </w:r>
          <w:r>
            <w:tab/>
          </w:r>
          <w:r>
            <w:fldChar w:fldCharType="begin"/>
          </w:r>
          <w:r>
            <w:instrText xml:space="preserve"> PAGEREF _Toc502235938 \h </w:instrText>
          </w:r>
          <w:r>
            <w:fldChar w:fldCharType="separate"/>
          </w:r>
          <w:r>
            <w:t>88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"_Toc502235939" </w:instrText>
          </w:r>
          <w:r>
            <w:fldChar w:fldCharType="separate"/>
          </w:r>
          <w:r>
            <w:rPr>
              <w:rStyle w:val="22"/>
              <w:rFonts w:cs="Times New Roman"/>
            </w:rPr>
            <w:t>5.1</w:t>
          </w:r>
          <w:r>
            <w:rPr>
              <w:rFonts w:asciiTheme="minorHAnsi" w:hAnsiTheme="minorHAnsi" w:eastAsiaTheme="minorEastAsia" w:cstheme="minorBidi"/>
              <w:kern w:val="0"/>
              <w:sz w:val="22"/>
              <w:szCs w:val="22"/>
            </w:rPr>
            <w:tab/>
          </w:r>
          <w:r>
            <w:rPr>
              <w:rStyle w:val="22"/>
              <w:rFonts w:hint="eastAsia" w:ascii="宋体" w:hAnsi="宋体" w:eastAsia="宋体"/>
            </w:rPr>
            <w:t>返回码对照表</w:t>
          </w:r>
          <w:r>
            <w:tab/>
          </w:r>
          <w:r>
            <w:fldChar w:fldCharType="begin"/>
          </w:r>
          <w:r>
            <w:instrText xml:space="preserve"> PAGEREF _Toc502235939 \h </w:instrText>
          </w:r>
          <w:r>
            <w:fldChar w:fldCharType="separate"/>
          </w:r>
          <w:r>
            <w:t>88</w:t>
          </w:r>
          <w:r>
            <w:fldChar w:fldCharType="end"/>
          </w:r>
          <w:r>
            <w:fldChar w:fldCharType="end"/>
          </w:r>
        </w:p>
        <w:p>
          <w:pPr>
            <w:pStyle w:val="13"/>
            <w:tabs>
              <w:tab w:val="left" w:pos="210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"_Toc502235940" </w:instrText>
          </w:r>
          <w:r>
            <w:fldChar w:fldCharType="separate"/>
          </w:r>
          <w:r>
            <w:rPr>
              <w:rStyle w:val="22"/>
              <w:rFonts w:eastAsia="宋体" w:cs="Times New Roman"/>
            </w:rPr>
            <w:t>5.1.1</w:t>
          </w:r>
          <w:r>
            <w:rPr>
              <w:rFonts w:asciiTheme="minorHAnsi" w:hAnsiTheme="minorHAnsi" w:eastAsiaTheme="minorEastAsia" w:cstheme="minorBidi"/>
              <w:kern w:val="0"/>
              <w:sz w:val="22"/>
              <w:szCs w:val="22"/>
            </w:rPr>
            <w:tab/>
          </w:r>
          <w:r>
            <w:rPr>
              <w:rStyle w:val="22"/>
              <w:rFonts w:hint="eastAsia" w:ascii="宋体" w:hAnsi="宋体" w:eastAsia="宋体"/>
            </w:rPr>
            <w:t>数据字典</w:t>
          </w:r>
          <w:r>
            <w:tab/>
          </w:r>
          <w:r>
            <w:fldChar w:fldCharType="begin"/>
          </w:r>
          <w:r>
            <w:instrText xml:space="preserve"> PAGEREF _Toc502235940 \h </w:instrText>
          </w:r>
          <w:r>
            <w:fldChar w:fldCharType="separate"/>
          </w:r>
          <w:r>
            <w:t>93</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"_Toc502235941" </w:instrText>
          </w:r>
          <w:r>
            <w:fldChar w:fldCharType="separate"/>
          </w:r>
          <w:r>
            <w:rPr>
              <w:rStyle w:val="22"/>
              <w:rFonts w:eastAsia="宋体" w:cs="Times New Roman"/>
            </w:rPr>
            <w:t>5.2</w:t>
          </w:r>
          <w:r>
            <w:rPr>
              <w:rFonts w:asciiTheme="minorHAnsi" w:hAnsiTheme="minorHAnsi" w:eastAsiaTheme="minorEastAsia" w:cstheme="minorBidi"/>
              <w:kern w:val="0"/>
              <w:sz w:val="22"/>
              <w:szCs w:val="22"/>
            </w:rPr>
            <w:tab/>
          </w:r>
          <w:r>
            <w:rPr>
              <w:rStyle w:val="22"/>
              <w:rFonts w:hint="eastAsia" w:ascii="宋体" w:hAnsi="宋体" w:eastAsia="宋体"/>
            </w:rPr>
            <w:t>银行编码</w:t>
          </w:r>
          <w:r>
            <w:tab/>
          </w:r>
          <w:r>
            <w:fldChar w:fldCharType="begin"/>
          </w:r>
          <w:r>
            <w:instrText xml:space="preserve"> PAGEREF _Toc502235941 \h </w:instrText>
          </w:r>
          <w:r>
            <w:fldChar w:fldCharType="separate"/>
          </w:r>
          <w:r>
            <w:t>96</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"_Toc502235942" </w:instrText>
          </w:r>
          <w:r>
            <w:fldChar w:fldCharType="separate"/>
          </w:r>
          <w:r>
            <w:rPr>
              <w:rStyle w:val="22"/>
              <w:rFonts w:eastAsia="宋体" w:cs="Times New Roman"/>
            </w:rPr>
            <w:t>5.3</w:t>
          </w:r>
          <w:r>
            <w:rPr>
              <w:rFonts w:asciiTheme="minorHAnsi" w:hAnsiTheme="minorHAnsi" w:eastAsiaTheme="minorEastAsia" w:cstheme="minorBidi"/>
              <w:kern w:val="0"/>
              <w:sz w:val="22"/>
              <w:szCs w:val="22"/>
            </w:rPr>
            <w:tab/>
          </w:r>
          <w:r>
            <w:rPr>
              <w:rStyle w:val="22"/>
              <w:rFonts w:hint="eastAsia" w:ascii="宋体" w:hAnsi="宋体" w:eastAsia="宋体"/>
            </w:rPr>
            <w:t>支付通道</w:t>
          </w:r>
          <w:r>
            <w:tab/>
          </w:r>
          <w:r>
            <w:fldChar w:fldCharType="begin"/>
          </w:r>
          <w:r>
            <w:instrText xml:space="preserve"> PAGEREF _Toc502235942 \h </w:instrText>
          </w:r>
          <w:r>
            <w:fldChar w:fldCharType="separate"/>
          </w:r>
          <w:r>
            <w:t>96</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"_Toc502235943" </w:instrText>
          </w:r>
          <w:r>
            <w:fldChar w:fldCharType="separate"/>
          </w:r>
          <w:r>
            <w:rPr>
              <w:rStyle w:val="22"/>
              <w:rFonts w:cs="Times New Roman"/>
            </w:rPr>
            <w:t>5.4</w:t>
          </w:r>
          <w:r>
            <w:rPr>
              <w:rFonts w:asciiTheme="minorHAnsi" w:hAnsiTheme="minorHAnsi" w:eastAsiaTheme="minorEastAsia" w:cstheme="minorBidi"/>
              <w:kern w:val="0"/>
              <w:sz w:val="22"/>
              <w:szCs w:val="22"/>
            </w:rPr>
            <w:tab/>
          </w:r>
          <w:r>
            <w:rPr>
              <w:rStyle w:val="22"/>
              <w:rFonts w:hint="eastAsia" w:ascii="宋体" w:hAnsi="宋体" w:eastAsia="宋体"/>
            </w:rPr>
            <w:t>测试环境</w:t>
          </w:r>
          <w:del w:id="0" w:author="Bay" w:date="2018-06-15T18:02:55Z">
            <w:r>
              <w:rPr>
                <w:rStyle w:val="22"/>
                <w:rFonts w:hint="eastAsia" w:ascii="宋体" w:hAnsi="宋体" w:eastAsia="宋体"/>
              </w:rPr>
              <w:delText>（</w:delText>
            </w:r>
          </w:del>
          <w:ins w:id="1" w:author="Bay" w:date="2018-06-15T18:02:55Z">
            <w:r>
              <w:rPr>
                <w:rStyle w:val="22"/>
                <w:rFonts w:hint="eastAsia" w:ascii="宋体" w:hAnsi="宋体" w:eastAsia="宋体"/>
                <w:lang w:eastAsia="zh-CN"/>
              </w:rPr>
              <w:t>(</w:t>
            </w:r>
          </w:ins>
          <w:r>
            <w:rPr>
              <w:rStyle w:val="22"/>
              <w:rFonts w:hint="eastAsia" w:ascii="宋体" w:hAnsi="宋体" w:eastAsia="宋体"/>
            </w:rPr>
            <w:t>测试地址、测试数字证书等</w:t>
          </w:r>
          <w:del w:id="2" w:author="Bay" w:date="2018-06-15T18:03:18Z">
            <w:r>
              <w:rPr>
                <w:rStyle w:val="22"/>
                <w:rFonts w:hint="eastAsia" w:ascii="宋体" w:hAnsi="宋体" w:eastAsia="宋体"/>
              </w:rPr>
              <w:delText>）</w:delText>
            </w:r>
          </w:del>
          <w:ins w:id="3" w:author="Bay" w:date="2018-06-15T18:03:18Z">
            <w:r>
              <w:rPr>
                <w:rStyle w:val="22"/>
                <w:rFonts w:hint="eastAsia" w:ascii="宋体" w:hAnsi="宋体" w:eastAsia="宋体"/>
                <w:lang w:eastAsia="zh-CN"/>
              </w:rPr>
              <w:t>)</w:t>
            </w:r>
          </w:ins>
          <w:r>
            <w:tab/>
          </w:r>
          <w:r>
            <w:fldChar w:fldCharType="begin"/>
          </w:r>
          <w:r>
            <w:instrText xml:space="preserve"> PAGEREF _Toc502235943 \h </w:instrText>
          </w:r>
          <w:r>
            <w:fldChar w:fldCharType="separate"/>
          </w:r>
          <w:r>
            <w:t>96</w:t>
          </w:r>
          <w:r>
            <w:fldChar w:fldCharType="end"/>
          </w:r>
          <w:r>
            <w:fldChar w:fldCharType="end"/>
          </w:r>
        </w:p>
        <w:p>
          <w:pPr>
            <w:ind w:firstLine="482"/>
          </w:pPr>
          <w:r>
            <w:rPr>
              <w:b/>
              <w:bCs/>
              <w:lang w:val="zh-CN"/>
            </w:rPr>
            <w:fldChar w:fldCharType="end"/>
          </w:r>
        </w:p>
      </w:sdtContent>
    </w:sdt>
    <w:p>
      <w:pPr>
        <w:widowControl/>
        <w:spacing w:after="160" w:line="259" w:lineRule="auto"/>
        <w:ind w:firstLine="0" w:firstLineChars="0"/>
        <w:jc w:val="left"/>
        <w:rPr>
          <w:rFonts w:ascii="Verdana" w:hAnsi="Verdana" w:eastAsia="黑体" w:cs="宋体"/>
          <w:b/>
          <w:bCs/>
          <w:color w:val="000000"/>
          <w:sz w:val="44"/>
          <w:szCs w:val="44"/>
        </w:rPr>
      </w:pPr>
    </w:p>
    <w:p>
      <w:pPr>
        <w:ind w:firstLine="0" w:firstLineChars="0"/>
        <w:jc w:val="center"/>
        <w:rPr>
          <w:rFonts w:ascii="Verdana" w:hAnsi="Verdana" w:eastAsia="黑体" w:cs="宋体"/>
          <w:b/>
          <w:bCs/>
          <w:color w:val="000000"/>
          <w:sz w:val="44"/>
          <w:szCs w:val="44"/>
        </w:rPr>
      </w:pPr>
    </w:p>
    <w:p>
      <w:pPr>
        <w:ind w:firstLine="0" w:firstLineChars="0"/>
        <w:jc w:val="center"/>
        <w:rPr>
          <w:rFonts w:hint="eastAsia"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ind w:firstLine="0" w:firstLineChars="0"/>
        <w:jc w:val="center"/>
        <w:rPr>
          <w:rFonts w:hint="eastAsia" w:ascii="Verdana" w:hAnsi="Verdana" w:eastAsia="黑体" w:cs="宋体"/>
          <w:b/>
          <w:bCs/>
          <w:color w:val="000000"/>
          <w:sz w:val="44"/>
          <w:szCs w:val="44"/>
        </w:rPr>
      </w:pPr>
      <w:r>
        <w:rPr>
          <w:rFonts w:ascii="Verdana" w:hAnsi="Verdana" w:eastAsia="黑体" w:cs="宋体"/>
          <w:b/>
          <w:bCs/>
          <w:color w:val="000000"/>
          <w:sz w:val="44"/>
          <w:szCs w:val="44"/>
        </w:rPr>
        <w:t xml:space="preserve"> </w:t>
      </w:r>
    </w:p>
    <w:p>
      <w:pPr>
        <w:ind w:firstLine="0" w:firstLineChars="0"/>
        <w:rPr>
          <w:rFonts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pStyle w:val="2"/>
        <w:numPr>
          <w:ilvl w:val="0"/>
          <w:numId w:val="2"/>
        </w:numPr>
        <w:jc w:val="left"/>
        <w:rPr>
          <w:rFonts w:hint="eastAsia" w:ascii="宋体" w:hAnsi="宋体" w:eastAsia="宋体"/>
        </w:rPr>
      </w:pPr>
      <w:bookmarkStart w:id="22" w:name="_Toc471996046"/>
      <w:bookmarkEnd w:id="22"/>
      <w:r>
        <w:rPr>
          <w:rFonts w:hint="eastAsia" w:ascii="宋体" w:hAnsi="宋体" w:eastAsia="宋体"/>
        </w:rPr>
        <w:t>项目背景</w:t>
      </w:r>
    </w:p>
    <w:p>
      <w:pPr>
        <w:pStyle w:val="3"/>
        <w:numPr>
          <w:ilvl w:val="1"/>
          <w:numId w:val="3"/>
        </w:numPr>
        <w:rPr>
          <w:rFonts w:hint="eastAsia"/>
          <w:b/>
          <w:color w:val="auto"/>
        </w:rPr>
      </w:pPr>
      <w:bookmarkStart w:id="23" w:name="_Toc471996047"/>
      <w:bookmarkEnd w:id="23"/>
      <w:bookmarkStart w:id="24" w:name="_Toc502235921"/>
      <w:bookmarkStart w:id="25" w:name="_Toc14978"/>
      <w:r>
        <w:rPr>
          <w:rFonts w:hint="eastAsia"/>
          <w:b/>
          <w:color w:val="auto"/>
        </w:rPr>
        <w:t>项目背景</w:t>
      </w:r>
      <w:bookmarkEnd w:id="24"/>
      <w:bookmarkEnd w:id="25"/>
    </w:p>
    <w:p>
      <w:pPr>
        <w:ind w:firstLine="480"/>
        <w:rPr>
          <w:rFonts w:ascii="Verdana" w:hAnsi="Verdana"/>
        </w:rPr>
      </w:pPr>
      <w:r>
        <w:rPr>
          <w:rFonts w:hint="eastAsia" w:ascii="Verdana" w:hAnsi="Verdana" w:eastAsia="宋体"/>
        </w:rPr>
        <w:t>2016</w:t>
      </w:r>
      <w:r>
        <w:rPr>
          <w:rFonts w:hint="eastAsia" w:ascii="宋体" w:hAnsi="宋体" w:eastAsia="宋体"/>
        </w:rPr>
        <w:t>年</w:t>
      </w:r>
      <w:r>
        <w:rPr>
          <w:rFonts w:hint="eastAsia" w:ascii="Verdana" w:hAnsi="Verdana" w:eastAsia="宋体"/>
        </w:rPr>
        <w:t>8</w:t>
      </w:r>
      <w:r>
        <w:rPr>
          <w:rFonts w:hint="eastAsia" w:ascii="宋体" w:hAnsi="宋体" w:eastAsia="宋体"/>
        </w:rPr>
        <w:t>月，银监会会同工业和信息化部、公安部、国家互联网信息办公室等部室共同起草并发布了《网络借贷信息中介机构业务活动管理暂行办法》</w:t>
      </w:r>
      <w:del w:id="4" w:author="Bay" w:date="2018-06-15T18:02:55Z">
        <w:r>
          <w:rPr>
            <w:rFonts w:hint="eastAsia" w:ascii="宋体" w:hAnsi="宋体" w:eastAsia="宋体"/>
          </w:rPr>
          <w:delText>（</w:delText>
        </w:r>
      </w:del>
      <w:ins w:id="5" w:author="Bay" w:date="2018-06-15T18:02:55Z">
        <w:r>
          <w:rPr>
            <w:rFonts w:hint="eastAsia" w:ascii="宋体" w:hAnsi="宋体" w:eastAsia="宋体"/>
            <w:lang w:eastAsia="zh-CN"/>
          </w:rPr>
          <w:t>(</w:t>
        </w:r>
      </w:ins>
      <w:r>
        <w:rPr>
          <w:rFonts w:hint="eastAsia" w:ascii="宋体" w:hAnsi="宋体" w:eastAsia="宋体"/>
        </w:rPr>
        <w:t>以下简称《办法》</w:t>
      </w:r>
      <w:del w:id="6" w:author="Bay" w:date="2018-06-15T18:03:18Z">
        <w:r>
          <w:rPr>
            <w:rFonts w:hint="eastAsia" w:ascii="宋体" w:hAnsi="宋体" w:eastAsia="宋体"/>
          </w:rPr>
          <w:delText>）</w:delText>
        </w:r>
      </w:del>
      <w:ins w:id="7" w:author="Bay" w:date="2018-06-15T18:03:18Z">
        <w:r>
          <w:rPr>
            <w:rFonts w:hint="eastAsia" w:ascii="宋体" w:hAnsi="宋体" w:eastAsia="宋体"/>
            <w:lang w:eastAsia="zh-CN"/>
          </w:rPr>
          <w:t>)</w:t>
        </w:r>
      </w:ins>
      <w:r>
        <w:rPr>
          <w:rFonts w:hint="eastAsia" w:ascii="宋体" w:hAnsi="宋体" w:eastAsia="宋体"/>
        </w:rPr>
        <w:t>，</w:t>
      </w:r>
      <w:r>
        <w:rPr>
          <w:rFonts w:hint="eastAsia" w:ascii="Verdana" w:hAnsi="Verdana" w:eastAsia="宋体"/>
        </w:rPr>
        <w:t>2017</w:t>
      </w:r>
      <w:r>
        <w:rPr>
          <w:rFonts w:hint="eastAsia" w:ascii="宋体" w:hAnsi="宋体" w:eastAsia="宋体"/>
        </w:rPr>
        <w:t>年</w:t>
      </w:r>
      <w:r>
        <w:rPr>
          <w:rFonts w:hint="eastAsia" w:ascii="Verdana" w:hAnsi="Verdana" w:eastAsia="宋体"/>
        </w:rPr>
        <w:t>2</w:t>
      </w:r>
      <w:r>
        <w:rPr>
          <w:rFonts w:hint="eastAsia" w:ascii="宋体" w:hAnsi="宋体" w:eastAsia="宋体"/>
        </w:rPr>
        <w:t>月，银监会下发了《网络借贷资金存管业务指引》。《办法》和《指引》都界定了网贷内涵，明确了网贷从业机构是以互联网为主要渠道的信息中介的法律地位。其中明确要求</w:t>
      </w:r>
      <w:r>
        <w:rPr>
          <w:rFonts w:hint="eastAsia" w:ascii="Verdana" w:hAnsi="Verdana" w:eastAsia="宋体"/>
        </w:rPr>
        <w:t>“网络借贷信息中介机构应当实行自身资金与出借人和借款人资金的隔离管理，并选择符合条件的银行业金融机构作为出借人与借款人的资金存管机构。2017</w:t>
      </w:r>
      <w:r>
        <w:rPr>
          <w:rFonts w:hint="eastAsia" w:ascii="宋体" w:hAnsi="宋体" w:eastAsia="宋体"/>
        </w:rPr>
        <w:t>年</w:t>
      </w:r>
      <w:r>
        <w:rPr>
          <w:rFonts w:hint="eastAsia" w:ascii="Verdana" w:hAnsi="Verdana" w:eastAsia="宋体"/>
        </w:rPr>
        <w:t>12</w:t>
      </w:r>
      <w:r>
        <w:rPr>
          <w:rFonts w:hint="eastAsia" w:ascii="宋体" w:hAnsi="宋体" w:eastAsia="宋体"/>
        </w:rPr>
        <w:t>月，中国互联网金融协会下发了《互联网金融个体网络借贷</w:t>
      </w:r>
      <w:r>
        <w:rPr>
          <w:rFonts w:hint="eastAsia" w:ascii="Verdana" w:hAnsi="Verdana" w:eastAsia="宋体"/>
        </w:rPr>
        <w:t xml:space="preserve"> </w:t>
      </w:r>
      <w:r>
        <w:rPr>
          <w:rFonts w:hint="eastAsia" w:ascii="宋体" w:hAnsi="宋体" w:eastAsia="宋体"/>
        </w:rPr>
        <w:t>资金存管系统规范》和《互联网金融个体网络借贷</w:t>
      </w:r>
      <w:r>
        <w:rPr>
          <w:rFonts w:hint="eastAsia" w:ascii="Verdana" w:hAnsi="Verdana" w:eastAsia="宋体"/>
        </w:rPr>
        <w:t xml:space="preserve"> </w:t>
      </w:r>
      <w:r>
        <w:rPr>
          <w:rFonts w:hint="eastAsia" w:ascii="宋体" w:hAnsi="宋体" w:eastAsia="宋体"/>
        </w:rPr>
        <w:t>资金存管业务规范》，提出了个体网络借贷资金存管的基本原则，规定了资金存管系统的账户、资金、交易等功能性要求以及安全性、可靠性、性能等非功能性要求。而业务规范征求意见稿规定了存管人、业务管理、业务运行和风险监测的要求。</w:t>
      </w:r>
    </w:p>
    <w:p>
      <w:pPr>
        <w:ind w:firstLine="480"/>
        <w:rPr>
          <w:rFonts w:ascii="Verdana" w:hAnsi="Verdana" w:eastAsia="宋体"/>
        </w:rPr>
      </w:pPr>
      <w:r>
        <w:rPr>
          <w:rFonts w:hint="eastAsia" w:ascii="宋体" w:hAnsi="宋体" w:eastAsia="宋体"/>
        </w:rPr>
        <w:t>各类监管要求的出台对银行的互联网资金存管业务提供了政策支持和业务指导，根据《办法》的精神，进一步完善相关的基础设施和配套措施</w:t>
      </w:r>
      <w:r>
        <w:rPr>
          <w:rFonts w:hint="eastAsia" w:ascii="Verdana" w:hAnsi="Verdana" w:eastAsia="宋体"/>
        </w:rPr>
        <w:t>,</w:t>
      </w:r>
      <w:r>
        <w:rPr>
          <w:rFonts w:hint="eastAsia" w:ascii="宋体" w:hAnsi="宋体" w:eastAsia="宋体"/>
        </w:rPr>
        <w:t>开发《互联网平台资金账户管理系统》为网络借贷信息中介机构提供存管服务。</w:t>
      </w:r>
    </w:p>
    <w:p>
      <w:pPr>
        <w:pStyle w:val="3"/>
        <w:numPr>
          <w:ilvl w:val="1"/>
          <w:numId w:val="3"/>
        </w:numPr>
        <w:rPr>
          <w:rFonts w:hint="eastAsia"/>
          <w:b/>
          <w:color w:val="auto"/>
        </w:rPr>
      </w:pPr>
      <w:bookmarkStart w:id="26" w:name="_Toc471996048"/>
      <w:bookmarkEnd w:id="26"/>
      <w:bookmarkStart w:id="27" w:name="_Toc22442"/>
      <w:bookmarkStart w:id="28" w:name="_Toc502235922"/>
      <w:r>
        <w:rPr>
          <w:rFonts w:hint="eastAsia"/>
          <w:b/>
          <w:color w:val="auto"/>
        </w:rPr>
        <w:t>编写目的</w:t>
      </w:r>
      <w:bookmarkEnd w:id="27"/>
      <w:bookmarkEnd w:id="28"/>
    </w:p>
    <w:p>
      <w:pPr>
        <w:ind w:firstLine="480"/>
        <w:rPr>
          <w:rFonts w:ascii="Verdana" w:hAnsi="Verdana" w:eastAsia="宋体"/>
        </w:rPr>
      </w:pPr>
      <w:r>
        <w:rPr>
          <w:rFonts w:hint="eastAsia" w:ascii="宋体" w:hAnsi="宋体" w:eastAsia="宋体"/>
        </w:rPr>
        <w:t>为接入平台的第三方产品企业提供相应的接入开发指导。</w:t>
      </w:r>
    </w:p>
    <w:p>
      <w:pPr>
        <w:pStyle w:val="3"/>
        <w:numPr>
          <w:ilvl w:val="1"/>
          <w:numId w:val="3"/>
        </w:numPr>
        <w:rPr>
          <w:rFonts w:hint="eastAsia"/>
          <w:b/>
          <w:color w:val="auto"/>
        </w:rPr>
      </w:pPr>
      <w:bookmarkStart w:id="29" w:name="_Toc471996049"/>
      <w:bookmarkEnd w:id="29"/>
      <w:bookmarkStart w:id="30" w:name="_Toc502235923"/>
      <w:bookmarkStart w:id="31" w:name="_Toc30298"/>
      <w:r>
        <w:rPr>
          <w:rFonts w:hint="eastAsia"/>
          <w:b/>
          <w:color w:val="auto"/>
        </w:rPr>
        <w:t>适用范围</w:t>
      </w:r>
      <w:bookmarkEnd w:id="30"/>
      <w:bookmarkEnd w:id="31"/>
    </w:p>
    <w:p>
      <w:pPr>
        <w:ind w:firstLine="480"/>
        <w:rPr>
          <w:rFonts w:ascii="Verdana" w:hAnsi="Verdana" w:eastAsia="宋体"/>
        </w:rPr>
      </w:pPr>
      <w:r>
        <w:rPr>
          <w:rFonts w:hint="eastAsia" w:ascii="宋体" w:hAnsi="宋体" w:eastAsia="宋体"/>
        </w:rPr>
        <w:t>本文档的适用对象为接入平台的第三方产品技术开发人员、日常维护人员。</w:t>
      </w:r>
    </w:p>
    <w:p>
      <w:pPr>
        <w:pStyle w:val="3"/>
        <w:numPr>
          <w:ilvl w:val="1"/>
          <w:numId w:val="3"/>
        </w:numPr>
        <w:rPr>
          <w:rFonts w:hint="eastAsia"/>
          <w:b/>
          <w:color w:val="auto"/>
        </w:rPr>
      </w:pPr>
      <w:bookmarkStart w:id="32" w:name="_Toc471996050"/>
      <w:bookmarkEnd w:id="32"/>
      <w:bookmarkStart w:id="33" w:name="_Toc21125"/>
      <w:bookmarkStart w:id="34" w:name="_Toc502235924"/>
      <w:r>
        <w:rPr>
          <w:rFonts w:hint="eastAsia"/>
          <w:b/>
          <w:color w:val="auto"/>
        </w:rPr>
        <w:t>名词定义</w:t>
      </w:r>
      <w:bookmarkEnd w:id="33"/>
      <w:bookmarkEnd w:id="34"/>
    </w:p>
    <w:p>
      <w:pPr>
        <w:ind w:firstLine="480"/>
        <w:rPr>
          <w:rFonts w:ascii="Verdana" w:hAnsi="Verdana" w:eastAsia="宋体"/>
        </w:rPr>
      </w:pPr>
      <w:r>
        <w:rPr>
          <w:rFonts w:hint="eastAsia" w:ascii="宋体" w:hAnsi="宋体" w:eastAsia="宋体"/>
        </w:rPr>
        <w:t>商户平台包含：</w:t>
      </w:r>
      <w:r>
        <w:rPr>
          <w:rFonts w:hint="eastAsia" w:ascii="Verdana" w:hAnsi="Verdana" w:eastAsia="宋体"/>
        </w:rPr>
        <w:t>P2P</w:t>
      </w:r>
      <w:r>
        <w:rPr>
          <w:rFonts w:hint="eastAsia" w:ascii="宋体" w:hAnsi="宋体" w:eastAsia="宋体"/>
        </w:rPr>
        <w:t>网贷平台、网络投融资平台、股权众筹平台等。</w:t>
      </w:r>
    </w:p>
    <w:p>
      <w:pPr>
        <w:ind w:firstLine="480"/>
        <w:rPr>
          <w:rFonts w:hint="eastAsia" w:ascii="Verdana" w:hAnsi="Verdana" w:eastAsia="宋体"/>
        </w:rPr>
      </w:pPr>
      <w:r>
        <w:rPr>
          <w:rFonts w:hint="eastAsia" w:ascii="Verdana" w:hAnsi="Verdana" w:eastAsia="宋体"/>
        </w:rPr>
        <w:t xml:space="preserve"> </w:t>
      </w:r>
    </w:p>
    <w:p>
      <w:pPr>
        <w:ind w:left="1701" w:firstLine="0" w:firstLineChars="0"/>
        <w:rPr>
          <w:rFonts w:hint="eastAsia" w:ascii="宋体" w:hAnsi="宋体" w:eastAsia="宋体"/>
        </w:rPr>
      </w:pPr>
      <w:r>
        <w:rPr>
          <w:rFonts w:hint="eastAsia" w:ascii="宋体" w:hAnsi="宋体" w:eastAsia="宋体"/>
        </w:rPr>
        <w:t xml:space="preserve"> </w:t>
      </w:r>
    </w:p>
    <w:p>
      <w:pPr>
        <w:pStyle w:val="2"/>
        <w:numPr>
          <w:ilvl w:val="0"/>
          <w:numId w:val="2"/>
        </w:numPr>
        <w:jc w:val="left"/>
        <w:rPr>
          <w:rFonts w:hint="eastAsia" w:ascii="宋体" w:hAnsi="宋体" w:eastAsia="宋体"/>
        </w:rPr>
      </w:pPr>
      <w:bookmarkStart w:id="35" w:name="_Toc8481"/>
      <w:bookmarkEnd w:id="35"/>
      <w:bookmarkStart w:id="36" w:name="_Toc22445"/>
      <w:bookmarkEnd w:id="36"/>
      <w:bookmarkStart w:id="37" w:name="_Toc10503"/>
      <w:bookmarkEnd w:id="37"/>
      <w:bookmarkStart w:id="38" w:name="_Toc1329"/>
      <w:bookmarkEnd w:id="38"/>
      <w:bookmarkStart w:id="39" w:name="_Toc471996069"/>
      <w:bookmarkEnd w:id="39"/>
      <w:bookmarkStart w:id="40" w:name="_Toc502235925"/>
      <w:bookmarkStart w:id="41" w:name="_Toc30318"/>
      <w:r>
        <w:rPr>
          <w:rFonts w:hint="eastAsia" w:ascii="宋体" w:hAnsi="宋体" w:eastAsia="宋体"/>
        </w:rPr>
        <w:t>开发规范</w:t>
      </w:r>
      <w:bookmarkEnd w:id="40"/>
      <w:bookmarkEnd w:id="41"/>
    </w:p>
    <w:p>
      <w:pPr>
        <w:pStyle w:val="33"/>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bookmarkStart w:id="42" w:name="_Toc471996070"/>
      <w:bookmarkEnd w:id="42"/>
      <w:bookmarkStart w:id="43" w:name="_Toc502235926"/>
      <w:bookmarkStart w:id="44" w:name="_Toc9940"/>
    </w:p>
    <w:p>
      <w:pPr>
        <w:pStyle w:val="3"/>
        <w:numPr>
          <w:ilvl w:val="1"/>
          <w:numId w:val="3"/>
        </w:numPr>
        <w:rPr>
          <w:rFonts w:hint="eastAsia"/>
          <w:b/>
          <w:color w:val="auto"/>
        </w:rPr>
      </w:pPr>
      <w:r>
        <w:rPr>
          <w:rFonts w:hint="eastAsia"/>
          <w:b/>
          <w:color w:val="auto"/>
        </w:rPr>
        <w:t>通讯规范</w:t>
      </w:r>
      <w:bookmarkEnd w:id="43"/>
      <w:bookmarkEnd w:id="44"/>
    </w:p>
    <w:p>
      <w:pPr>
        <w:numPr>
          <w:ilvl w:val="0"/>
          <w:numId w:val="4"/>
        </w:numPr>
        <w:ind w:firstLine="480"/>
        <w:rPr>
          <w:rFonts w:ascii="Verdana" w:hAnsi="Verdana" w:cs="宋体"/>
        </w:rPr>
      </w:pPr>
      <w:r>
        <w:rPr>
          <w:rFonts w:hint="eastAsia" w:ascii="宋体" w:hAnsi="宋体" w:eastAsia="宋体"/>
        </w:rPr>
        <w:t>由</w:t>
      </w:r>
      <w:del w:id="8" w:author="Bay" w:date="2018-06-14T16:28:50Z">
        <w:r>
          <w:rPr>
            <w:rFonts w:ascii="宋体" w:hAnsi="宋体" w:eastAsia="宋体" w:cs="宋体"/>
          </w:rPr>
          <w:delText>互联网</w:delText>
        </w:r>
      </w:del>
      <w:del w:id="9" w:author="Bay" w:date="2018-06-14T16:28:50Z">
        <w:r>
          <w:rPr>
            <w:rFonts w:hint="eastAsia" w:ascii="宋体" w:hAnsi="宋体" w:eastAsia="宋体"/>
          </w:rPr>
          <w:delText>金融</w:delText>
        </w:r>
      </w:del>
      <w:del w:id="10" w:author="Bay" w:date="2018-06-14T16:28:50Z">
        <w:r>
          <w:rPr>
            <w:rFonts w:ascii="宋体" w:hAnsi="宋体" w:eastAsia="宋体" w:cs="宋体"/>
          </w:rPr>
          <w:delText>平台资金账户管理</w:delText>
        </w:r>
      </w:del>
      <w:ins w:id="11" w:author="Bay" w:date="2018-06-14T16:28:50Z">
        <w:r>
          <w:rPr>
            <w:rFonts w:hint="eastAsia" w:ascii="宋体" w:hAnsi="宋体" w:eastAsia="宋体" w:cs="宋体"/>
            <w:lang w:eastAsia="zh-CN"/>
          </w:rPr>
          <w:t>网络借贷</w:t>
        </w:r>
      </w:ins>
      <w:ins w:id="12" w:author="Bay" w:date="2018-06-14T16:28:56Z">
        <w:r>
          <w:rPr>
            <w:rFonts w:hint="eastAsia" w:ascii="宋体" w:hAnsi="宋体" w:eastAsia="宋体" w:cs="宋体"/>
            <w:lang w:eastAsia="zh-CN"/>
          </w:rPr>
          <w:t>资金</w:t>
        </w:r>
      </w:ins>
      <w:ins w:id="13" w:author="Bay" w:date="2018-06-14T16:28:59Z">
        <w:r>
          <w:rPr>
            <w:rFonts w:hint="eastAsia" w:ascii="宋体" w:hAnsi="宋体" w:eastAsia="宋体" w:cs="宋体"/>
            <w:lang w:eastAsia="zh-CN"/>
          </w:rPr>
          <w:t>存管</w:t>
        </w:r>
      </w:ins>
      <w:r>
        <w:rPr>
          <w:rFonts w:ascii="宋体" w:hAnsi="宋体" w:eastAsia="宋体" w:cs="宋体"/>
        </w:rPr>
        <w:t>系统</w:t>
      </w:r>
      <w:r>
        <w:rPr>
          <w:rFonts w:hint="eastAsia" w:ascii="宋体" w:hAnsi="宋体" w:eastAsia="宋体"/>
        </w:rPr>
        <w:t>前置网关提供接口地址，第三方接入平台调用。</w:t>
      </w:r>
    </w:p>
    <w:p>
      <w:pPr>
        <w:numPr>
          <w:ilvl w:val="0"/>
          <w:numId w:val="5"/>
        </w:numPr>
        <w:ind w:firstLine="480"/>
        <w:rPr>
          <w:rFonts w:ascii="Verdana" w:hAnsi="Verdana" w:cs="宋体"/>
        </w:rPr>
      </w:pPr>
      <w:r>
        <w:rPr>
          <w:rFonts w:hint="eastAsia" w:ascii="宋体" w:hAnsi="宋体" w:eastAsia="宋体"/>
        </w:rPr>
        <w:t>接口请求</w:t>
      </w:r>
      <w:r>
        <w:rPr>
          <w:rFonts w:hint="eastAsia" w:ascii="Verdana" w:hAnsi="Verdana" w:eastAsia="宋体"/>
        </w:rPr>
        <w:t>URL</w:t>
      </w:r>
      <w:r>
        <w:rPr>
          <w:rFonts w:hint="eastAsia" w:ascii="宋体" w:hAnsi="宋体" w:eastAsia="宋体"/>
        </w:rPr>
        <w:t>地址：详见接口说明。</w:t>
      </w:r>
    </w:p>
    <w:p>
      <w:pPr>
        <w:numPr>
          <w:ilvl w:val="0"/>
          <w:numId w:val="6"/>
        </w:numPr>
        <w:ind w:firstLine="480"/>
        <w:rPr>
          <w:rFonts w:ascii="Verdana" w:hAnsi="Verdana" w:cs="宋体"/>
        </w:rPr>
      </w:pPr>
      <w:r>
        <w:rPr>
          <w:rFonts w:hint="eastAsia" w:ascii="宋体" w:hAnsi="宋体" w:eastAsia="宋体"/>
        </w:rPr>
        <w:t>采用</w:t>
      </w:r>
      <w:r>
        <w:rPr>
          <w:rFonts w:hint="eastAsia" w:ascii="Verdana" w:hAnsi="Verdana" w:eastAsia="宋体"/>
        </w:rPr>
        <w:t>HTTP</w:t>
      </w:r>
      <w:r>
        <w:rPr>
          <w:rFonts w:hint="eastAsia" w:ascii="宋体" w:hAnsi="宋体" w:eastAsia="宋体"/>
        </w:rPr>
        <w:t>协议进行</w:t>
      </w:r>
      <w:ins w:id="14" w:author="Bay" w:date="2018-06-14T16:30:50Z">
        <w:r>
          <w:rPr>
            <w:rFonts w:hint="eastAsia" w:ascii="宋体" w:hAnsi="宋体" w:eastAsia="宋体"/>
            <w:lang w:eastAsia="zh-CN"/>
          </w:rPr>
          <w:t>接口</w:t>
        </w:r>
      </w:ins>
      <w:r>
        <w:rPr>
          <w:rFonts w:hint="eastAsia" w:ascii="宋体" w:hAnsi="宋体" w:eastAsia="宋体"/>
        </w:rPr>
        <w:t>请求和响应</w:t>
      </w:r>
      <w:del w:id="15" w:author="Bay" w:date="2018-06-14T16:31:00Z">
        <w:r>
          <w:rPr>
            <w:rFonts w:hint="eastAsia" w:ascii="宋体" w:hAnsi="宋体" w:eastAsia="宋体"/>
          </w:rPr>
          <w:delText>的处理</w:delText>
        </w:r>
      </w:del>
      <w:r>
        <w:rPr>
          <w:rFonts w:hint="eastAsia" w:ascii="宋体" w:hAnsi="宋体" w:eastAsia="宋体"/>
        </w:rPr>
        <w:t>。接口请求采用</w:t>
      </w:r>
      <w:del w:id="16" w:author="Bay" w:date="2018-06-14T16:31:51Z">
        <w:r>
          <w:rPr>
            <w:rFonts w:hint="eastAsia" w:ascii="Verdana" w:hAnsi="Verdana" w:eastAsia="宋体"/>
          </w:rPr>
          <w:delText>GET/</w:delText>
        </w:r>
      </w:del>
      <w:r>
        <w:rPr>
          <w:rFonts w:hint="eastAsia" w:ascii="Verdana" w:hAnsi="Verdana" w:eastAsia="宋体"/>
        </w:rPr>
        <w:t>POST</w:t>
      </w:r>
      <w:r>
        <w:rPr>
          <w:rFonts w:hint="eastAsia" w:ascii="宋体" w:hAnsi="宋体" w:eastAsia="宋体"/>
        </w:rPr>
        <w:t>方式，使用</w:t>
      </w:r>
      <w:r>
        <w:rPr>
          <w:rFonts w:hint="eastAsia" w:ascii="Verdana" w:hAnsi="Verdana" w:eastAsia="宋体"/>
        </w:rPr>
        <w:t>POST</w:t>
      </w:r>
      <w:r>
        <w:rPr>
          <w:rFonts w:hint="eastAsia" w:ascii="宋体" w:hAnsi="宋体" w:eastAsia="宋体"/>
        </w:rPr>
        <w:t>请求时应设置请求头中</w:t>
      </w:r>
      <w:r>
        <w:rPr>
          <w:rFonts w:hint="eastAsia" w:ascii="Verdana" w:hAnsi="Verdana" w:eastAsia="宋体"/>
        </w:rPr>
        <w:t>Content-Type</w:t>
      </w:r>
      <w:r>
        <w:rPr>
          <w:rFonts w:hint="eastAsia" w:ascii="宋体" w:hAnsi="宋体" w:eastAsia="宋体"/>
        </w:rPr>
        <w:t>为</w:t>
      </w:r>
      <w:r>
        <w:rPr>
          <w:rFonts w:hint="eastAsia" w:ascii="Verdana" w:hAnsi="Verdana" w:eastAsia="宋体"/>
        </w:rPr>
        <w:t>UTF-8</w:t>
      </w:r>
      <w:r>
        <w:rPr>
          <w:rFonts w:hint="eastAsia" w:ascii="宋体" w:hAnsi="宋体" w:eastAsia="宋体"/>
        </w:rPr>
        <w:t>编码方式。接口响应返回</w:t>
      </w:r>
      <w:r>
        <w:rPr>
          <w:rFonts w:hint="eastAsia" w:ascii="Verdana" w:hAnsi="Verdana" w:eastAsia="宋体"/>
        </w:rPr>
        <w:t>JSON</w:t>
      </w:r>
      <w:r>
        <w:rPr>
          <w:rFonts w:hint="eastAsia" w:ascii="宋体" w:hAnsi="宋体" w:eastAsia="宋体"/>
        </w:rPr>
        <w:t>格式的</w:t>
      </w:r>
      <w:r>
        <w:rPr>
          <w:rFonts w:hint="eastAsia" w:ascii="Verdana" w:hAnsi="Verdana" w:eastAsia="宋体"/>
        </w:rPr>
        <w:t>KEY-VALUE</w:t>
      </w:r>
      <w:r>
        <w:rPr>
          <w:rFonts w:hint="eastAsia" w:ascii="宋体" w:hAnsi="宋体" w:eastAsia="宋体"/>
        </w:rPr>
        <w:t>数据，</w:t>
      </w:r>
      <w:r>
        <w:rPr>
          <w:rFonts w:hint="eastAsia" w:ascii="Verdana" w:hAnsi="Verdana" w:eastAsia="宋体"/>
        </w:rPr>
        <w:t>VALUE</w:t>
      </w:r>
      <w:r>
        <w:rPr>
          <w:rFonts w:hint="eastAsia" w:ascii="宋体" w:hAnsi="宋体" w:eastAsia="宋体"/>
        </w:rPr>
        <w:t>中的数据为字符串</w:t>
      </w:r>
      <w:ins w:id="17" w:author="Bay" w:date="2018-06-14T16:33:33Z">
        <w:r>
          <w:rPr>
            <w:rFonts w:hint="eastAsia" w:ascii="宋体" w:hAnsi="宋体" w:eastAsia="宋体"/>
            <w:lang w:eastAsia="zh-CN"/>
          </w:rPr>
          <w:t>或</w:t>
        </w:r>
      </w:ins>
      <w:ins w:id="18" w:author="Bay" w:date="2018-06-14T16:33:37Z">
        <w:r>
          <w:rPr>
            <w:rFonts w:hint="eastAsia" w:ascii="宋体" w:hAnsi="宋体" w:eastAsia="宋体"/>
            <w:lang w:eastAsia="zh-CN"/>
          </w:rPr>
          <w:t>基础类型</w:t>
        </w:r>
      </w:ins>
      <w:r>
        <w:rPr>
          <w:rFonts w:hint="eastAsia" w:ascii="宋体" w:hAnsi="宋体" w:eastAsia="宋体"/>
        </w:rPr>
        <w:t>。</w:t>
      </w:r>
    </w:p>
    <w:p>
      <w:pPr>
        <w:numPr>
          <w:ilvl w:val="0"/>
          <w:numId w:val="7"/>
        </w:numPr>
        <w:ind w:firstLine="480"/>
        <w:rPr>
          <w:ins w:id="19" w:author="Bay" w:date="2018-06-14T16:36:27Z"/>
          <w:rFonts w:ascii="Verdana" w:hAnsi="Verdana" w:cs="宋体"/>
        </w:rPr>
      </w:pPr>
      <w:r>
        <w:rPr>
          <w:rFonts w:hint="eastAsia" w:ascii="宋体" w:hAnsi="宋体" w:eastAsia="宋体"/>
        </w:rPr>
        <w:t>通信过程中涉及的中文或特殊符号的传输字段，需进行</w:t>
      </w:r>
      <w:r>
        <w:rPr>
          <w:rFonts w:hint="eastAsia" w:ascii="Verdana" w:hAnsi="Verdana" w:eastAsia="宋体"/>
        </w:rPr>
        <w:t>urlencode</w:t>
      </w:r>
      <w:r>
        <w:rPr>
          <w:rFonts w:hint="eastAsia" w:ascii="宋体" w:hAnsi="宋体" w:eastAsia="宋体"/>
        </w:rPr>
        <w:t>处理。</w:t>
      </w:r>
    </w:p>
    <w:p>
      <w:pPr>
        <w:numPr>
          <w:ilvl w:val="0"/>
          <w:numId w:val="7"/>
        </w:numPr>
        <w:ind w:firstLine="480"/>
        <w:rPr>
          <w:del w:id="20" w:author="Bay" w:date="2018-06-14T16:36:11Z"/>
          <w:rFonts w:ascii="Verdana" w:hAnsi="Verdana" w:cs="宋体"/>
        </w:rPr>
      </w:pPr>
    </w:p>
    <w:p>
      <w:pPr>
        <w:numPr>
          <w:ilvl w:val="0"/>
          <w:numId w:val="7"/>
        </w:numPr>
        <w:ind w:firstLine="480"/>
        <w:rPr>
          <w:rFonts w:ascii="Verdana" w:hAnsi="Verdana" w:eastAsia="宋体"/>
        </w:rPr>
        <w:pPrChange w:id="21" w:author="Bay" w:date="2018-06-14T16:36:25Z">
          <w:pPr>
            <w:ind w:firstLine="480"/>
          </w:pPr>
        </w:pPrChange>
      </w:pPr>
      <w:r>
        <w:rPr>
          <w:rFonts w:hint="eastAsia" w:ascii="宋体" w:hAnsi="宋体" w:eastAsia="宋体"/>
        </w:rPr>
        <w:t>接口请求需进行签名，详见</w:t>
      </w:r>
      <w:r>
        <w:rPr>
          <w:rFonts w:hint="eastAsia" w:ascii="Verdana" w:hAnsi="Verdana" w:eastAsia="宋体"/>
        </w:rPr>
        <w:t>3.2</w:t>
      </w:r>
      <w:r>
        <w:rPr>
          <w:rFonts w:hint="eastAsia" w:ascii="宋体" w:hAnsi="宋体" w:eastAsia="宋体"/>
        </w:rPr>
        <w:t>安全规范一节。</w:t>
      </w:r>
    </w:p>
    <w:p>
      <w:pPr>
        <w:pStyle w:val="3"/>
        <w:numPr>
          <w:ilvl w:val="1"/>
          <w:numId w:val="3"/>
        </w:numPr>
        <w:rPr>
          <w:rFonts w:hint="eastAsia"/>
          <w:b/>
          <w:color w:val="auto"/>
        </w:rPr>
      </w:pPr>
      <w:bookmarkStart w:id="45" w:name="_Toc471996071"/>
      <w:bookmarkEnd w:id="45"/>
      <w:bookmarkStart w:id="46" w:name="_Toc502235927"/>
      <w:bookmarkStart w:id="47" w:name="_Toc318"/>
      <w:r>
        <w:rPr>
          <w:rFonts w:hint="eastAsia"/>
          <w:b/>
          <w:color w:val="auto"/>
        </w:rPr>
        <w:t>安全规范</w:t>
      </w:r>
      <w:bookmarkEnd w:id="46"/>
      <w:bookmarkEnd w:id="47"/>
    </w:p>
    <w:p>
      <w:pPr>
        <w:numPr>
          <w:ilvl w:val="0"/>
          <w:numId w:val="8"/>
        </w:numPr>
        <w:ind w:firstLine="480"/>
        <w:rPr>
          <w:rFonts w:ascii="Verdana" w:hAnsi="Verdana" w:cs="宋体"/>
        </w:rPr>
      </w:pPr>
      <w:r>
        <w:rPr>
          <w:rFonts w:hint="eastAsia" w:ascii="宋体" w:hAnsi="宋体" w:eastAsia="宋体"/>
        </w:rPr>
        <w:t>安全机制简介</w:t>
      </w:r>
    </w:p>
    <w:p>
      <w:pPr>
        <w:ind w:firstLine="480"/>
        <w:rPr>
          <w:rFonts w:ascii="Verdana" w:hAnsi="Verdana" w:eastAsia="宋体"/>
        </w:rPr>
      </w:pPr>
      <w:r>
        <w:rPr>
          <w:rFonts w:hint="eastAsia" w:ascii="宋体" w:hAnsi="宋体" w:eastAsia="宋体"/>
        </w:rPr>
        <w:t>商户与</w:t>
      </w:r>
      <w:del w:id="22" w:author="Bay" w:date="2018-06-14T16:37:45Z">
        <w:r>
          <w:rPr>
            <w:rFonts w:ascii="宋体" w:hAnsi="宋体" w:eastAsia="宋体" w:cs="宋体"/>
          </w:rPr>
          <w:delText>互联网</w:delText>
        </w:r>
      </w:del>
      <w:del w:id="23" w:author="Bay" w:date="2018-06-14T16:37:45Z">
        <w:r>
          <w:rPr>
            <w:rFonts w:hint="eastAsia" w:ascii="宋体" w:hAnsi="宋体" w:eastAsia="宋体"/>
          </w:rPr>
          <w:delText>金融</w:delText>
        </w:r>
      </w:del>
      <w:del w:id="24" w:author="Bay" w:date="2018-06-14T16:37:45Z">
        <w:r>
          <w:rPr>
            <w:rFonts w:ascii="宋体" w:hAnsi="宋体" w:eastAsia="宋体" w:cs="宋体"/>
          </w:rPr>
          <w:delText>平台资金账户</w:delText>
        </w:r>
      </w:del>
      <w:ins w:id="25" w:author="Bay" w:date="2018-06-14T16:37:45Z">
        <w:r>
          <w:rPr>
            <w:rFonts w:hint="eastAsia" w:ascii="宋体" w:hAnsi="宋体" w:eastAsia="宋体" w:cs="宋体"/>
            <w:lang w:eastAsia="zh-CN"/>
          </w:rPr>
          <w:t>网络借贷</w:t>
        </w:r>
      </w:ins>
      <w:ins w:id="26" w:author="Bay" w:date="2018-06-14T16:37:47Z">
        <w:r>
          <w:rPr>
            <w:rFonts w:hint="eastAsia" w:ascii="宋体" w:hAnsi="宋体" w:eastAsia="宋体" w:cs="宋体"/>
            <w:lang w:eastAsia="zh-CN"/>
          </w:rPr>
          <w:t>资金</w:t>
        </w:r>
      </w:ins>
      <w:ins w:id="27" w:author="Bay" w:date="2018-06-14T16:37:48Z">
        <w:r>
          <w:rPr>
            <w:rFonts w:hint="eastAsia" w:ascii="宋体" w:hAnsi="宋体" w:eastAsia="宋体" w:cs="宋体"/>
            <w:lang w:eastAsia="zh-CN"/>
          </w:rPr>
          <w:t>存管</w:t>
        </w:r>
      </w:ins>
      <w:del w:id="28" w:author="Bay" w:date="2018-06-14T16:37:52Z">
        <w:r>
          <w:rPr>
            <w:rFonts w:ascii="宋体" w:hAnsi="宋体" w:eastAsia="宋体" w:cs="宋体"/>
          </w:rPr>
          <w:delText>管理</w:delText>
        </w:r>
      </w:del>
      <w:r>
        <w:rPr>
          <w:rFonts w:ascii="宋体" w:hAnsi="宋体" w:eastAsia="宋体" w:cs="宋体"/>
        </w:rPr>
        <w:t>系统</w:t>
      </w:r>
      <w:r>
        <w:rPr>
          <w:rFonts w:hint="eastAsia" w:ascii="宋体" w:hAnsi="宋体" w:eastAsia="宋体"/>
        </w:rPr>
        <w:t>之间的通讯采用</w:t>
      </w:r>
      <w:r>
        <w:rPr>
          <w:rFonts w:hint="eastAsia" w:ascii="Verdana" w:hAnsi="Verdana" w:eastAsia="宋体"/>
        </w:rPr>
        <w:t>HTTPS</w:t>
      </w:r>
      <w:r>
        <w:rPr>
          <w:rFonts w:hint="eastAsia" w:ascii="宋体" w:hAnsi="宋体" w:eastAsia="宋体"/>
        </w:rPr>
        <w:t>协议通信。客户端的身份认证依靠银行验证商户的数据签名实现。银行为商户签发</w:t>
      </w:r>
      <w:del w:id="29" w:author="Bay" w:date="2018-06-14T16:39:09Z">
        <w:r>
          <w:rPr>
            <w:rFonts w:hint="eastAsia" w:ascii="宋体" w:hAnsi="宋体" w:eastAsia="宋体"/>
          </w:rPr>
          <w:delText>文件</w:delText>
        </w:r>
      </w:del>
      <w:r>
        <w:rPr>
          <w:rFonts w:hint="eastAsia" w:ascii="宋体" w:hAnsi="宋体" w:eastAsia="宋体"/>
        </w:rPr>
        <w:t>签名证书，用于接口指令签名。商户发送接口指令时候，需要通过银行签名证书对通知数据进行签名操作。银行还会给商户提供银行</w:t>
      </w:r>
      <w:r>
        <w:rPr>
          <w:rFonts w:hint="eastAsia" w:ascii="Verdana" w:hAnsi="Verdana" w:eastAsia="宋体"/>
        </w:rPr>
        <w:t>CA</w:t>
      </w:r>
      <w:r>
        <w:rPr>
          <w:rFonts w:hint="eastAsia" w:ascii="宋体" w:hAnsi="宋体" w:eastAsia="宋体"/>
        </w:rPr>
        <w:t>中心二级根证书，用于商户验证接口结果反馈的签名。</w:t>
      </w:r>
    </w:p>
    <w:p>
      <w:pPr>
        <w:numPr>
          <w:ilvl w:val="0"/>
          <w:numId w:val="9"/>
        </w:numPr>
        <w:ind w:firstLine="480"/>
        <w:rPr>
          <w:rFonts w:hint="eastAsia" w:ascii="Verdana" w:hAnsi="Verdana" w:cs="宋体"/>
        </w:rPr>
      </w:pPr>
      <w:r>
        <w:rPr>
          <w:rFonts w:hint="eastAsia" w:ascii="宋体" w:hAnsi="宋体" w:eastAsia="宋体"/>
        </w:rPr>
        <w:t>网络安全</w:t>
      </w:r>
    </w:p>
    <w:p>
      <w:pPr>
        <w:ind w:firstLine="480"/>
        <w:rPr>
          <w:rFonts w:ascii="Verdana" w:hAnsi="Verdana" w:cs="宋体"/>
        </w:rPr>
      </w:pPr>
      <w:r>
        <w:rPr>
          <w:rFonts w:ascii="宋体" w:hAnsi="宋体" w:eastAsia="宋体" w:cs="宋体"/>
        </w:rPr>
        <w:t>双方通过专线或者</w:t>
      </w:r>
      <w:r>
        <w:rPr>
          <w:rFonts w:hint="eastAsia" w:ascii="Verdana" w:hAnsi="Verdana" w:eastAsia="宋体"/>
        </w:rPr>
        <w:t>ipsec</w:t>
      </w:r>
      <w:r>
        <w:rPr>
          <w:rFonts w:hint="eastAsia" w:ascii="宋体" w:hAnsi="宋体" w:eastAsia="宋体"/>
        </w:rPr>
        <w:t>连接，建立私有传输通道。</w:t>
      </w:r>
    </w:p>
    <w:p>
      <w:pPr>
        <w:numPr>
          <w:ilvl w:val="0"/>
          <w:numId w:val="9"/>
        </w:numPr>
        <w:ind w:firstLine="480"/>
        <w:rPr>
          <w:rFonts w:ascii="Verdana" w:hAnsi="Verdana" w:cs="宋体"/>
        </w:rPr>
      </w:pPr>
      <w:r>
        <w:rPr>
          <w:rFonts w:hint="eastAsia" w:ascii="宋体" w:hAnsi="宋体" w:eastAsia="宋体"/>
        </w:rPr>
        <w:t>签名与验签</w:t>
      </w:r>
    </w:p>
    <w:p>
      <w:pPr>
        <w:ind w:firstLine="480"/>
        <w:rPr>
          <w:rFonts w:ascii="Verdana" w:hAnsi="Verdana" w:cs="宋体"/>
        </w:rPr>
      </w:pPr>
      <w:r>
        <w:rPr>
          <w:rFonts w:hint="eastAsia" w:ascii="宋体" w:hAnsi="宋体" w:eastAsia="宋体"/>
        </w:rPr>
        <w:t>数字签名采用</w:t>
      </w:r>
      <w:r>
        <w:rPr>
          <w:rFonts w:hint="eastAsia" w:ascii="Verdana" w:hAnsi="Verdana" w:eastAsia="宋体"/>
        </w:rPr>
        <w:t>pkcs7</w:t>
      </w:r>
      <w:ins w:id="30" w:author="Bay" w:date="2018-06-14T16:41:24Z">
        <w:r>
          <w:rPr>
            <w:rFonts w:hint="eastAsia" w:ascii="Verdana" w:hAnsi="Verdana" w:eastAsia="宋体"/>
            <w:lang w:eastAsia="zh-CN"/>
          </w:rPr>
          <w:t>或</w:t>
        </w:r>
      </w:ins>
      <w:ins w:id="31" w:author="Bay" w:date="2018-06-14T16:41:32Z">
        <w:r>
          <w:rPr>
            <w:rFonts w:hint="eastAsia" w:ascii="Verdana" w:hAnsi="Verdana" w:eastAsia="宋体"/>
            <w:lang w:val="en-US" w:eastAsia="zh-CN"/>
          </w:rPr>
          <w:t>pkcs8</w:t>
        </w:r>
      </w:ins>
      <w:r>
        <w:rPr>
          <w:rFonts w:hint="eastAsia" w:ascii="宋体" w:hAnsi="宋体" w:eastAsia="宋体"/>
        </w:rPr>
        <w:t>格式，经过</w:t>
      </w:r>
      <w:r>
        <w:rPr>
          <w:rFonts w:hint="eastAsia" w:ascii="Verdana" w:hAnsi="Verdana" w:eastAsia="宋体"/>
        </w:rPr>
        <w:t>base64</w:t>
      </w:r>
      <w:r>
        <w:rPr>
          <w:rFonts w:hint="eastAsia" w:ascii="宋体" w:hAnsi="宋体" w:eastAsia="宋体"/>
        </w:rPr>
        <w:t>编码传送。明文由交易要素字符串组成</w:t>
      </w:r>
      <w:del w:id="32" w:author="Bay" w:date="2018-06-15T18:02:55Z">
        <w:r>
          <w:rPr>
            <w:rFonts w:hint="eastAsia" w:ascii="宋体" w:hAnsi="宋体" w:eastAsia="宋体"/>
          </w:rPr>
          <w:delText>（</w:delText>
        </w:r>
      </w:del>
      <w:ins w:id="33" w:author="Bay" w:date="2018-06-15T18:02:55Z">
        <w:r>
          <w:rPr>
            <w:rFonts w:hint="eastAsia" w:ascii="宋体" w:hAnsi="宋体" w:eastAsia="宋体"/>
            <w:lang w:eastAsia="zh-CN"/>
          </w:rPr>
          <w:t>(</w:t>
        </w:r>
      </w:ins>
      <w:r>
        <w:rPr>
          <w:rFonts w:hint="eastAsia" w:ascii="宋体" w:hAnsi="宋体" w:eastAsia="宋体"/>
        </w:rPr>
        <w:t>管道符分隔</w:t>
      </w:r>
      <w:del w:id="34" w:author="Bay" w:date="2018-06-15T18:03:18Z">
        <w:r>
          <w:rPr>
            <w:rFonts w:hint="eastAsia" w:ascii="宋体" w:hAnsi="宋体" w:eastAsia="宋体"/>
          </w:rPr>
          <w:delText>）</w:delText>
        </w:r>
      </w:del>
      <w:ins w:id="35" w:author="Bay" w:date="2018-06-15T18:03:18Z">
        <w:r>
          <w:rPr>
            <w:rFonts w:hint="eastAsia" w:ascii="宋体" w:hAnsi="宋体" w:eastAsia="宋体"/>
            <w:lang w:eastAsia="zh-CN"/>
          </w:rPr>
          <w:t>)</w:t>
        </w:r>
      </w:ins>
      <w:del w:id="36" w:author="Bay" w:date="2018-06-14T16:51:18Z">
        <w:r>
          <w:rPr>
            <w:rFonts w:hint="eastAsia" w:ascii="宋体" w:hAnsi="宋体" w:eastAsia="宋体"/>
          </w:rPr>
          <w:delText>，需要注意金额数据格式要求整数部分不补</w:delText>
        </w:r>
      </w:del>
      <w:del w:id="37" w:author="Bay" w:date="2018-06-14T16:51:18Z">
        <w:r>
          <w:rPr>
            <w:rFonts w:hint="eastAsia" w:ascii="Verdana" w:hAnsi="Verdana" w:eastAsia="宋体"/>
          </w:rPr>
          <w:delText>0</w:delText>
        </w:r>
      </w:del>
      <w:del w:id="38" w:author="Bay" w:date="2018-06-14T16:51:18Z">
        <w:r>
          <w:rPr>
            <w:rFonts w:hint="eastAsia" w:ascii="宋体" w:hAnsi="宋体" w:eastAsia="宋体"/>
          </w:rPr>
          <w:delText>，小数部分补足两位，日期格式为</w:delText>
        </w:r>
      </w:del>
      <w:del w:id="39" w:author="Bay" w:date="2018-06-14T16:51:18Z">
        <w:r>
          <w:rPr>
            <w:rFonts w:hint="eastAsia" w:ascii="Verdana" w:hAnsi="Verdana" w:eastAsia="宋体"/>
          </w:rPr>
          <w:delText>14</w:delText>
        </w:r>
      </w:del>
      <w:del w:id="40" w:author="Bay" w:date="2018-06-14T16:51:18Z">
        <w:r>
          <w:rPr>
            <w:rFonts w:hint="eastAsia" w:ascii="宋体" w:hAnsi="宋体" w:eastAsia="宋体"/>
          </w:rPr>
          <w:delText>位</w:delText>
        </w:r>
      </w:del>
      <w:del w:id="41" w:author="Bay" w:date="2018-06-14T16:51:18Z">
        <w:r>
          <w:rPr>
            <w:rFonts w:hint="eastAsia" w:ascii="Verdana" w:hAnsi="Verdana" w:eastAsia="宋体"/>
          </w:rPr>
          <w:delText>24</w:delText>
        </w:r>
      </w:del>
      <w:del w:id="42" w:author="Bay" w:date="2018-06-14T16:51:18Z">
        <w:r>
          <w:rPr>
            <w:rFonts w:hint="eastAsia" w:ascii="宋体" w:hAnsi="宋体" w:eastAsia="宋体"/>
          </w:rPr>
          <w:delText>小时格式：“</w:delText>
        </w:r>
      </w:del>
      <w:del w:id="43" w:author="Bay" w:date="2018-06-14T16:51:18Z">
        <w:r>
          <w:rPr>
            <w:rFonts w:hint="eastAsia" w:ascii="Verdana" w:hAnsi="Verdana" w:eastAsia="宋体"/>
          </w:rPr>
          <w:delText>YYYYMMDD24HHMMSS</w:delText>
        </w:r>
      </w:del>
      <w:del w:id="44" w:author="Bay" w:date="2018-06-14T16:51:18Z">
        <w:r>
          <w:rPr>
            <w:rFonts w:hint="eastAsia" w:ascii="宋体" w:hAnsi="宋体" w:eastAsia="宋体"/>
          </w:rPr>
          <w:delText>”</w:delText>
        </w:r>
      </w:del>
      <w:r>
        <w:rPr>
          <w:rFonts w:hint="eastAsia" w:ascii="宋体" w:hAnsi="宋体" w:eastAsia="宋体"/>
        </w:rPr>
        <w:t>。</w:t>
      </w:r>
    </w:p>
    <w:p>
      <w:pPr>
        <w:ind w:firstLine="480"/>
        <w:rPr>
          <w:rFonts w:ascii="Verdana" w:hAnsi="Verdana" w:cs="宋体"/>
        </w:rPr>
      </w:pPr>
      <w:r>
        <w:rPr>
          <w:rFonts w:ascii="Verdana" w:hAnsi="Verdana" w:cs="宋体"/>
        </w:rPr>
        <w:t xml:space="preserve"> </w:t>
      </w:r>
    </w:p>
    <w:p>
      <w:pPr>
        <w:ind w:firstLine="480"/>
        <w:rPr>
          <w:rFonts w:ascii="Verdana" w:hAnsi="Verdana" w:cs="宋体"/>
        </w:rPr>
      </w:pPr>
      <w:r>
        <w:rPr>
          <w:rFonts w:hint="eastAsia" w:ascii="宋体" w:hAnsi="宋体" w:eastAsia="宋体"/>
        </w:rPr>
        <w:t>签名明文数据按照字段升序</w:t>
      </w:r>
      <w:del w:id="45" w:author="Bay" w:date="2018-06-15T18:02:55Z">
        <w:r>
          <w:rPr>
            <w:rFonts w:hint="eastAsia" w:ascii="宋体" w:hAnsi="宋体" w:eastAsia="宋体"/>
          </w:rPr>
          <w:delText>（</w:delText>
        </w:r>
      </w:del>
      <w:ins w:id="46" w:author="Bay" w:date="2018-06-15T18:02:55Z">
        <w:r>
          <w:rPr>
            <w:rFonts w:hint="eastAsia" w:ascii="宋体" w:hAnsi="宋体" w:eastAsia="宋体"/>
            <w:lang w:eastAsia="zh-CN"/>
          </w:rPr>
          <w:t>(</w:t>
        </w:r>
      </w:ins>
      <w:r>
        <w:rPr>
          <w:rFonts w:hint="eastAsia" w:ascii="宋体" w:hAnsi="宋体" w:eastAsia="宋体"/>
        </w:rPr>
        <w:t>全部字段不包括</w:t>
      </w:r>
      <w:r>
        <w:rPr>
          <w:rFonts w:hint="eastAsia" w:ascii="Verdana" w:hAnsi="Verdana" w:eastAsia="宋体"/>
        </w:rPr>
        <w:t>sign</w:t>
      </w:r>
      <w:del w:id="47" w:author="Bay" w:date="2018-06-15T18:03:18Z">
        <w:r>
          <w:rPr>
            <w:rFonts w:hint="eastAsia" w:ascii="宋体" w:hAnsi="宋体" w:eastAsia="宋体"/>
          </w:rPr>
          <w:delText>）</w:delText>
        </w:r>
      </w:del>
      <w:ins w:id="48" w:author="Bay" w:date="2018-06-15T18:03:18Z">
        <w:r>
          <w:rPr>
            <w:rFonts w:hint="eastAsia" w:ascii="宋体" w:hAnsi="宋体" w:eastAsia="宋体"/>
            <w:lang w:eastAsia="zh-CN"/>
          </w:rPr>
          <w:t>)</w:t>
        </w:r>
      </w:ins>
      <w:r>
        <w:rPr>
          <w:rFonts w:hint="eastAsia" w:ascii="宋体" w:hAnsi="宋体" w:eastAsia="宋体"/>
        </w:rPr>
        <w:t>的顺序将值用管道符进行连接组成。参数为空字符串、或该字段不传值的情况下，不参与签名。</w:t>
      </w:r>
    </w:p>
    <w:tbl>
      <w:tblPr>
        <w:tblStyle w:val="23"/>
        <w:tblW w:w="8391" w:type="dxa"/>
        <w:jc w:val="center"/>
        <w:tblInd w:w="0" w:type="dxa"/>
        <w:tblLayout w:type="fixed"/>
        <w:tblCellMar>
          <w:top w:w="0" w:type="dxa"/>
          <w:left w:w="108" w:type="dxa"/>
          <w:bottom w:w="0" w:type="dxa"/>
          <w:right w:w="108" w:type="dxa"/>
        </w:tblCellMar>
      </w:tblPr>
      <w:tblGrid>
        <w:gridCol w:w="1121"/>
        <w:gridCol w:w="7270"/>
      </w:tblGrid>
      <w:tr>
        <w:tblPrEx>
          <w:tblLayout w:type="fixed"/>
          <w:tblCellMar>
            <w:top w:w="0" w:type="dxa"/>
            <w:left w:w="108" w:type="dxa"/>
            <w:bottom w:w="0" w:type="dxa"/>
            <w:right w:w="108" w:type="dxa"/>
          </w:tblCellMar>
        </w:tblPrEx>
        <w:trPr>
          <w:trHeight w:val="606" w:hRule="atLeast"/>
          <w:jc w:val="center"/>
        </w:trPr>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交易</w:t>
            </w:r>
          </w:p>
        </w:tc>
        <w:tc>
          <w:tcPr>
            <w:tcW w:w="7270" w:type="dxa"/>
            <w:tcBorders>
              <w:top w:val="single" w:color="4F81BD" w:sz="8" w:space="0"/>
              <w:left w:val="nil"/>
              <w:bottom w:val="single" w:color="4F81BD" w:sz="8" w:space="0"/>
              <w:right w:val="single" w:color="4F81BD" w:sz="8" w:space="0"/>
            </w:tcBorders>
            <w:shd w:val="clear" w:color="auto" w:fill="FFFFFF"/>
          </w:tcPr>
          <w:p>
            <w:pPr>
              <w:pStyle w:val="35"/>
              <w:ind w:firstLine="360"/>
              <w:jc w:val="left"/>
              <w:rPr>
                <w:rFonts w:ascii="Verdana" w:hAnsi="Verdana" w:cs="宋体"/>
                <w:color w:val="000000"/>
              </w:rPr>
            </w:pPr>
            <w:r>
              <w:rPr>
                <w:rFonts w:hint="eastAsia" w:ascii="Verdana" w:hAnsi="Verdana" w:eastAsia="宋体"/>
              </w:rPr>
              <w:t>数字签名明文格式</w:t>
            </w:r>
          </w:p>
        </w:tc>
      </w:tr>
      <w:tr>
        <w:tblPrEx>
          <w:tblLayout w:type="fixed"/>
          <w:tblCellMar>
            <w:top w:w="0" w:type="dxa"/>
            <w:left w:w="108" w:type="dxa"/>
            <w:bottom w:w="0" w:type="dxa"/>
            <w:right w:w="108" w:type="dxa"/>
          </w:tblCellMar>
        </w:tblPrEx>
        <w:trPr>
          <w:trHeight w:val="2277" w:hRule="atLeast"/>
          <w:jc w:val="center"/>
        </w:trPr>
        <w:tc>
          <w:tcPr>
            <w:tcW w:w="1121" w:type="dxa"/>
            <w:tcBorders>
              <w:top w:val="single" w:color="4F81BD" w:sz="8" w:space="0"/>
              <w:left w:val="single" w:color="4F81BD" w:sz="8" w:space="0"/>
              <w:bottom w:val="single" w:color="4F81BD" w:sz="8" w:space="0"/>
              <w:right w:val="single" w:color="4F81BD" w:sz="8" w:space="0"/>
            </w:tcBorders>
            <w:shd w:val="clear" w:color="auto" w:fill="DBE5F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商户发送订单指令</w:t>
            </w:r>
          </w:p>
        </w:tc>
        <w:tc>
          <w:tcPr>
            <w:tcW w:w="7270" w:type="dxa"/>
            <w:tcBorders>
              <w:top w:val="single" w:color="4F81BD" w:sz="8" w:space="0"/>
              <w:left w:val="nil"/>
              <w:bottom w:val="single" w:color="4F81BD" w:sz="8" w:space="0"/>
              <w:right w:val="single" w:color="4F81BD" w:sz="8" w:space="0"/>
            </w:tcBorders>
            <w:shd w:val="clear" w:color="auto" w:fill="DBE5F1"/>
          </w:tcPr>
          <w:p>
            <w:pPr>
              <w:ind w:firstLine="360"/>
              <w:jc w:val="left"/>
              <w:rPr>
                <w:rFonts w:ascii="Verdana" w:hAnsi="Verdana" w:cs="宋体"/>
                <w:color w:val="000000"/>
                <w:sz w:val="18"/>
                <w:szCs w:val="18"/>
              </w:rPr>
            </w:pPr>
            <w:r>
              <w:rPr>
                <w:rFonts w:hint="eastAsia" w:ascii="Verdana" w:hAnsi="Verdana" w:eastAsia="宋体"/>
                <w:color w:val="000000"/>
                <w:sz w:val="18"/>
                <w:szCs w:val="18"/>
              </w:rPr>
              <w:t>明文由管道符“|</w:t>
            </w:r>
            <w:r>
              <w:rPr>
                <w:rFonts w:hint="eastAsia" w:ascii="宋体" w:hAnsi="宋体" w:eastAsia="宋体"/>
                <w:color w:val="000000"/>
                <w:sz w:val="18"/>
                <w:szCs w:val="18"/>
              </w:rPr>
              <w:t>”分割：</w:t>
            </w:r>
          </w:p>
          <w:p>
            <w:pPr>
              <w:ind w:firstLine="360"/>
              <w:jc w:val="left"/>
              <w:rPr>
                <w:rFonts w:ascii="Verdana" w:hAnsi="Verdana" w:cs="宋体"/>
                <w:color w:val="000000"/>
                <w:sz w:val="18"/>
                <w:szCs w:val="18"/>
              </w:rPr>
            </w:pPr>
            <w:r>
              <w:rPr>
                <w:rFonts w:hint="eastAsia" w:ascii="Verdana" w:hAnsi="Verdana" w:eastAsia="宋体"/>
                <w:color w:val="000000"/>
                <w:sz w:val="18"/>
                <w:szCs w:val="18"/>
              </w:rPr>
              <w:t>商户号|</w:t>
            </w:r>
            <w:r>
              <w:rPr>
                <w:rFonts w:hint="eastAsia" w:ascii="宋体" w:hAnsi="宋体" w:eastAsia="宋体"/>
                <w:color w:val="000000"/>
                <w:sz w:val="18"/>
                <w:szCs w:val="18"/>
              </w:rPr>
              <w:t>商户订单号</w:t>
            </w:r>
            <w:r>
              <w:rPr>
                <w:rFonts w:hint="eastAsia" w:ascii="Verdana" w:hAnsi="Verdana" w:eastAsia="宋体"/>
                <w:color w:val="000000"/>
                <w:sz w:val="18"/>
                <w:szCs w:val="18"/>
              </w:rPr>
              <w:t>|</w:t>
            </w:r>
            <w:r>
              <w:rPr>
                <w:rFonts w:hint="eastAsia" w:ascii="宋体" w:hAnsi="宋体" w:eastAsia="宋体"/>
                <w:color w:val="000000"/>
                <w:sz w:val="18"/>
                <w:szCs w:val="18"/>
              </w:rPr>
              <w:t>订单币种</w:t>
            </w:r>
            <w:r>
              <w:rPr>
                <w:rFonts w:hint="eastAsia" w:ascii="Verdana" w:hAnsi="Verdana" w:eastAsia="宋体"/>
                <w:color w:val="000000"/>
                <w:sz w:val="18"/>
                <w:szCs w:val="18"/>
              </w:rPr>
              <w:t>|</w:t>
            </w:r>
            <w:r>
              <w:rPr>
                <w:rFonts w:hint="eastAsia" w:ascii="宋体" w:hAnsi="宋体" w:eastAsia="宋体"/>
                <w:color w:val="000000"/>
                <w:sz w:val="18"/>
                <w:szCs w:val="18"/>
              </w:rPr>
              <w:t>订单金额</w:t>
            </w:r>
            <w:r>
              <w:rPr>
                <w:rFonts w:hint="eastAsia" w:ascii="Verdana" w:hAnsi="Verdana" w:eastAsia="宋体"/>
                <w:color w:val="000000"/>
                <w:sz w:val="18"/>
                <w:szCs w:val="18"/>
              </w:rPr>
              <w:t>|</w:t>
            </w:r>
            <w:r>
              <w:rPr>
                <w:rFonts w:hint="eastAsia" w:ascii="宋体" w:hAnsi="宋体" w:eastAsia="宋体"/>
                <w:color w:val="000000"/>
                <w:sz w:val="18"/>
                <w:szCs w:val="18"/>
              </w:rPr>
              <w:t>订单时间……</w:t>
            </w:r>
          </w:p>
          <w:p>
            <w:pPr>
              <w:ind w:firstLine="360"/>
              <w:jc w:val="left"/>
              <w:rPr>
                <w:rFonts w:ascii="Verdana" w:hAnsi="Verdana" w:cs="宋体"/>
                <w:color w:val="000000"/>
                <w:sz w:val="18"/>
                <w:szCs w:val="18"/>
              </w:rPr>
            </w:pPr>
            <w:r>
              <w:rPr>
                <w:rFonts w:hint="eastAsia" w:ascii="Verdana" w:hAnsi="Verdana" w:eastAsia="宋体"/>
                <w:color w:val="000000"/>
                <w:sz w:val="18"/>
                <w:szCs w:val="18"/>
              </w:rPr>
              <w:t>amerCode|borderNum|ccurrencyType|dorderAmt|eorderTime|fsubmitTimetransferType|gcardType|hmerchantRemarks|imerNotifySign|jmerNotifyUrl|kcertDN</w:t>
            </w:r>
          </w:p>
        </w:tc>
      </w:tr>
    </w:tbl>
    <w:p>
      <w:pPr>
        <w:ind w:firstLine="480"/>
        <w:rPr>
          <w:rFonts w:ascii="Verdana" w:hAnsi="Verdana" w:cs="宋体"/>
        </w:rPr>
      </w:pPr>
      <w:r>
        <w:rPr>
          <w:rFonts w:ascii="Verdana" w:hAnsi="Verdana" w:cs="宋体"/>
        </w:rPr>
        <w:t xml:space="preserve"> </w:t>
      </w:r>
    </w:p>
    <w:p>
      <w:pPr>
        <w:ind w:firstLine="480"/>
        <w:jc w:val="left"/>
        <w:rPr>
          <w:rFonts w:ascii="Verdana" w:hAnsi="Verdana" w:cs="宋体"/>
        </w:rPr>
      </w:pPr>
      <w:r>
        <w:rPr>
          <w:rFonts w:hint="eastAsia" w:ascii="宋体" w:hAnsi="宋体" w:eastAsia="宋体"/>
        </w:rPr>
        <w:t>签名证书存在文件形式的证书库中，证书库是</w:t>
      </w:r>
      <w:r>
        <w:rPr>
          <w:rFonts w:hint="eastAsia" w:ascii="Verdana" w:hAnsi="Verdana" w:eastAsia="宋体"/>
        </w:rPr>
        <w:t>pfx</w:t>
      </w:r>
      <w:r>
        <w:rPr>
          <w:rFonts w:hint="eastAsia" w:ascii="宋体" w:hAnsi="宋体" w:eastAsia="宋体"/>
        </w:rPr>
        <w:t>格式，由银行提供。</w:t>
      </w:r>
    </w:p>
    <w:p>
      <w:pPr>
        <w:ind w:firstLine="480"/>
        <w:jc w:val="left"/>
        <w:rPr>
          <w:rFonts w:ascii="Verdana" w:hAnsi="Verdana" w:eastAsia="宋体"/>
        </w:rPr>
      </w:pPr>
      <w:r>
        <w:rPr>
          <w:rFonts w:hint="eastAsia" w:ascii="Verdana" w:hAnsi="Verdana" w:eastAsia="宋体"/>
        </w:rPr>
        <w:t>Java</w:t>
      </w:r>
      <w:r>
        <w:rPr>
          <w:rFonts w:hint="eastAsia" w:ascii="宋体" w:hAnsi="宋体" w:eastAsia="宋体"/>
        </w:rPr>
        <w:t>实例代码：</w:t>
      </w:r>
    </w:p>
    <w:p>
      <w:pPr>
        <w:ind w:firstLine="300"/>
        <w:jc w:val="left"/>
        <w:rPr>
          <w:rFonts w:hint="eastAsia" w:ascii="Consolas" w:hAnsi="Consolas"/>
          <w:sz w:val="15"/>
          <w:szCs w:val="15"/>
        </w:rPr>
      </w:pPr>
      <w:r>
        <w:rPr>
          <w:rFonts w:ascii="Consolas" w:hAnsi="Consolas"/>
          <w:color w:val="000000"/>
          <w:sz w:val="15"/>
          <w:szCs w:val="15"/>
        </w:rPr>
        <w:t xml:space="preserve">TreeMap&lt;String, Object&gt; </w:t>
      </w:r>
      <w:r>
        <w:rPr>
          <w:rFonts w:ascii="Consolas" w:hAnsi="Consolas"/>
          <w:color w:val="6A3E3E"/>
          <w:sz w:val="15"/>
          <w:szCs w:val="15"/>
        </w:rPr>
        <w:t>treeMap</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TreeMap&lt;String, Object&gt;();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treeMap</w:t>
      </w:r>
      <w:r>
        <w:rPr>
          <w:rFonts w:ascii="Consolas" w:hAnsi="Consolas"/>
          <w:color w:val="000000"/>
          <w:sz w:val="15"/>
          <w:szCs w:val="15"/>
        </w:rPr>
        <w:t>.putAll(</w:t>
      </w:r>
      <w:r>
        <w:rPr>
          <w:rFonts w:ascii="Consolas" w:hAnsi="Consolas"/>
          <w:color w:val="6A3E3E"/>
          <w:sz w:val="15"/>
          <w:szCs w:val="15"/>
        </w:rPr>
        <w:t>params</w:t>
      </w:r>
      <w:r>
        <w:rPr>
          <w:rFonts w:ascii="Consolas" w:hAnsi="Consolas"/>
          <w:color w:val="000000"/>
          <w:sz w:val="15"/>
          <w:szCs w:val="15"/>
        </w:rPr>
        <w: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 xml:space="preserve">StringBuffer </w:t>
      </w:r>
      <w:r>
        <w:rPr>
          <w:rFonts w:ascii="Consolas" w:hAnsi="Consolas"/>
          <w:color w:val="6A3E3E"/>
          <w:sz w:val="15"/>
          <w:szCs w:val="15"/>
        </w:rPr>
        <w:t>sb</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StringBuffer(); </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b/>
          <w:bCs/>
          <w:color w:val="7F0055"/>
          <w:sz w:val="15"/>
          <w:szCs w:val="15"/>
        </w:rPr>
        <w:t>for</w:t>
      </w:r>
      <w:r>
        <w:rPr>
          <w:rFonts w:ascii="Consolas" w:hAnsi="Consolas"/>
          <w:color w:val="000000"/>
          <w:sz w:val="15"/>
          <w:szCs w:val="15"/>
        </w:rPr>
        <w:t xml:space="preserve">(String </w:t>
      </w:r>
      <w:r>
        <w:rPr>
          <w:rFonts w:ascii="Consolas" w:hAnsi="Consolas"/>
          <w:color w:val="6A3E3E"/>
          <w:sz w:val="15"/>
          <w:szCs w:val="15"/>
        </w:rPr>
        <w:t>s</w:t>
      </w:r>
      <w:r>
        <w:rPr>
          <w:rFonts w:ascii="Consolas" w:hAnsi="Consolas"/>
          <w:color w:val="000000"/>
          <w:sz w:val="15"/>
          <w:szCs w:val="15"/>
        </w:rPr>
        <w:t xml:space="preserve"> :</w:t>
      </w:r>
      <w:r>
        <w:rPr>
          <w:rFonts w:ascii="Consolas" w:hAnsi="Consolas"/>
          <w:color w:val="6A3E3E"/>
          <w:sz w:val="15"/>
          <w:szCs w:val="15"/>
        </w:rPr>
        <w:t>treeMap</w:t>
      </w:r>
      <w:r>
        <w:rPr>
          <w:rFonts w:ascii="Consolas" w:hAnsi="Consolas"/>
          <w:color w:val="000000"/>
          <w:sz w:val="15"/>
          <w:szCs w:val="15"/>
        </w:rPr>
        <w:t>.keySet()){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sb</w:t>
      </w:r>
      <w:r>
        <w:rPr>
          <w:rFonts w:ascii="Consolas" w:hAnsi="Consolas"/>
          <w:color w:val="000000"/>
          <w:sz w:val="15"/>
          <w:szCs w:val="15"/>
        </w:rPr>
        <w:t>.append(</w:t>
      </w:r>
      <w:r>
        <w:rPr>
          <w:rFonts w:ascii="Consolas" w:hAnsi="Consolas"/>
          <w:color w:val="2A00FF"/>
          <w:sz w:val="15"/>
          <w:szCs w:val="15"/>
        </w:rPr>
        <w:t>"|"</w:t>
      </w:r>
      <w:r>
        <w:rPr>
          <w:rFonts w:ascii="Consolas" w:hAnsi="Consolas"/>
          <w:color w:val="000000"/>
          <w:sz w:val="15"/>
          <w:szCs w:val="15"/>
        </w:rPr>
        <w:t>).append(</w:t>
      </w:r>
      <w:r>
        <w:rPr>
          <w:rFonts w:ascii="Consolas" w:hAnsi="Consolas"/>
          <w:color w:val="6A3E3E"/>
          <w:sz w:val="15"/>
          <w:szCs w:val="15"/>
        </w:rPr>
        <w:t>treeMap</w:t>
      </w:r>
      <w:r>
        <w:rPr>
          <w:rFonts w:ascii="Consolas" w:hAnsi="Consolas"/>
          <w:color w:val="000000"/>
          <w:sz w:val="15"/>
          <w:szCs w:val="15"/>
        </w:rPr>
        <w:t>.get(</w:t>
      </w:r>
      <w:r>
        <w:rPr>
          <w:rFonts w:ascii="Consolas" w:hAnsi="Consolas"/>
          <w:color w:val="6A3E3E"/>
          <w:sz w:val="15"/>
          <w:szCs w:val="15"/>
        </w:rPr>
        <w:t>s</w:t>
      </w:r>
      <w:r>
        <w:rPr>
          <w:rFonts w:ascii="Consolas" w:hAnsi="Consolas"/>
          <w:color w:val="000000"/>
          <w:sz w:val="15"/>
          <w:szCs w:val="15"/>
        </w:rPr>
        <w: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w:t>
      </w:r>
    </w:p>
    <w:p>
      <w:pPr>
        <w:ind w:firstLine="300"/>
        <w:jc w:val="left"/>
        <w:rPr>
          <w:rFonts w:ascii="Verdana" w:hAnsi="Verdana" w:eastAsia="宋体"/>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sb</w:t>
      </w:r>
      <w:r>
        <w:rPr>
          <w:rFonts w:ascii="Consolas" w:hAnsi="Consolas"/>
          <w:color w:val="000000"/>
          <w:sz w:val="15"/>
          <w:szCs w:val="15"/>
        </w:rPr>
        <w:t>.deleteCharAt(0);</w:t>
      </w:r>
    </w:p>
    <w:p>
      <w:pPr>
        <w:ind w:firstLine="480"/>
        <w:jc w:val="left"/>
        <w:rPr>
          <w:rFonts w:hint="eastAsia" w:ascii="Verdana" w:hAnsi="Verdana" w:cs="宋体"/>
        </w:rPr>
      </w:pPr>
      <w:r>
        <w:rPr>
          <w:rFonts w:ascii="Verdana" w:hAnsi="Verdana" w:cs="宋体"/>
        </w:rPr>
        <w:t xml:space="preserve"> </w:t>
      </w:r>
    </w:p>
    <w:p>
      <w:pPr>
        <w:pStyle w:val="3"/>
        <w:numPr>
          <w:ilvl w:val="1"/>
          <w:numId w:val="3"/>
        </w:numPr>
        <w:rPr>
          <w:b/>
          <w:color w:val="auto"/>
        </w:rPr>
      </w:pPr>
      <w:bookmarkStart w:id="48" w:name="_Toc471996072"/>
      <w:bookmarkEnd w:id="48"/>
      <w:bookmarkStart w:id="49" w:name="_Toc502235928"/>
      <w:bookmarkStart w:id="50" w:name="_Toc1307"/>
      <w:r>
        <w:rPr>
          <w:rFonts w:hint="eastAsia"/>
          <w:b/>
          <w:color w:val="auto"/>
        </w:rPr>
        <w:t>注意事项</w:t>
      </w:r>
      <w:bookmarkEnd w:id="49"/>
      <w:bookmarkEnd w:id="50"/>
    </w:p>
    <w:p>
      <w:pPr>
        <w:numPr>
          <w:ilvl w:val="0"/>
          <w:numId w:val="10"/>
        </w:numPr>
        <w:ind w:firstLine="480"/>
        <w:rPr>
          <w:rFonts w:ascii="Verdana" w:hAnsi="Verdana"/>
        </w:rPr>
      </w:pPr>
      <w:r>
        <w:rPr>
          <w:rFonts w:hint="eastAsia" w:ascii="宋体" w:hAnsi="宋体" w:eastAsia="宋体"/>
        </w:rPr>
        <w:t>接口中各项参数当标识是</w:t>
      </w:r>
      <w:r>
        <w:rPr>
          <w:rFonts w:hint="eastAsia" w:ascii="Verdana" w:hAnsi="Verdana" w:eastAsia="宋体"/>
        </w:rPr>
        <w:t>M</w:t>
      </w:r>
      <w:r>
        <w:rPr>
          <w:rFonts w:hint="eastAsia" w:ascii="宋体" w:hAnsi="宋体" w:eastAsia="宋体"/>
        </w:rPr>
        <w:t>时参数必选，为</w:t>
      </w:r>
      <w:r>
        <w:rPr>
          <w:rFonts w:hint="eastAsia" w:ascii="Verdana" w:hAnsi="Verdana" w:eastAsia="宋体"/>
        </w:rPr>
        <w:t>O</w:t>
      </w:r>
      <w:r>
        <w:rPr>
          <w:rFonts w:hint="eastAsia" w:ascii="宋体" w:hAnsi="宋体" w:eastAsia="宋体"/>
        </w:rPr>
        <w:t>时可选。</w:t>
      </w:r>
    </w:p>
    <w:p>
      <w:pPr>
        <w:numPr>
          <w:ilvl w:val="0"/>
          <w:numId w:val="11"/>
        </w:numPr>
        <w:ind w:firstLine="480"/>
        <w:rPr>
          <w:rFonts w:ascii="Verdana" w:hAnsi="Verdana"/>
        </w:rPr>
      </w:pPr>
      <w:r>
        <w:rPr>
          <w:rFonts w:hint="eastAsia" w:ascii="宋体" w:hAnsi="宋体" w:eastAsia="宋体"/>
        </w:rPr>
        <w:t>接口说明中，若参数字体为红色，请仔细阅读备注说明。</w:t>
      </w:r>
    </w:p>
    <w:p>
      <w:pPr>
        <w:numPr>
          <w:ilvl w:val="0"/>
          <w:numId w:val="11"/>
        </w:numPr>
        <w:ind w:firstLine="480"/>
        <w:rPr>
          <w:rFonts w:ascii="Verdana" w:hAnsi="Verdana"/>
        </w:rPr>
      </w:pPr>
      <w:r>
        <w:rPr>
          <w:rFonts w:hint="eastAsia" w:ascii="宋体" w:hAnsi="宋体" w:eastAsia="宋体"/>
        </w:rPr>
        <w:t>日期格式</w:t>
      </w:r>
      <w:r>
        <w:rPr>
          <w:rFonts w:hint="eastAsia" w:ascii="Verdana" w:hAnsi="Verdana" w:eastAsia="宋体"/>
        </w:rPr>
        <w:t>C(8)</w:t>
      </w:r>
      <w:r>
        <w:rPr>
          <w:rFonts w:hint="eastAsia" w:ascii="宋体" w:hAnsi="宋体" w:eastAsia="宋体"/>
        </w:rPr>
        <w:t xml:space="preserve">表示 </w:t>
      </w:r>
      <w:r>
        <w:rPr>
          <w:rFonts w:hint="eastAsia" w:ascii="Verdana" w:hAnsi="Verdana" w:eastAsia="宋体"/>
        </w:rPr>
        <w:t xml:space="preserve">YYYYMMDD </w:t>
      </w:r>
      <w:r>
        <w:rPr>
          <w:rFonts w:hint="eastAsia" w:ascii="宋体" w:hAnsi="宋体" w:eastAsia="宋体"/>
        </w:rPr>
        <w:t>例如：</w:t>
      </w:r>
      <w:r>
        <w:rPr>
          <w:rFonts w:hint="eastAsia" w:ascii="Verdana" w:hAnsi="Verdana" w:eastAsia="宋体"/>
        </w:rPr>
        <w:t>20170101</w:t>
      </w:r>
    </w:p>
    <w:p>
      <w:pPr>
        <w:numPr>
          <w:ilvl w:val="0"/>
          <w:numId w:val="11"/>
        </w:numPr>
        <w:ind w:firstLine="480"/>
        <w:rPr>
          <w:rFonts w:ascii="Verdana" w:hAnsi="Verdana"/>
        </w:rPr>
      </w:pPr>
      <w:r>
        <w:rPr>
          <w:rFonts w:hint="eastAsia" w:ascii="宋体" w:hAnsi="宋体" w:eastAsia="宋体"/>
        </w:rPr>
        <w:t>时间格式</w:t>
      </w:r>
      <w:r>
        <w:rPr>
          <w:rFonts w:hint="eastAsia" w:ascii="Verdana" w:hAnsi="Verdana" w:eastAsia="宋体"/>
        </w:rPr>
        <w:t>C(6)</w:t>
      </w:r>
      <w:r>
        <w:rPr>
          <w:rFonts w:hint="eastAsia" w:ascii="宋体" w:hAnsi="宋体" w:eastAsia="宋体"/>
        </w:rPr>
        <w:t xml:space="preserve">表示 </w:t>
      </w:r>
      <w:r>
        <w:rPr>
          <w:rFonts w:hint="eastAsia" w:ascii="Verdana" w:hAnsi="Verdana" w:eastAsia="宋体"/>
        </w:rPr>
        <w:t xml:space="preserve">HHmmSS </w:t>
      </w:r>
      <w:r>
        <w:rPr>
          <w:rFonts w:hint="eastAsia" w:ascii="宋体" w:hAnsi="宋体" w:eastAsia="宋体"/>
        </w:rPr>
        <w:t xml:space="preserve">例如 </w:t>
      </w:r>
      <w:r>
        <w:rPr>
          <w:rFonts w:hint="eastAsia" w:ascii="Verdana" w:hAnsi="Verdana" w:eastAsia="宋体"/>
        </w:rPr>
        <w:t>120101</w:t>
      </w:r>
    </w:p>
    <w:p>
      <w:pPr>
        <w:numPr>
          <w:ilvl w:val="0"/>
          <w:numId w:val="11"/>
        </w:numPr>
        <w:ind w:firstLine="480"/>
        <w:rPr>
          <w:del w:id="49" w:author="Bay" w:date="2018-06-14T16:53:32Z"/>
          <w:rFonts w:ascii="Verdana" w:hAnsi="Verdana"/>
        </w:rPr>
      </w:pPr>
      <w:del w:id="50" w:author="Bay" w:date="2018-06-14T16:53:32Z">
        <w:r>
          <w:rPr>
            <w:rFonts w:hint="eastAsia" w:ascii="宋体" w:hAnsi="宋体" w:eastAsia="宋体"/>
          </w:rPr>
          <w:delText>个人代付异步通知为</w:delText>
        </w:r>
      </w:del>
      <w:del w:id="51" w:author="Bay" w:date="2018-06-14T16:53:32Z">
        <w:r>
          <w:rPr>
            <w:rFonts w:hint="eastAsia" w:ascii="Verdana" w:hAnsi="Verdana" w:eastAsia="宋体"/>
          </w:rPr>
          <w:delText>30</w:delText>
        </w:r>
      </w:del>
      <w:del w:id="52" w:author="Bay" w:date="2018-06-14T16:53:32Z">
        <w:r>
          <w:rPr>
            <w:rFonts w:hint="eastAsia" w:ascii="宋体" w:hAnsi="宋体" w:eastAsia="宋体"/>
          </w:rPr>
          <w:delText>秒一次，通知</w:delText>
        </w:r>
      </w:del>
      <w:del w:id="53" w:author="Bay" w:date="2018-06-14T16:53:32Z">
        <w:r>
          <w:rPr>
            <w:rFonts w:hint="eastAsia" w:ascii="Verdana" w:hAnsi="Verdana" w:eastAsia="宋体"/>
            <w:lang w:val="en-US"/>
          </w:rPr>
          <w:delText>10</w:delText>
        </w:r>
      </w:del>
      <w:del w:id="54" w:author="Bay" w:date="2018-06-14T16:53:32Z">
        <w:r>
          <w:rPr>
            <w:rFonts w:hint="eastAsia" w:ascii="宋体" w:hAnsi="宋体" w:eastAsia="宋体"/>
          </w:rPr>
          <w:delText>次</w:delText>
        </w:r>
      </w:del>
    </w:p>
    <w:p>
      <w:pPr>
        <w:numPr>
          <w:ilvl w:val="0"/>
          <w:numId w:val="11"/>
        </w:numPr>
        <w:ind w:firstLine="480"/>
        <w:rPr>
          <w:rFonts w:ascii="Verdana" w:hAnsi="Verdana"/>
        </w:rPr>
      </w:pPr>
      <w:del w:id="55" w:author="Bay" w:date="2018-06-14T16:53:42Z">
        <w:r>
          <w:rPr>
            <w:rFonts w:hint="eastAsia" w:ascii="宋体" w:hAnsi="宋体" w:eastAsia="宋体"/>
          </w:rPr>
          <w:delText>其他</w:delText>
        </w:r>
      </w:del>
      <w:r>
        <w:rPr>
          <w:rFonts w:hint="eastAsia" w:ascii="宋体" w:hAnsi="宋体" w:eastAsia="宋体"/>
        </w:rPr>
        <w:t>异步通知</w:t>
      </w:r>
      <w:ins w:id="56" w:author="Bay" w:date="2018-06-14T16:55:21Z">
        <w:r>
          <w:rPr>
            <w:rFonts w:hint="eastAsia" w:ascii="宋体" w:hAnsi="宋体" w:eastAsia="宋体"/>
            <w:lang w:eastAsia="zh-CN"/>
          </w:rPr>
          <w:t>会</w:t>
        </w:r>
      </w:ins>
      <w:ins w:id="57" w:author="Bay" w:date="2018-06-14T16:55:23Z">
        <w:r>
          <w:rPr>
            <w:rFonts w:hint="eastAsia" w:ascii="宋体" w:hAnsi="宋体" w:eastAsia="宋体"/>
            <w:lang w:eastAsia="zh-CN"/>
          </w:rPr>
          <w:t>重复</w:t>
        </w:r>
      </w:ins>
      <w:ins w:id="58" w:author="Bay" w:date="2018-06-14T16:55:25Z">
        <w:r>
          <w:rPr>
            <w:rFonts w:hint="eastAsia" w:ascii="宋体" w:hAnsi="宋体" w:eastAsia="宋体"/>
            <w:lang w:eastAsia="zh-CN"/>
          </w:rPr>
          <w:t>发</w:t>
        </w:r>
      </w:ins>
      <w:ins w:id="59" w:author="Bay" w:date="2018-06-14T16:55:26Z">
        <w:r>
          <w:rPr>
            <w:rFonts w:hint="eastAsia" w:ascii="宋体" w:hAnsi="宋体" w:eastAsia="宋体"/>
            <w:lang w:eastAsia="zh-CN"/>
          </w:rPr>
          <w:t>送</w:t>
        </w:r>
      </w:ins>
      <w:ins w:id="60" w:author="Bay" w:date="2018-06-14T16:55:32Z">
        <w:r>
          <w:rPr>
            <w:rFonts w:hint="eastAsia" w:ascii="宋体" w:hAnsi="宋体" w:eastAsia="宋体"/>
            <w:lang w:val="en-US" w:eastAsia="zh-CN"/>
          </w:rPr>
          <w:t>,</w:t>
        </w:r>
      </w:ins>
      <w:ins w:id="61" w:author="Bay" w:date="2018-06-14T16:54:55Z">
        <w:r>
          <w:rPr>
            <w:rFonts w:hint="eastAsia" w:ascii="宋体" w:hAnsi="宋体" w:eastAsia="宋体"/>
            <w:lang w:eastAsia="zh-CN"/>
          </w:rPr>
          <w:t>直到</w:t>
        </w:r>
      </w:ins>
      <w:ins w:id="62" w:author="Bay" w:date="2018-06-14T16:54:56Z">
        <w:r>
          <w:rPr>
            <w:rFonts w:hint="eastAsia" w:ascii="宋体" w:hAnsi="宋体" w:eastAsia="宋体"/>
            <w:lang w:eastAsia="zh-CN"/>
          </w:rPr>
          <w:t>平台</w:t>
        </w:r>
      </w:ins>
      <w:ins w:id="63" w:author="Bay" w:date="2018-06-14T16:54:58Z">
        <w:r>
          <w:rPr>
            <w:rFonts w:hint="eastAsia" w:ascii="宋体" w:hAnsi="宋体" w:eastAsia="宋体"/>
            <w:lang w:eastAsia="zh-CN"/>
          </w:rPr>
          <w:t>返回</w:t>
        </w:r>
      </w:ins>
      <w:ins w:id="64" w:author="Bay" w:date="2018-06-14T16:55:14Z">
        <w:r>
          <w:rPr>
            <w:rFonts w:hint="eastAsia" w:ascii="宋体" w:hAnsi="宋体" w:eastAsia="宋体"/>
            <w:lang w:eastAsia="zh-CN"/>
          </w:rPr>
          <w:t>成功</w:t>
        </w:r>
      </w:ins>
      <w:del w:id="65" w:author="Bay" w:date="2018-06-14T16:55:37Z">
        <w:r>
          <w:rPr>
            <w:rFonts w:hint="eastAsia" w:ascii="宋体" w:hAnsi="宋体" w:eastAsia="宋体"/>
          </w:rPr>
          <w:delText>为</w:delText>
        </w:r>
      </w:del>
      <w:del w:id="66" w:author="Bay" w:date="2018-06-14T16:55:37Z">
        <w:r>
          <w:rPr>
            <w:rFonts w:hint="eastAsia" w:ascii="Verdana" w:hAnsi="Verdana" w:eastAsia="宋体"/>
          </w:rPr>
          <w:delText>2</w:delText>
        </w:r>
      </w:del>
      <w:del w:id="67" w:author="Bay" w:date="2018-06-14T16:55:37Z">
        <w:r>
          <w:rPr>
            <w:rFonts w:hint="eastAsia" w:ascii="宋体" w:hAnsi="宋体" w:eastAsia="宋体"/>
          </w:rPr>
          <w:delText>分钟一次</w:delText>
        </w:r>
      </w:del>
      <w:ins w:id="68" w:author="Bay" w:date="2018-06-14T16:55:37Z">
        <w:r>
          <w:rPr>
            <w:rFonts w:hint="eastAsia" w:ascii="宋体" w:hAnsi="宋体" w:eastAsia="宋体"/>
            <w:lang w:eastAsia="zh-CN"/>
          </w:rPr>
          <w:t>为止</w:t>
        </w:r>
      </w:ins>
      <w:r>
        <w:rPr>
          <w:rFonts w:hint="eastAsia" w:ascii="宋体" w:hAnsi="宋体" w:eastAsia="宋体"/>
        </w:rPr>
        <w:t>，</w:t>
      </w:r>
      <w:ins w:id="69" w:author="Bay" w:date="2018-06-14T16:55:41Z">
        <w:r>
          <w:rPr>
            <w:rFonts w:hint="eastAsia" w:ascii="宋体" w:hAnsi="宋体" w:eastAsia="宋体"/>
            <w:lang w:eastAsia="zh-CN"/>
          </w:rPr>
          <w:t>最多</w:t>
        </w:r>
      </w:ins>
      <w:r>
        <w:rPr>
          <w:rFonts w:hint="eastAsia" w:ascii="宋体" w:hAnsi="宋体" w:eastAsia="宋体"/>
        </w:rPr>
        <w:t>通知</w:t>
      </w:r>
      <w:del w:id="70" w:author="Bay" w:date="2018-06-14T16:53:13Z">
        <w:r>
          <w:rPr>
            <w:rFonts w:hint="eastAsia" w:ascii="Verdana" w:hAnsi="Verdana" w:eastAsia="宋体"/>
            <w:lang w:val="en-US"/>
          </w:rPr>
          <w:delText>10</w:delText>
        </w:r>
      </w:del>
      <w:ins w:id="71" w:author="Bay" w:date="2018-06-14T16:53:13Z">
        <w:r>
          <w:rPr>
            <w:rFonts w:hint="eastAsia" w:ascii="Verdana" w:hAnsi="Verdana" w:eastAsia="宋体"/>
            <w:lang w:val="en-US" w:eastAsia="zh-CN"/>
          </w:rPr>
          <w:t>5</w:t>
        </w:r>
      </w:ins>
      <w:r>
        <w:rPr>
          <w:rFonts w:hint="eastAsia" w:ascii="宋体" w:hAnsi="宋体" w:eastAsia="宋体"/>
        </w:rPr>
        <w:t>次。</w:t>
      </w:r>
    </w:p>
    <w:p>
      <w:pPr>
        <w:ind w:left="480" w:leftChars="200" w:firstLine="0" w:firstLineChars="0"/>
        <w:rPr>
          <w:rFonts w:ascii="Verdana" w:hAnsi="Verdana"/>
        </w:rPr>
      </w:pPr>
      <w:r>
        <w:rPr>
          <w:rFonts w:ascii="Verdana" w:hAnsi="Verdana"/>
        </w:rPr>
        <w:t xml:space="preserve"> </w:t>
      </w:r>
    </w:p>
    <w:p>
      <w:pPr>
        <w:pStyle w:val="3"/>
        <w:numPr>
          <w:ilvl w:val="1"/>
          <w:numId w:val="3"/>
        </w:numPr>
        <w:rPr>
          <w:b/>
          <w:color w:val="auto"/>
        </w:rPr>
      </w:pPr>
      <w:bookmarkStart w:id="51" w:name="_Toc32358"/>
      <w:bookmarkEnd w:id="51"/>
      <w:bookmarkStart w:id="52" w:name="_Toc502235929"/>
      <w:r>
        <w:rPr>
          <w:rFonts w:hint="eastAsia"/>
          <w:b/>
          <w:color w:val="auto"/>
        </w:rPr>
        <w:t>接口示例</w:t>
      </w:r>
      <w:bookmarkEnd w:id="52"/>
    </w:p>
    <w:p>
      <w:pPr>
        <w:ind w:firstLine="480"/>
        <w:rPr>
          <w:rFonts w:ascii="宋体" w:hAnsi="宋体" w:eastAsia="宋体"/>
        </w:rPr>
      </w:pPr>
      <w:r>
        <w:rPr>
          <w:rFonts w:hint="eastAsia" w:ascii="宋体" w:hAnsi="宋体" w:eastAsia="宋体"/>
        </w:rPr>
        <w:t>说明：</w:t>
      </w:r>
    </w:p>
    <w:p>
      <w:pPr>
        <w:ind w:firstLine="480"/>
        <w:rPr>
          <w:rFonts w:hint="eastAsia" w:ascii="宋体" w:hAnsi="宋体" w:eastAsia="宋体"/>
        </w:rPr>
      </w:pPr>
      <w:r>
        <w:rPr>
          <w:rFonts w:hint="eastAsia" w:ascii="宋体" w:hAnsi="宋体" w:eastAsia="宋体"/>
        </w:rPr>
        <w:t>1、请求</w:t>
      </w:r>
      <w:r>
        <w:rPr>
          <w:rFonts w:hint="eastAsia" w:eastAsia="宋体" w:cs="Times New Roman"/>
        </w:rPr>
        <w:t>ip</w:t>
      </w:r>
      <w:r>
        <w:rPr>
          <w:rFonts w:hint="eastAsia" w:ascii="宋体" w:hAnsi="宋体" w:eastAsia="宋体"/>
        </w:rPr>
        <w:t>地址为网络联调时候提供的地址；</w:t>
      </w:r>
    </w:p>
    <w:p>
      <w:pPr>
        <w:ind w:firstLine="480"/>
        <w:rPr>
          <w:rFonts w:hint="eastAsia" w:ascii="宋体" w:hAnsi="宋体" w:eastAsia="宋体"/>
        </w:rPr>
      </w:pPr>
      <w:r>
        <w:rPr>
          <w:rFonts w:hint="eastAsia" w:ascii="宋体" w:hAnsi="宋体" w:eastAsia="宋体"/>
        </w:rPr>
        <w:t>2、提交方式为表单提交，采用</w:t>
      </w:r>
      <w:r>
        <w:rPr>
          <w:rFonts w:hint="eastAsia" w:eastAsia="宋体" w:cs="Times New Roman"/>
        </w:rPr>
        <w:t>post</w:t>
      </w:r>
      <w:r>
        <w:rPr>
          <w:rFonts w:hint="eastAsia" w:ascii="宋体" w:hAnsi="宋体" w:eastAsia="宋体"/>
        </w:rPr>
        <w:t>方式</w:t>
      </w:r>
    </w:p>
    <w:p>
      <w:pPr>
        <w:ind w:firstLine="480"/>
        <w:rPr>
          <w:rFonts w:hint="eastAsia" w:ascii="宋体" w:hAnsi="宋体" w:eastAsia="宋体"/>
        </w:rPr>
      </w:pPr>
      <w:r>
        <w:rPr>
          <w:rFonts w:hint="eastAsia" w:ascii="宋体" w:hAnsi="宋体" w:eastAsia="宋体"/>
        </w:rPr>
        <w:t>3、请求参数中注明是</w:t>
      </w:r>
      <w:r>
        <w:rPr>
          <w:rFonts w:hint="eastAsia" w:eastAsia="宋体" w:cs="Times New Roman"/>
        </w:rPr>
        <w:t>JSON</w:t>
      </w:r>
      <w:r>
        <w:rPr>
          <w:rFonts w:hint="eastAsia" w:ascii="宋体" w:hAnsi="宋体" w:eastAsia="宋体"/>
        </w:rPr>
        <w:t xml:space="preserve">格式，表单提交时候 </w:t>
      </w:r>
      <w:r>
        <w:rPr>
          <w:rFonts w:hint="eastAsia" w:eastAsia="宋体" w:cs="Times New Roman"/>
        </w:rPr>
        <w:t>JSON</w:t>
      </w:r>
      <w:r>
        <w:rPr>
          <w:rFonts w:hint="eastAsia" w:ascii="宋体" w:hAnsi="宋体" w:eastAsia="宋体"/>
        </w:rPr>
        <w:t>作为字符串提交</w:t>
      </w:r>
    </w:p>
    <w:p>
      <w:pPr>
        <w:ind w:firstLine="480"/>
        <w:rPr>
          <w:rFonts w:hint="eastAsia" w:ascii="宋体" w:hAnsi="宋体" w:eastAsia="宋体"/>
        </w:rPr>
      </w:pPr>
      <w:r>
        <w:rPr>
          <w:rFonts w:hint="eastAsia" w:ascii="宋体" w:hAnsi="宋体" w:eastAsia="宋体"/>
        </w:rPr>
        <w:t xml:space="preserve">   例如：name=data   value={"remark": "d1234567" }</w:t>
      </w:r>
    </w:p>
    <w:p>
      <w:pPr>
        <w:ind w:firstLine="480"/>
        <w:rPr>
          <w:rFonts w:hint="eastAsia" w:ascii="宋体" w:hAnsi="宋体" w:eastAsia="宋体"/>
        </w:rPr>
      </w:pPr>
      <w:r>
        <w:rPr>
          <w:rFonts w:hint="eastAsia" w:ascii="宋体" w:hAnsi="宋体" w:eastAsia="宋体"/>
        </w:rPr>
        <w:t>4、请求响应为</w:t>
      </w:r>
      <w:r>
        <w:rPr>
          <w:rFonts w:hint="eastAsia" w:eastAsia="宋体" w:cs="Times New Roman"/>
        </w:rPr>
        <w:t>json</w:t>
      </w:r>
      <w:r>
        <w:rPr>
          <w:rFonts w:hint="eastAsia" w:ascii="宋体" w:hAnsi="宋体" w:eastAsia="宋体"/>
        </w:rPr>
        <w:t>格式</w:t>
      </w:r>
    </w:p>
    <w:p>
      <w:pPr>
        <w:pStyle w:val="36"/>
        <w:ind w:firstLine="480"/>
        <w:rPr>
          <w:rFonts w:hint="eastAsia" w:ascii="Verdana" w:hAnsi="Verdana"/>
          <w:b w:val="0"/>
          <w:bCs w:val="0"/>
        </w:rPr>
      </w:pPr>
      <w:r>
        <w:rPr>
          <w:rFonts w:hint="eastAsia" w:ascii="宋体" w:hAnsi="宋体" w:eastAsia="宋体"/>
          <w:b w:val="0"/>
          <w:bCs w:val="0"/>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示例接口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../Gateway_client/Test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V1.0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pStyle w:val="36"/>
        <w:ind w:firstLine="480"/>
        <w:rPr>
          <w:rFonts w:hint="eastAsia" w:ascii="Verdana" w:hAnsi="Verdana"/>
          <w:b w:val="0"/>
          <w:bCs w:val="0"/>
        </w:rPr>
      </w:pPr>
      <w:r>
        <w:rPr>
          <w:rFonts w:ascii="Verdana" w:hAnsi="Verdana"/>
          <w:b w:val="0"/>
          <w:bCs w:val="0"/>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批量订单号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JSON</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业务数据</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w:t>
            </w:r>
            <w:r>
              <w:rPr>
                <w:rFonts w:ascii="Verdana" w:hAnsi="Verdana" w:cs="宋体"/>
                <w:color w:val="000000"/>
                <w:sz w:val="18"/>
                <w:szCs w:val="18"/>
              </w:rPr>
              <w:t>emark</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pStyle w:val="36"/>
        <w:ind w:firstLine="480"/>
        <w:rPr>
          <w:rFonts w:ascii="Verdana" w:hAnsi="Verdana"/>
          <w:b w:val="0"/>
          <w:bCs w:val="0"/>
        </w:rPr>
      </w:pPr>
      <w:r>
        <w:rPr>
          <w:rFonts w:ascii="Verdana" w:hAnsi="Verdana"/>
          <w:b w:val="0"/>
          <w:bCs w:val="0"/>
        </w:rPr>
        <w:t xml:space="preserve"> </w:t>
      </w:r>
    </w:p>
    <w:p>
      <w:pPr>
        <w:pStyle w:val="36"/>
        <w:ind w:firstLine="480"/>
        <w:rPr>
          <w:rFonts w:ascii="Verdana" w:hAnsi="Verdana"/>
          <w:b w:val="0"/>
          <w:bCs w:val="0"/>
        </w:rPr>
      </w:pPr>
      <w:r>
        <w:rPr>
          <w:rFonts w:hint="eastAsia" w:ascii="宋体" w:hAnsi="宋体" w:eastAsia="宋体"/>
          <w:b w:val="0"/>
          <w:bCs w:val="0"/>
        </w:rPr>
        <w:t>响应参数</w:t>
      </w:r>
    </w:p>
    <w:tbl>
      <w:tblPr>
        <w:tblStyle w:val="23"/>
        <w:tblW w:w="8270" w:type="dxa"/>
        <w:tblInd w:w="0" w:type="dxa"/>
        <w:tblLayout w:type="fixed"/>
        <w:tblCellMar>
          <w:top w:w="0" w:type="dxa"/>
          <w:left w:w="108" w:type="dxa"/>
          <w:bottom w:w="0" w:type="dxa"/>
          <w:right w:w="108" w:type="dxa"/>
        </w:tblCellMar>
      </w:tblPr>
      <w:tblGrid>
        <w:gridCol w:w="1703"/>
        <w:gridCol w:w="808"/>
        <w:gridCol w:w="1140"/>
        <w:gridCol w:w="4534"/>
        <w:gridCol w:w="85"/>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7"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7"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eastAsia="宋体"/>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 </w:t>
            </w:r>
            <w:r>
              <w:rPr>
                <w:rFonts w:ascii="Verdana" w:hAnsi="Verdana"/>
                <w:color w:val="000000"/>
                <w:sz w:val="18"/>
                <w:szCs w:val="18"/>
              </w:rPr>
              <w:t>"</w:t>
            </w:r>
            <w:r>
              <w:rPr>
                <w:rFonts w:ascii="Verdana" w:hAnsi="Verdana" w:cs="宋体"/>
                <w:color w:val="000000"/>
                <w:sz w:val="18"/>
                <w:szCs w:val="18"/>
              </w:rPr>
              <w:t> </w:t>
            </w:r>
            <w:r>
              <w:rPr>
                <w:rFonts w:hint="eastAsia" w:ascii="Verdana" w:hAnsi="Verdana" w:eastAsia="宋体"/>
                <w:color w:val="000000"/>
                <w:sz w:val="18"/>
                <w:szCs w:val="18"/>
              </w:rPr>
              <w:t>sign</w:t>
            </w:r>
            <w:r>
              <w:rPr>
                <w:rFonts w:ascii="Verdana" w:hAnsi="Verdana"/>
                <w:color w:val="000000"/>
                <w:sz w:val="18"/>
                <w:szCs w:val="18"/>
              </w:rPr>
              <w:t>"</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123456789</w:t>
            </w:r>
            <w:r>
              <w:rPr>
                <w:rFonts w:ascii="Verdana" w:hAnsi="Verdana"/>
                <w:color w:val="000000"/>
                <w:sz w:val="18"/>
                <w:szCs w:val="18"/>
              </w:rPr>
              <w:t>"</w:t>
            </w:r>
          </w:p>
          <w:p>
            <w:pPr>
              <w:ind w:firstLine="0" w:firstLineChars="0"/>
              <w:jc w:val="left"/>
              <w:rPr>
                <w:rFonts w:hint="eastAsia"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gridAfter w:val="1"/>
          <w:wAfter w:w="85"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ascii="宋体" w:hAnsi="宋体" w:eastAsia="宋体"/>
        </w:rPr>
      </w:pPr>
      <w:r>
        <w:rPr>
          <w:rFonts w:hint="eastAsia" w:ascii="宋体" w:hAnsi="宋体" w:eastAsia="宋体"/>
        </w:rPr>
        <w:t xml:space="preserve"> </w:t>
      </w:r>
    </w:p>
    <w:p>
      <w:pPr>
        <w:ind w:firstLine="480"/>
        <w:rPr>
          <w:rFonts w:hint="eastAsia"/>
        </w:rPr>
      </w:pPr>
      <w:r>
        <w:t xml:space="preserve"> </w:t>
      </w:r>
    </w:p>
    <w:p>
      <w:pPr>
        <w:ind w:firstLine="480"/>
      </w:pPr>
      <w:r>
        <w:t xml:space="preserve"> </w:t>
      </w:r>
    </w:p>
    <w:p>
      <w:pPr>
        <w:pStyle w:val="2"/>
        <w:numPr>
          <w:ilvl w:val="0"/>
          <w:numId w:val="2"/>
        </w:numPr>
        <w:jc w:val="left"/>
        <w:rPr>
          <w:rFonts w:ascii="宋体" w:hAnsi="宋体" w:eastAsia="宋体"/>
        </w:rPr>
      </w:pPr>
      <w:bookmarkStart w:id="53" w:name="_Toc29202"/>
      <w:bookmarkEnd w:id="53"/>
      <w:bookmarkStart w:id="54" w:name="_Toc25026"/>
      <w:bookmarkEnd w:id="54"/>
      <w:bookmarkStart w:id="55" w:name="_Toc471996073"/>
      <w:bookmarkEnd w:id="55"/>
      <w:bookmarkStart w:id="56" w:name="_Toc10402"/>
      <w:bookmarkEnd w:id="56"/>
      <w:bookmarkStart w:id="57" w:name="_Toc502235930"/>
      <w:r>
        <w:rPr>
          <w:rFonts w:hint="eastAsia" w:ascii="宋体" w:hAnsi="宋体" w:eastAsia="宋体"/>
        </w:rPr>
        <w:t>接口</w:t>
      </w:r>
      <w:bookmarkEnd w:id="57"/>
      <w:r>
        <w:rPr>
          <w:rFonts w:hint="eastAsia" w:ascii="宋体" w:hAnsi="宋体" w:eastAsia="宋体"/>
        </w:rPr>
        <w:t>规范</w:t>
      </w:r>
    </w:p>
    <w:p>
      <w:pPr>
        <w:pStyle w:val="33"/>
        <w:keepNext/>
        <w:keepLines/>
        <w:numPr>
          <w:ilvl w:val="0"/>
          <w:numId w:val="12"/>
        </w:numPr>
        <w:spacing w:before="340" w:after="330" w:line="576" w:lineRule="auto"/>
        <w:ind w:firstLineChars="0"/>
        <w:outlineLvl w:val="0"/>
        <w:rPr>
          <w:rFonts w:hint="eastAsia" w:cs="Times New Roman" w:eastAsiaTheme="majorEastAsia"/>
          <w:b/>
          <w:bCs/>
          <w:vanish/>
          <w:kern w:val="44"/>
          <w:sz w:val="44"/>
          <w:szCs w:val="44"/>
        </w:rPr>
      </w:pPr>
      <w:bookmarkStart w:id="58" w:name="_Toc13294"/>
      <w:bookmarkEnd w:id="58"/>
      <w:bookmarkStart w:id="59" w:name="_Toc502235931"/>
    </w:p>
    <w:p>
      <w:pPr>
        <w:pStyle w:val="33"/>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p>
    <w:p>
      <w:pPr>
        <w:pStyle w:val="33"/>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p>
    <w:p>
      <w:pPr>
        <w:pStyle w:val="33"/>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p>
    <w:p>
      <w:pPr>
        <w:pStyle w:val="3"/>
        <w:numPr>
          <w:ilvl w:val="1"/>
          <w:numId w:val="3"/>
        </w:numPr>
        <w:rPr>
          <w:rFonts w:hint="eastAsia"/>
          <w:b/>
          <w:color w:val="auto"/>
        </w:rPr>
      </w:pPr>
      <w:r>
        <w:rPr>
          <w:rFonts w:hint="eastAsia"/>
          <w:b/>
          <w:color w:val="auto"/>
        </w:rPr>
        <w:t>公共报文头</w:t>
      </w:r>
      <w:bookmarkEnd w:id="59"/>
    </w:p>
    <w:p>
      <w:pPr>
        <w:pStyle w:val="36"/>
        <w:ind w:firstLine="0" w:firstLineChars="0"/>
        <w:rPr>
          <w:rFonts w:hint="eastAsia" w:ascii="Verdana" w:hAnsi="Verdana"/>
          <w:b w:val="0"/>
          <w:bCs w:val="0"/>
        </w:rPr>
      </w:pPr>
      <w:r>
        <w:rPr>
          <w:rFonts w:hint="eastAsia" w:ascii="宋体" w:hAnsi="宋体" w:eastAsia="宋体"/>
          <w:b w:val="0"/>
          <w:bCs w:val="0"/>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存管API</w:t>
            </w:r>
            <w:r>
              <w:rPr>
                <w:rFonts w:hint="eastAsia" w:ascii="宋体" w:hAnsi="宋体" w:eastAsia="宋体"/>
                <w:color w:val="000000"/>
                <w:sz w:val="18"/>
                <w:szCs w:val="18"/>
              </w:rPr>
              <w:t>请求接口公共报文头</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rPr>
                <w:rFonts w:ascii="Verdana" w:hAnsi="Verdana" w:cs="宋体"/>
                <w:color w:val="000000"/>
                <w:sz w:val="18"/>
                <w:szCs w:val="18"/>
              </w:rPr>
            </w:pPr>
            <w:r>
              <w:rPr>
                <w:rFonts w:hint="eastAsia" w:ascii="Microsoft YaHei UI" w:hAnsi="Microsoft YaHei UI" w:eastAsia="Microsoft YaHei UI"/>
                <w:color w:val="000000"/>
                <w:sz w:val="21"/>
                <w:szCs w:val="21"/>
                <w:shd w:val="clear" w:color="auto" w:fill="FFFFFF"/>
              </w:rPr>
              <w:t>http://ip:端口号/ftdm-web</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pStyle w:val="36"/>
        <w:ind w:firstLine="0" w:firstLineChars="0"/>
        <w:rPr>
          <w:rFonts w:hint="eastAsia" w:ascii="Verdana" w:hAnsi="Verdana"/>
          <w:b w:val="0"/>
          <w:bCs w:val="0"/>
        </w:rPr>
      </w:pPr>
      <w:r>
        <w:rPr>
          <w:rFonts w:ascii="Verdana" w:hAnsi="Verdana"/>
          <w:b w:val="0"/>
          <w:bCs w:val="0"/>
        </w:rPr>
        <w:t xml:space="preserve"> </w:t>
      </w:r>
    </w:p>
    <w:p>
      <w:pPr>
        <w:pStyle w:val="36"/>
        <w:ind w:firstLine="0" w:firstLineChars="0"/>
        <w:rPr>
          <w:rFonts w:ascii="Verdana" w:hAnsi="Verdana"/>
          <w:b w:val="0"/>
          <w:bCs w:val="0"/>
        </w:rPr>
      </w:pPr>
      <w:r>
        <w:rPr>
          <w:rFonts w:hint="eastAsia" w:ascii="宋体" w:hAnsi="宋体" w:eastAsia="宋体"/>
          <w:b w:val="0"/>
          <w:bCs w:val="0"/>
        </w:rPr>
        <w:t>请求参数说明</w:t>
      </w:r>
    </w:p>
    <w:p>
      <w:pPr>
        <w:pStyle w:val="36"/>
        <w:ind w:firstLine="0" w:firstLineChars="0"/>
        <w:rPr>
          <w:rFonts w:ascii="Verdana" w:hAnsi="Verdana" w:eastAsia="宋体"/>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120" w:type="dxa"/>
        <w:tblInd w:w="85" w:type="dxa"/>
        <w:tblLayout w:type="fixed"/>
        <w:tblCellMar>
          <w:top w:w="0" w:type="dxa"/>
          <w:left w:w="108" w:type="dxa"/>
          <w:bottom w:w="0" w:type="dxa"/>
          <w:right w:w="108" w:type="dxa"/>
        </w:tblCellMar>
      </w:tblPr>
      <w:tblGrid>
        <w:gridCol w:w="2080"/>
        <w:gridCol w:w="1380"/>
        <w:gridCol w:w="1080"/>
        <w:gridCol w:w="1080"/>
        <w:gridCol w:w="2500"/>
      </w:tblGrid>
      <w:tr>
        <w:tblPrEx>
          <w:tblLayout w:type="fixed"/>
          <w:tblCellMar>
            <w:top w:w="0" w:type="dxa"/>
            <w:left w:w="108" w:type="dxa"/>
            <w:bottom w:w="0" w:type="dxa"/>
            <w:right w:w="108" w:type="dxa"/>
          </w:tblCellMar>
        </w:tblPrEx>
        <w:trPr>
          <w:trHeight w:val="300"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361"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参数</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限制</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限制</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长度</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说明</w:t>
            </w:r>
          </w:p>
        </w:tc>
      </w:tr>
      <w:tr>
        <w:tblPrEx>
          <w:tblLayout w:type="fixed"/>
          <w:tblCellMar>
            <w:top w:w="0" w:type="dxa"/>
            <w:left w:w="108" w:type="dxa"/>
            <w:bottom w:w="0" w:type="dxa"/>
            <w:right w:w="108" w:type="dxa"/>
          </w:tblCellMar>
        </w:tblPrEx>
        <w:trPr>
          <w:trHeight w:val="446"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hint="eastAsia" w:ascii="微软雅黑" w:hAnsi="微软雅黑" w:eastAsia="微软雅黑" w:cs="微软雅黑"/>
                <w:color w:val="000000"/>
                <w:kern w:val="0"/>
                <w:sz w:val="18"/>
                <w:szCs w:val="18"/>
              </w:rPr>
              <w:t>版本号</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默认为</w:t>
            </w:r>
            <w:r>
              <w:rPr>
                <w:rFonts w:hint="eastAsia" w:ascii="Verdana" w:hAnsi="Verdana" w:eastAsia="宋体"/>
                <w:color w:val="000000"/>
                <w:kern w:val="0"/>
                <w:sz w:val="18"/>
                <w:szCs w:val="18"/>
              </w:rPr>
              <w:t>V2.0</w:t>
            </w:r>
          </w:p>
        </w:tc>
      </w:tr>
      <w:tr>
        <w:tblPrEx>
          <w:tblLayout w:type="fixed"/>
          <w:tblCellMar>
            <w:top w:w="0" w:type="dxa"/>
            <w:left w:w="108" w:type="dxa"/>
            <w:bottom w:w="0" w:type="dxa"/>
            <w:right w:w="108" w:type="dxa"/>
          </w:tblCellMar>
        </w:tblPrEx>
        <w:trPr>
          <w:trHeight w:val="509"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商户交易日期</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商户交易日期</w:t>
            </w:r>
          </w:p>
        </w:tc>
      </w:tr>
      <w:tr>
        <w:tblPrEx>
          <w:tblLayout w:type="fixed"/>
          <w:tblCellMar>
            <w:top w:w="0" w:type="dxa"/>
            <w:left w:w="108" w:type="dxa"/>
            <w:bottom w:w="0" w:type="dxa"/>
            <w:right w:w="108" w:type="dxa"/>
          </w:tblCellMar>
        </w:tblPrEx>
        <w:trPr>
          <w:trHeight w:val="531"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商户交易时间</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商户交易时间</w:t>
            </w:r>
          </w:p>
        </w:tc>
      </w:tr>
      <w:tr>
        <w:tblPrEx>
          <w:tblLayout w:type="fixed"/>
          <w:tblCellMar>
            <w:top w:w="0" w:type="dxa"/>
            <w:left w:w="108" w:type="dxa"/>
            <w:bottom w:w="0" w:type="dxa"/>
            <w:right w:w="108" w:type="dxa"/>
          </w:tblCellMar>
        </w:tblPrEx>
        <w:trPr>
          <w:trHeight w:val="525"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商户集团编号</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统一分配</w:t>
            </w:r>
          </w:p>
        </w:tc>
      </w:tr>
      <w:tr>
        <w:tblPrEx>
          <w:tblLayout w:type="fixed"/>
          <w:tblCellMar>
            <w:top w:w="0" w:type="dxa"/>
            <w:left w:w="108" w:type="dxa"/>
            <w:bottom w:w="0" w:type="dxa"/>
            <w:right w:w="108" w:type="dxa"/>
          </w:tblCellMar>
        </w:tblPrEx>
        <w:trPr>
          <w:trHeight w:val="535"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商城名称</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　</w:t>
            </w:r>
          </w:p>
        </w:tc>
      </w:tr>
      <w:tr>
        <w:tblPrEx>
          <w:tblLayout w:type="fixed"/>
          <w:tblCellMar>
            <w:top w:w="0" w:type="dxa"/>
            <w:left w:w="108" w:type="dxa"/>
            <w:bottom w:w="0" w:type="dxa"/>
            <w:right w:w="108" w:type="dxa"/>
          </w:tblCellMar>
        </w:tblPrEx>
        <w:trPr>
          <w:trHeight w:val="515"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商户编号</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统一分配</w:t>
            </w:r>
          </w:p>
        </w:tc>
      </w:tr>
      <w:tr>
        <w:tblPrEx>
          <w:tblLayout w:type="fixed"/>
          <w:tblCellMar>
            <w:top w:w="0" w:type="dxa"/>
            <w:left w:w="108" w:type="dxa"/>
            <w:bottom w:w="0" w:type="dxa"/>
            <w:right w:w="108" w:type="dxa"/>
          </w:tblCellMar>
        </w:tblPrEx>
        <w:trPr>
          <w:trHeight w:val="523"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商户名称</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　</w:t>
            </w:r>
          </w:p>
        </w:tc>
      </w:tr>
      <w:tr>
        <w:tblPrEx>
          <w:tblLayout w:type="fixed"/>
          <w:tblCellMar>
            <w:top w:w="0" w:type="dxa"/>
            <w:left w:w="108" w:type="dxa"/>
            <w:bottom w:w="0" w:type="dxa"/>
            <w:right w:w="108" w:type="dxa"/>
          </w:tblCellMar>
        </w:tblPrEx>
        <w:trPr>
          <w:trHeight w:val="517"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hint="eastAsia" w:ascii="Verdana" w:hAnsi="Verdana" w:eastAsia="宋体"/>
                <w:color w:val="000000"/>
                <w:sz w:val="18"/>
                <w:szCs w:val="18"/>
              </w:rPr>
              <w:t>order_no</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外部订单号</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　</w:t>
            </w:r>
          </w:p>
        </w:tc>
      </w:tr>
      <w:tr>
        <w:tblPrEx>
          <w:tblLayout w:type="fixed"/>
          <w:tblCellMar>
            <w:top w:w="0" w:type="dxa"/>
            <w:left w:w="108" w:type="dxa"/>
            <w:bottom w:w="0" w:type="dxa"/>
            <w:right w:w="108" w:type="dxa"/>
          </w:tblCellMar>
        </w:tblPrEx>
        <w:trPr>
          <w:trHeight w:val="517"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Change w:id="72" w:author="Bay" w:date="2018-06-14T16:57:35Z">
                <w:pPr>
                  <w:ind w:firstLine="360"/>
                </w:pPr>
              </w:pPrChange>
            </w:pPr>
            <w:r>
              <w:rPr>
                <w:rFonts w:hint="eastAsia" w:ascii="Verdana" w:hAnsi="Verdana" w:eastAsia="宋体"/>
                <w:color w:val="000000"/>
                <w:sz w:val="18"/>
                <w:szCs w:val="18"/>
              </w:rPr>
              <w:t>r</w:t>
            </w:r>
            <w:r>
              <w:rPr>
                <w:rFonts w:ascii="Verdana" w:hAnsi="Verdana" w:cs="宋体"/>
                <w:color w:val="000000"/>
                <w:sz w:val="18"/>
                <w:szCs w:val="18"/>
              </w:rPr>
              <w:t>emark</w:t>
            </w:r>
          </w:p>
        </w:tc>
        <w:tc>
          <w:tcPr>
            <w:tcW w:w="13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备注</w:t>
            </w:r>
          </w:p>
        </w:tc>
        <w:tc>
          <w:tcPr>
            <w:tcW w:w="10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80"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Change w:id="73" w:author="Bay" w:date="2018-06-14T16:57:48Z">
                <w:pPr>
                  <w:ind w:firstLine="360"/>
                </w:pPr>
              </w:pPrChange>
            </w:pPr>
            <w:r>
              <w:rPr>
                <w:rFonts w:hint="eastAsia" w:ascii="Verdana" w:hAnsi="Verdana" w:eastAsia="宋体"/>
                <w:color w:val="000000"/>
                <w:sz w:val="18"/>
                <w:szCs w:val="18"/>
              </w:rPr>
              <w:t>C(600)</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hint="eastAsia" w:ascii="宋体" w:hAnsi="宋体" w:eastAsia="宋体"/>
                <w:color w:val="000000"/>
                <w:kern w:val="0"/>
                <w:sz w:val="18"/>
                <w:szCs w:val="18"/>
              </w:rPr>
            </w:pPr>
          </w:p>
        </w:tc>
      </w:tr>
      <w:tr>
        <w:tblPrEx>
          <w:tblLayout w:type="fixed"/>
          <w:tblCellMar>
            <w:top w:w="0" w:type="dxa"/>
            <w:left w:w="108" w:type="dxa"/>
            <w:bottom w:w="0" w:type="dxa"/>
            <w:right w:w="108" w:type="dxa"/>
          </w:tblCellMar>
        </w:tblPrEx>
        <w:trPr>
          <w:trHeight w:val="537"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签名串</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Verdana" w:hAnsi="Verdana" w:cs="宋体"/>
                <w:color w:val="000000"/>
                <w:kern w:val="0"/>
                <w:sz w:val="18"/>
                <w:szCs w:val="18"/>
              </w:rPr>
            </w:pPr>
            <w:r>
              <w:rPr>
                <w:rFonts w:hint="eastAsia" w:ascii="微软雅黑" w:hAnsi="微软雅黑" w:eastAsia="微软雅黑" w:cs="微软雅黑"/>
                <w:color w:val="000000"/>
                <w:kern w:val="0"/>
                <w:sz w:val="18"/>
                <w:szCs w:val="18"/>
              </w:rPr>
              <w:t>　</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60" w:name="_Toc502235932"/>
      <w:r>
        <w:rPr>
          <w:rFonts w:hint="eastAsia" w:ascii="宋体" w:hAnsi="宋体" w:eastAsia="宋体"/>
          <w:b/>
          <w:color w:val="auto"/>
          <w:sz w:val="28"/>
          <w:szCs w:val="28"/>
        </w:rPr>
        <w:t>账户管理</w:t>
      </w:r>
      <w:bookmarkEnd w:id="60"/>
    </w:p>
    <w:p>
      <w:pPr>
        <w:pStyle w:val="4"/>
        <w:ind w:firstLine="480"/>
        <w:rPr>
          <w:rFonts w:hint="eastAsia" w:ascii="Verdana" w:hAnsi="Verdana"/>
          <w:b/>
          <w:color w:val="auto"/>
        </w:rPr>
      </w:pPr>
      <w:r>
        <w:rPr>
          <w:rFonts w:hint="eastAsia"/>
          <w:b/>
          <w:color w:val="auto"/>
        </w:rPr>
        <w:t>个人</w:t>
      </w:r>
      <w:r>
        <w:rPr>
          <w:rFonts w:hint="eastAsia" w:ascii="Verdana" w:hAnsi="Verdana"/>
          <w:b/>
          <w:color w:val="auto"/>
        </w:rPr>
        <w:t>4</w:t>
      </w:r>
      <w:r>
        <w:rPr>
          <w:rFonts w:hint="eastAsia"/>
          <w:b/>
          <w:color w:val="auto"/>
        </w:rPr>
        <w:t>要素开户</w:t>
      </w:r>
      <w:del w:id="74" w:author="Bay" w:date="2018-06-15T18:02:55Z">
        <w:r>
          <w:rPr>
            <w:rFonts w:hint="eastAsia"/>
            <w:b/>
            <w:color w:val="auto"/>
            <w:lang w:eastAsia="zh-CN"/>
          </w:rPr>
          <w:delText>（</w:delText>
        </w:r>
      </w:del>
      <w:ins w:id="75" w:author="Bay" w:date="2018-06-15T18:02:55Z">
        <w:r>
          <w:rPr>
            <w:rFonts w:hint="eastAsia"/>
            <w:b/>
            <w:color w:val="auto"/>
            <w:lang w:eastAsia="zh-CN"/>
          </w:rPr>
          <w:t>(</w:t>
        </w:r>
      </w:ins>
      <w:r>
        <w:rPr>
          <w:rFonts w:hint="eastAsia"/>
          <w:b/>
          <w:color w:val="auto"/>
          <w:lang w:val="en-US" w:eastAsia="zh-CN"/>
        </w:rPr>
        <w:t>页面服务</w:t>
      </w:r>
      <w:del w:id="76" w:author="Bay" w:date="2018-06-15T18:03:18Z">
        <w:r>
          <w:rPr>
            <w:rFonts w:hint="eastAsia"/>
            <w:b/>
            <w:color w:val="auto"/>
            <w:lang w:eastAsia="zh-CN"/>
          </w:rPr>
          <w:delText>）</w:delText>
        </w:r>
      </w:del>
      <w:ins w:id="77" w:author="Bay" w:date="2018-06-15T18:03:18Z">
        <w:r>
          <w:rPr>
            <w:rFonts w:hint="eastAsia"/>
            <w:b/>
            <w:color w:val="auto"/>
            <w:lang w:eastAsia="zh-CN"/>
          </w:rPr>
          <w:t>)</w:t>
        </w:r>
      </w:ins>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4"/>
              <w:ind w:firstLine="360"/>
              <w:rPr>
                <w:rFonts w:hint="eastAsia"/>
              </w:rPr>
              <w:pPrChange w:id="78" w:author="Bay" w:date="2018-06-15T15:27:45Z">
                <w:pPr>
                  <w:ind w:firstLine="360"/>
                </w:pPr>
              </w:pPrChange>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79" w:author="Bay" w:date="2018-06-15T15:25:14Z">
                <w:pPr>
                  <w:ind w:firstLine="360"/>
                </w:pPr>
              </w:pPrChange>
            </w:pPr>
            <w:r>
              <w:rPr>
                <w:rFonts w:hint="eastAsia"/>
              </w:rPr>
              <w:t>用于个人4要素开户，请求接口后会弹出银行存管开户页面，需要在页面中输入短信验证码及交易密码。</w:t>
            </w:r>
            <w:r>
              <w:rPr>
                <w:rFonts w:hint="eastAsia"/>
                <w:lang w:val="en-US" w:eastAsia="zh-CN"/>
              </w:rPr>
              <w:t>绑定卡设为默认卡，默认卡预留手机用于业务类短信发送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4"/>
              <w:ind w:firstLine="360"/>
              <w:rPr>
                <w:rFonts w:hint="eastAsia"/>
              </w:rPr>
              <w:pPrChange w:id="80" w:author="Bay" w:date="2018-06-15T15:27:45Z">
                <w:pPr>
                  <w:ind w:firstLine="360"/>
                </w:pPr>
              </w:pPrChange>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81" w:author="Bay" w:date="2018-06-15T15:25:08Z">
                <w:pPr>
                  <w:ind w:firstLine="360"/>
                </w:pPr>
              </w:pPrChange>
            </w:pPr>
            <w:r>
              <w:rPr>
                <w:rFonts w:hint="eastAsia"/>
              </w:rPr>
              <w:t>/account/four_elements_register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4"/>
              <w:ind w:firstLine="360"/>
              <w:pPrChange w:id="82" w:author="Bay" w:date="2018-06-15T15:27:45Z">
                <w:pPr>
                  <w:ind w:firstLine="360"/>
                </w:pPr>
              </w:pPrChange>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83" w:author="Bay" w:date="2018-06-15T15:24:55Z">
                <w:pPr>
                  <w:ind w:firstLine="360"/>
                </w:pPr>
              </w:pPrChange>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4"/>
              <w:ind w:firstLine="360"/>
              <w:rPr>
                <w:rFonts w:hint="eastAsia"/>
              </w:rPr>
              <w:pPrChange w:id="84" w:author="Bay" w:date="2018-06-15T15:27:45Z">
                <w:pPr>
                  <w:ind w:firstLine="360"/>
                </w:pPr>
              </w:pPrChange>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85" w:author="Bay" w:date="2018-06-15T15:24:55Z">
                <w:pPr>
                  <w:ind w:firstLine="360"/>
                </w:pPr>
              </w:pPrChange>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4"/>
              <w:ind w:firstLine="360"/>
              <w:pPrChange w:id="86" w:author="Bay" w:date="2018-06-15T15:27:45Z">
                <w:pPr>
                  <w:ind w:firstLine="360"/>
                </w:pPr>
              </w:pPrChange>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87" w:author="Bay" w:date="2018-06-15T15:24:55Z">
                <w:pPr>
                  <w:ind w:firstLine="360"/>
                </w:pPr>
              </w:pPrChange>
            </w:pPr>
            <w:r>
              <w:rPr>
                <w:rFonts w:hint="eastAsia"/>
              </w:rPr>
              <w:t>POST</w:t>
            </w:r>
          </w:p>
        </w:tc>
      </w:tr>
    </w:tbl>
    <w:p>
      <w:pPr>
        <w:ind w:firstLine="0" w:firstLineChars="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证件类型</w:t>
            </w:r>
            <w:del w:id="88" w:author="Bay" w:date="2018-06-15T18:02:55Z">
              <w:r>
                <w:rPr>
                  <w:rFonts w:hint="eastAsia" w:ascii="Verdana" w:hAnsi="Verdana" w:eastAsia="宋体"/>
                  <w:color w:val="000000"/>
                  <w:sz w:val="18"/>
                  <w:szCs w:val="18"/>
                </w:rPr>
                <w:delText>（</w:delText>
              </w:r>
            </w:del>
            <w:ins w:id="8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：身份证</w:t>
            </w:r>
            <w:del w:id="90" w:author="Bay" w:date="2018-06-15T18:03:18Z">
              <w:r>
                <w:rPr>
                  <w:rFonts w:hint="eastAsia" w:ascii="宋体" w:hAnsi="宋体" w:eastAsia="宋体"/>
                  <w:color w:val="000000"/>
                  <w:sz w:val="18"/>
                  <w:szCs w:val="18"/>
                </w:rPr>
                <w:delText>）</w:delText>
              </w:r>
            </w:del>
            <w:ins w:id="91"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ins w:id="92" w:author="Bay" w:date="2018-06-14T17:01:09Z">
              <w:r>
                <w:rPr>
                  <w:rFonts w:hint="eastAsia" w:ascii="Verdana" w:hAnsi="Verdana" w:eastAsia="宋体"/>
                  <w:color w:val="000000"/>
                  <w:sz w:val="18"/>
                  <w:szCs w:val="18"/>
                  <w:lang w:eastAsia="zh-CN"/>
                </w:rPr>
                <w:t>注册</w:t>
              </w:r>
            </w:ins>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性别</w:t>
            </w:r>
            <w:del w:id="93" w:author="Bay" w:date="2018-06-15T18:02:55Z">
              <w:r>
                <w:rPr>
                  <w:rFonts w:hint="eastAsia" w:ascii="Verdana" w:hAnsi="Verdana" w:eastAsia="宋体"/>
                  <w:color w:val="000000"/>
                  <w:sz w:val="18"/>
                  <w:szCs w:val="18"/>
                </w:rPr>
                <w:delText>（</w:delText>
              </w:r>
            </w:del>
            <w:ins w:id="94"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del w:id="95" w:author="Bay" w:date="2018-06-15T18:03:18Z">
              <w:r>
                <w:rPr>
                  <w:rFonts w:hint="eastAsia" w:ascii="宋体" w:hAnsi="宋体" w:eastAsia="宋体"/>
                  <w:color w:val="000000"/>
                  <w:sz w:val="18"/>
                  <w:szCs w:val="18"/>
                </w:rPr>
                <w:delText>）</w:delText>
              </w:r>
            </w:del>
            <w:ins w:id="96"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pre_mobile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88"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del w:id="97" w:author="Bay" w:date="2018-06-14T17:03:15Z">
              <w:r>
                <w:rPr>
                  <w:rFonts w:hint="eastAsia" w:ascii="Verdana" w:hAnsi="Verdana" w:eastAsia="宋体"/>
                  <w:color w:val="000000"/>
                  <w:sz w:val="18"/>
                  <w:szCs w:val="18"/>
                </w:rPr>
                <w:delText>（可选银行智能绑卡通道）</w:delText>
              </w:r>
            </w:del>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98" w:author="Bay" w:date="2018-06-15T18:02:55Z">
              <w:r>
                <w:rPr>
                  <w:rFonts w:hint="eastAsia" w:ascii="宋体" w:hAnsi="宋体" w:eastAsia="宋体"/>
                  <w:color w:val="000000"/>
                  <w:sz w:val="18"/>
                  <w:szCs w:val="18"/>
                </w:rPr>
                <w:delText>（</w:delText>
              </w:r>
            </w:del>
            <w:ins w:id="99"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w:t>
            </w:r>
            <w:del w:id="100" w:author="Bay" w:date="2018-06-15T18:03:18Z">
              <w:r>
                <w:rPr>
                  <w:rFonts w:hint="eastAsia" w:ascii="Verdana" w:hAnsi="Verdana" w:eastAsia="宋体"/>
                  <w:color w:val="000000"/>
                  <w:sz w:val="18"/>
                  <w:szCs w:val="18"/>
                </w:rPr>
                <w:delText>）</w:delText>
              </w:r>
            </w:del>
            <w:ins w:id="101" w:author="Bay" w:date="2018-06-15T18:03:18Z">
              <w:r>
                <w:rPr>
                  <w:rFonts w:hint="eastAsia" w:ascii="Verdana" w:hAnsi="Verdana" w:eastAsia="宋体"/>
                  <w:color w:val="000000"/>
                  <w:sz w:val="18"/>
                  <w:szCs w:val="18"/>
                  <w:lang w:eastAsia="zh-CN"/>
                </w:rPr>
                <w:t>)</w:t>
              </w:r>
            </w:ins>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w:t>
            </w:r>
            <w:del w:id="102" w:author="Bay" w:date="2018-06-15T18:02:55Z">
              <w:r>
                <w:rPr>
                  <w:rFonts w:hint="eastAsia" w:ascii="Verdana" w:hAnsi="Verdana" w:eastAsia="宋体"/>
                  <w:color w:val="000000"/>
                  <w:sz w:val="18"/>
                  <w:szCs w:val="18"/>
                </w:rPr>
                <w:delText>（</w:delText>
              </w:r>
            </w:del>
            <w:ins w:id="103"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del w:id="104" w:author="Bay" w:date="2018-06-15T18:03:18Z">
              <w:r>
                <w:rPr>
                  <w:rFonts w:hint="eastAsia" w:ascii="宋体" w:hAnsi="宋体" w:eastAsia="宋体"/>
                  <w:color w:val="000000"/>
                  <w:sz w:val="18"/>
                  <w:szCs w:val="18"/>
                </w:rPr>
                <w:delText>）</w:delText>
              </w:r>
            </w:del>
            <w:ins w:id="105"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多角色用</w:t>
            </w:r>
            <w:ins w:id="106" w:author="Bay" w:date="2018-06-14T17:04:55Z">
              <w:r>
                <w:rPr>
                  <w:rFonts w:hint="eastAsia" w:ascii="宋体" w:hAnsi="宋体" w:eastAsia="宋体"/>
                  <w:color w:val="000000"/>
                  <w:sz w:val="18"/>
                  <w:szCs w:val="18"/>
                  <w:lang w:val="en-US" w:eastAsia="zh-CN"/>
                </w:rPr>
                <w:t>“</w:t>
              </w:r>
            </w:ins>
            <w:ins w:id="107" w:author="Bay" w:date="2018-06-14T17:05:00Z">
              <w:r>
                <w:rPr>
                  <w:rFonts w:hint="eastAsia" w:ascii="宋体" w:hAnsi="宋体" w:eastAsia="宋体"/>
                  <w:color w:val="000000"/>
                  <w:sz w:val="18"/>
                  <w:szCs w:val="18"/>
                  <w:lang w:val="en-US" w:eastAsia="zh-CN"/>
                </w:rPr>
                <w:t>,</w:t>
              </w:r>
            </w:ins>
            <w:ins w:id="108" w:author="Bay" w:date="2018-06-14T17:04:55Z">
              <w:r>
                <w:rPr>
                  <w:rFonts w:hint="eastAsia" w:ascii="宋体" w:hAnsi="宋体" w:eastAsia="宋体"/>
                  <w:color w:val="000000"/>
                  <w:sz w:val="18"/>
                  <w:szCs w:val="18"/>
                  <w:lang w:val="en-US" w:eastAsia="zh-CN"/>
                </w:rPr>
                <w:t>”</w:t>
              </w:r>
            </w:ins>
            <w:del w:id="109" w:author="Bay" w:date="2018-06-14T17:04:52Z">
              <w:r>
                <w:rPr>
                  <w:rFonts w:hint="eastAsia" w:ascii="宋体" w:hAnsi="宋体" w:eastAsia="宋体"/>
                  <w:color w:val="000000"/>
                  <w:sz w:val="18"/>
                  <w:szCs w:val="18"/>
                  <w:lang w:val="en-US" w:eastAsia="zh-CN"/>
                </w:rPr>
                <w:delText>,</w:delText>
              </w:r>
            </w:del>
            <w:del w:id="110" w:author="Bay" w:date="2018-06-15T18:02:55Z">
              <w:r>
                <w:rPr>
                  <w:rFonts w:hint="eastAsia" w:ascii="宋体" w:hAnsi="宋体" w:eastAsia="宋体"/>
                  <w:color w:val="000000"/>
                  <w:sz w:val="18"/>
                  <w:szCs w:val="18"/>
                  <w:lang w:val="en-US" w:eastAsia="zh-CN"/>
                </w:rPr>
                <w:delText>（</w:delText>
              </w:r>
            </w:del>
            <w:ins w:id="111" w:author="Bay" w:date="2018-06-15T18:02:55Z">
              <w:r>
                <w:rPr>
                  <w:rFonts w:hint="eastAsia" w:ascii="宋体" w:hAnsi="宋体" w:eastAsia="宋体"/>
                  <w:color w:val="000000"/>
                  <w:sz w:val="18"/>
                  <w:szCs w:val="18"/>
                  <w:lang w:val="en-US" w:eastAsia="zh-CN"/>
                </w:rPr>
                <w:t>(</w:t>
              </w:r>
            </w:ins>
            <w:ins w:id="112" w:author="Bay" w:date="2018-06-14T17:04:43Z">
              <w:r>
                <w:rPr>
                  <w:rFonts w:hint="eastAsia" w:ascii="宋体" w:hAnsi="宋体" w:eastAsia="宋体"/>
                  <w:color w:val="000000"/>
                  <w:sz w:val="18"/>
                  <w:szCs w:val="18"/>
                  <w:lang w:val="en-US" w:eastAsia="zh-CN"/>
                </w:rPr>
                <w:t>半角</w:t>
              </w:r>
            </w:ins>
            <w:del w:id="113" w:author="Bay" w:date="2018-06-14T17:04:35Z">
              <w:r>
                <w:rPr>
                  <w:rFonts w:hint="eastAsia" w:ascii="宋体" w:hAnsi="宋体" w:eastAsia="宋体"/>
                  <w:color w:val="000000"/>
                  <w:sz w:val="18"/>
                  <w:szCs w:val="18"/>
                  <w:lang w:val="en-US" w:eastAsia="zh-CN"/>
                </w:rPr>
                <w:delText>英文</w:delText>
              </w:r>
            </w:del>
            <w:del w:id="114" w:author="Bay" w:date="2018-06-15T18:03:18Z">
              <w:r>
                <w:rPr>
                  <w:rFonts w:hint="eastAsia" w:ascii="宋体" w:hAnsi="宋体" w:eastAsia="宋体"/>
                  <w:color w:val="000000"/>
                  <w:sz w:val="18"/>
                  <w:szCs w:val="18"/>
                  <w:lang w:val="en-US" w:eastAsia="zh-CN"/>
                </w:rPr>
                <w:delText>）</w:delText>
              </w:r>
            </w:del>
            <w:ins w:id="115" w:author="Bay" w:date="2018-06-15T18:03:18Z">
              <w:r>
                <w:rPr>
                  <w:rFonts w:hint="eastAsia" w:ascii="宋体" w:hAnsi="宋体" w:eastAsia="宋体"/>
                  <w:color w:val="000000"/>
                  <w:sz w:val="18"/>
                  <w:szCs w:val="18"/>
                  <w:lang w:val="en-US" w:eastAsia="zh-CN"/>
                </w:rPr>
                <w:t>)</w:t>
              </w:r>
            </w:ins>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16" w:author="Bay" w:date="2018-06-15T18:02:55Z">
              <w:r>
                <w:rPr>
                  <w:rFonts w:hint="eastAsia" w:ascii="宋体" w:hAnsi="宋体" w:eastAsia="宋体"/>
                  <w:color w:val="000000"/>
                  <w:sz w:val="18"/>
                  <w:szCs w:val="18"/>
                </w:rPr>
                <w:delText>（</w:delText>
              </w:r>
            </w:del>
            <w:ins w:id="117"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del w:id="118" w:author="Bay" w:date="2018-06-15T18:03:18Z">
              <w:r>
                <w:rPr>
                  <w:rFonts w:hint="eastAsia" w:ascii="宋体" w:hAnsi="宋体" w:eastAsia="宋体"/>
                  <w:color w:val="000000"/>
                  <w:sz w:val="18"/>
                  <w:szCs w:val="18"/>
                </w:rPr>
                <w:delText>）</w:delText>
              </w:r>
            </w:del>
            <w:ins w:id="119" w:author="Bay" w:date="2018-06-15T18:03:18Z">
              <w:r>
                <w:rPr>
                  <w:rFonts w:hint="eastAsia" w:ascii="宋体" w:hAnsi="宋体" w:eastAsia="宋体"/>
                  <w:color w:val="000000"/>
                  <w:sz w:val="18"/>
                  <w:szCs w:val="18"/>
                  <w:lang w:eastAsia="zh-CN"/>
                </w:rPr>
                <w:t>)</w:t>
              </w:r>
            </w:ins>
          </w:p>
        </w:tc>
        <w:tc>
          <w:tcPr>
            <w:tcW w:w="4015"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del w:id="120" w:author="Bay" w:date="2018-06-15T18:02:55Z">
              <w:r>
                <w:rPr>
                  <w:rFonts w:hint="eastAsia" w:ascii="Verdana" w:hAnsi="Verdana" w:eastAsia="宋体"/>
                  <w:color w:val="000000"/>
                  <w:sz w:val="18"/>
                  <w:szCs w:val="18"/>
                </w:rPr>
                <w:delText>（</w:delText>
              </w:r>
            </w:del>
            <w:ins w:id="12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122" w:author="Bay" w:date="2018-06-15T18:03:18Z">
              <w:r>
                <w:rPr>
                  <w:rFonts w:hint="eastAsia" w:ascii="宋体" w:hAnsi="宋体" w:eastAsia="宋体"/>
                  <w:color w:val="000000"/>
                  <w:sz w:val="18"/>
                  <w:szCs w:val="18"/>
                </w:rPr>
                <w:delText>）</w:delText>
              </w:r>
            </w:del>
            <w:ins w:id="123"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多类型用</w:t>
            </w:r>
            <w:ins w:id="124" w:author="Bay" w:date="2018-06-14T17:05:36Z">
              <w:r>
                <w:rPr>
                  <w:rFonts w:hint="eastAsia" w:ascii="宋体" w:hAnsi="宋体" w:eastAsia="宋体"/>
                  <w:color w:val="000000"/>
                  <w:sz w:val="18"/>
                  <w:szCs w:val="18"/>
                  <w:lang w:val="en-US" w:eastAsia="zh-CN"/>
                </w:rPr>
                <w:t>“,”</w:t>
              </w:r>
            </w:ins>
            <w:ins w:id="125" w:author="Bay" w:date="2018-06-15T18:02:55Z">
              <w:r>
                <w:rPr>
                  <w:rFonts w:hint="eastAsia" w:ascii="宋体" w:hAnsi="宋体" w:eastAsia="宋体"/>
                  <w:color w:val="000000"/>
                  <w:sz w:val="18"/>
                  <w:szCs w:val="18"/>
                  <w:lang w:val="en-US" w:eastAsia="zh-CN"/>
                </w:rPr>
                <w:t>(</w:t>
              </w:r>
            </w:ins>
            <w:ins w:id="126" w:author="Bay" w:date="2018-06-14T17:05:36Z">
              <w:r>
                <w:rPr>
                  <w:rFonts w:hint="eastAsia" w:ascii="宋体" w:hAnsi="宋体" w:eastAsia="宋体"/>
                  <w:color w:val="000000"/>
                  <w:sz w:val="18"/>
                  <w:szCs w:val="18"/>
                  <w:lang w:val="en-US" w:eastAsia="zh-CN"/>
                </w:rPr>
                <w:t>半角</w:t>
              </w:r>
            </w:ins>
            <w:ins w:id="127" w:author="Bay" w:date="2018-06-15T18:03:18Z">
              <w:r>
                <w:rPr>
                  <w:rFonts w:hint="eastAsia" w:ascii="宋体" w:hAnsi="宋体" w:eastAsia="宋体"/>
                  <w:color w:val="000000"/>
                  <w:sz w:val="18"/>
                  <w:szCs w:val="18"/>
                  <w:lang w:val="en-US" w:eastAsia="zh-CN"/>
                </w:rPr>
                <w:t>)</w:t>
              </w:r>
            </w:ins>
            <w:del w:id="128" w:author="Bay" w:date="2018-06-14T17:05:36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return_url</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C(500)</w:t>
            </w:r>
          </w:p>
        </w:tc>
        <w:tc>
          <w:tcPr>
            <w:tcW w:w="4015"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同步回调地址</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21"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4015"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8241" w:type="dxa"/>
            <w:gridSpan w:val="4"/>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rPr>
                <w:ins w:id="130" w:author="Bay" w:date="2018-06-15T17:52:22Z"/>
                <w:rFonts w:hint="eastAsia" w:ascii="Verdana" w:hAnsi="Verdana" w:eastAsia="宋体"/>
                <w:color w:val="000000"/>
                <w:sz w:val="18"/>
                <w:szCs w:val="18"/>
              </w:rPr>
              <w:pPrChange w:id="129" w:author="Bay" w:date="2018-06-25T09:23:30Z">
                <w:pPr>
                  <w:ind w:firstLine="360" w:firstLineChars="200"/>
                </w:pPr>
              </w:pPrChange>
            </w:pPr>
            <w:r>
              <w:rPr>
                <w:rFonts w:hint="eastAsia" w:ascii="Verdana" w:hAnsi="Verdana" w:eastAsia="宋体"/>
                <w:color w:val="000000"/>
                <w:sz w:val="18"/>
                <w:szCs w:val="18"/>
              </w:rPr>
              <w:t>格式示例:</w:t>
            </w:r>
          </w:p>
          <w:p>
            <w:pPr>
              <w:rPr>
                <w:ins w:id="131" w:author="Bay" w:date="2018-06-15T17:59:47Z"/>
                <w:rFonts w:hint="eastAsia" w:ascii="宋体" w:hAnsi="宋体" w:eastAsia="宋体" w:cs="宋体"/>
                <w:color w:val="000000"/>
                <w:sz w:val="21"/>
                <w:szCs w:val="21"/>
              </w:rPr>
            </w:pPr>
            <w:ins w:id="132" w:author="Bay" w:date="2018-06-15T17:59:39Z">
              <w:r>
                <w:rPr>
                  <w:rFonts w:hint="eastAsia" w:ascii="Verdana" w:hAnsi="Verdana" w:eastAsia="宋体"/>
                  <w:color w:val="000000"/>
                  <w:sz w:val="18"/>
                  <w:szCs w:val="18"/>
                  <w:lang w:val="en-US" w:eastAsia="zh-CN"/>
                </w:rPr>
                <w:t xml:space="preserve">   </w:t>
              </w:r>
            </w:ins>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"http://101.37.82.175:7777/ftdm-web/account/four_elements_register?sign=111&amp;order_no=118e5&amp;partner_trans_date=20180123&amp;partner_trans_time=092823&amp;version=2.0&amp;mall_no=BOB-U51-C-20170821&amp;mer_no=BOB-U51-51-C-20170821&amp;name=百度3001&amp;" </w:instrText>
            </w:r>
            <w:ins w:id="133" w:author="Bay" w:date="2018-06-15T17:59:47Z">
              <w:r>
                <w:rPr>
                  <w:rFonts w:hint="eastAsia" w:ascii="宋体" w:hAnsi="宋体" w:eastAsia="宋体" w:cs="宋体"/>
                  <w:sz w:val="21"/>
                  <w:szCs w:val="21"/>
                </w:rPr>
                <w:fldChar w:fldCharType="separate"/>
              </w:r>
            </w:ins>
            <w:r>
              <w:rPr>
                <w:rFonts w:hint="eastAsia" w:ascii="宋体" w:hAnsi="宋体" w:eastAsia="宋体" w:cs="宋体"/>
                <w:sz w:val="21"/>
                <w:szCs w:val="21"/>
                <w:lang w:val="en-US" w:eastAsia="zh-CN"/>
              </w:rPr>
              <w:t>h</w:t>
            </w:r>
            <w:ins w:id="134" w:author="Bay" w:date="2018-06-15T17:59:47Z">
              <w:r>
                <w:rPr>
                  <w:rStyle w:val="22"/>
                  <w:rFonts w:hint="eastAsia" w:ascii="宋体" w:hAnsi="宋体" w:eastAsia="宋体" w:cs="宋体"/>
                  <w:color w:val="000000"/>
                  <w:sz w:val="21"/>
                  <w:szCs w:val="21"/>
                </w:rPr>
                <w:t>ttp://101.37.82.175:7777/ftdm-web/account/four_elements_register?sign=111&amp;order_no=118e5&amp;partner_trans_date=20180123&amp;partner_trans_time=092823&amp;version=2.0&amp;mall_no=</w:t>
              </w:r>
            </w:ins>
            <w:ins w:id="135" w:author="Bay" w:date="2018-06-25T09:22:48Z">
              <w:r>
                <w:rPr>
                  <w:rStyle w:val="22"/>
                  <w:rFonts w:hint="eastAsia" w:ascii="宋体" w:hAnsi="宋体" w:eastAsia="宋体" w:cs="宋体"/>
                  <w:color w:val="000000"/>
                  <w:sz w:val="21"/>
                  <w:szCs w:val="21"/>
                  <w:lang w:eastAsia="zh-CN"/>
                </w:rPr>
                <w:t>XXXXXXXX</w:t>
              </w:r>
            </w:ins>
            <w:ins w:id="136" w:author="Bay" w:date="2018-06-15T17:59:47Z">
              <w:r>
                <w:rPr>
                  <w:rStyle w:val="22"/>
                  <w:rFonts w:hint="eastAsia" w:ascii="宋体" w:hAnsi="宋体" w:eastAsia="宋体" w:cs="宋体"/>
                  <w:color w:val="000000"/>
                  <w:sz w:val="21"/>
                  <w:szCs w:val="21"/>
                </w:rPr>
                <w:t>&amp;mer_no=</w:t>
              </w:r>
            </w:ins>
            <w:ins w:id="137" w:author="Bay" w:date="2018-06-25T09:22:59Z">
              <w:r>
                <w:rPr>
                  <w:rStyle w:val="22"/>
                  <w:rFonts w:hint="eastAsia" w:ascii="宋体" w:hAnsi="宋体" w:eastAsia="宋体" w:cs="宋体"/>
                  <w:color w:val="000000"/>
                  <w:sz w:val="21"/>
                  <w:szCs w:val="21"/>
                  <w:lang w:eastAsia="zh-CN"/>
                </w:rPr>
                <w:t>XXXXXXXX</w:t>
              </w:r>
            </w:ins>
            <w:ins w:id="138" w:author="Bay" w:date="2018-06-15T17:59:47Z">
              <w:r>
                <w:rPr>
                  <w:rStyle w:val="22"/>
                  <w:rFonts w:hint="eastAsia" w:ascii="宋体" w:hAnsi="宋体" w:eastAsia="宋体" w:cs="宋体"/>
                  <w:color w:val="000000"/>
                  <w:sz w:val="21"/>
                  <w:szCs w:val="21"/>
                </w:rPr>
                <w:t>&amp;name=百度3001&amp;</w:t>
              </w:r>
            </w:ins>
            <w:ins w:id="139" w:author="Bay" w:date="2018-06-15T17:59:47Z">
              <w:r>
                <w:rPr>
                  <w:rFonts w:hint="eastAsia" w:ascii="宋体" w:hAnsi="宋体" w:eastAsia="宋体" w:cs="宋体"/>
                  <w:sz w:val="21"/>
                  <w:szCs w:val="21"/>
                </w:rPr>
                <w:fldChar w:fldCharType="end"/>
              </w:r>
            </w:ins>
            <w:ins w:id="140" w:author="Bay" w:date="2018-06-25T09:23:19Z">
              <w:r>
                <w:rPr>
                  <w:rFonts w:hint="eastAsia" w:ascii="宋体" w:hAnsi="宋体" w:eastAsia="宋体" w:cs="宋体"/>
                  <w:color w:val="000000"/>
                  <w:sz w:val="21"/>
                  <w:szCs w:val="21"/>
                </w:rPr>
                <w:t>id_type=1&amp;id_code=330326180101106067&amp;</w:t>
              </w:r>
            </w:ins>
            <w:ins w:id="141" w:author="Bay" w:date="2018-06-15T17:59:40Z">
              <w:r>
                <w:rPr>
                  <w:rFonts w:hint="eastAsia" w:ascii="宋体" w:hAnsi="宋体" w:eastAsia="宋体" w:cs="宋体"/>
                  <w:color w:val="000000"/>
                  <w:sz w:val="21"/>
                  <w:szCs w:val="21"/>
                </w:rPr>
                <w:t>pay_code=019&amp;</w:t>
              </w:r>
            </w:ins>
          </w:p>
          <w:p>
            <w:pPr>
              <w:ind w:firstLine="0" w:firstLineChars="0"/>
              <w:rPr>
                <w:del w:id="143" w:author="Bay" w:date="2018-06-15T17:59:38Z"/>
                <w:rFonts w:hint="eastAsia" w:ascii="Verdana" w:hAnsi="Verdana" w:eastAsia="宋体"/>
                <w:color w:val="000000"/>
                <w:sz w:val="18"/>
                <w:szCs w:val="18"/>
                <w:lang w:val="en-US" w:eastAsia="zh-CN"/>
              </w:rPr>
              <w:pPrChange w:id="142" w:author="Bay" w:date="2018-06-25T09:23:30Z">
                <w:pPr>
                  <w:ind w:firstLine="360" w:firstLineChars="200"/>
                </w:pPr>
              </w:pPrChange>
            </w:pPr>
            <w:ins w:id="144" w:author="Bay" w:date="2018-06-15T17:59:40Z">
              <w:r>
                <w:rPr>
                  <w:rFonts w:hint="eastAsia" w:ascii="宋体" w:hAnsi="宋体" w:eastAsia="宋体" w:cs="宋体"/>
                  <w:color w:val="000000"/>
                  <w:sz w:val="21"/>
                  <w:szCs w:val="21"/>
                </w:rPr>
                <w:t>mobile=13868577110&amp;card_no=6228480338019068174&amp;role=1&amp;authed_amount=12340000&amp;authed_limittime=20180101&amp;pre_mobile=13868577110&amp;return_url=https%3A%2F%2Fwww.baidu.com&amp;notify_url=https%3A%2F%2Fwww.baidu.com&amp;authed_type=1,2,3</w:t>
              </w:r>
            </w:ins>
          </w:p>
          <w:p>
            <w:pPr>
              <w:ind w:firstLine="0" w:firstLineChars="0"/>
              <w:rPr>
                <w:del w:id="146" w:author="Bay" w:date="2018-06-15T17:51:16Z"/>
              </w:rPr>
              <w:pPrChange w:id="145" w:author="Bay" w:date="2018-06-25T09:23:30Z">
                <w:pPr/>
              </w:pPrChange>
            </w:pPr>
          </w:p>
          <w:p>
            <w:pPr>
              <w:ind w:firstLine="0" w:firstLineChars="0"/>
              <w:jc w:val="both"/>
              <w:rPr>
                <w:del w:id="147" w:author="Bay" w:date="2018-06-15T17:51:16Z"/>
                <w:rFonts w:hint="eastAsia" w:ascii="Verdana" w:hAnsi="Verdana"/>
                <w:color w:val="000000"/>
                <w:sz w:val="18"/>
                <w:szCs w:val="18"/>
              </w:rPr>
            </w:pPr>
            <w:del w:id="148" w:author="Bay" w:date="2018-06-15T17:51:16Z">
              <w:r>
                <w:rPr>
                  <w:rFonts w:hint="eastAsia" w:ascii="Verdana" w:hAnsi="Verdana"/>
                  <w:color w:val="000000"/>
                  <w:sz w:val="18"/>
                  <w:szCs w:val="18"/>
                </w:rPr>
                <w:delText>{"authed_amount":12340000,</w:delText>
              </w:r>
            </w:del>
          </w:p>
          <w:p>
            <w:pPr>
              <w:ind w:firstLine="0" w:firstLineChars="0"/>
              <w:jc w:val="both"/>
              <w:rPr>
                <w:del w:id="150" w:author="Bay" w:date="2018-06-15T17:51:16Z"/>
                <w:rFonts w:hint="eastAsia" w:ascii="Verdana" w:hAnsi="Verdana"/>
                <w:color w:val="000000"/>
                <w:sz w:val="18"/>
                <w:szCs w:val="18"/>
              </w:rPr>
              <w:pPrChange w:id="149" w:author="Bay" w:date="2018-06-25T09:23:30Z">
                <w:pPr>
                  <w:ind w:firstLine="0" w:firstLineChars="0"/>
                  <w:jc w:val="left"/>
                </w:pPr>
              </w:pPrChange>
            </w:pPr>
            <w:del w:id="151" w:author="Bay" w:date="2018-06-15T17:51:16Z">
              <w:r>
                <w:rPr>
                  <w:rFonts w:hint="eastAsia" w:ascii="Verdana" w:hAnsi="Verdana"/>
                  <w:color w:val="000000"/>
                  <w:sz w:val="18"/>
                  <w:szCs w:val="18"/>
                </w:rPr>
                <w:delText>"authed_limittime":"20180101",</w:delText>
              </w:r>
            </w:del>
          </w:p>
          <w:p>
            <w:pPr>
              <w:ind w:firstLine="0" w:firstLineChars="0"/>
              <w:jc w:val="both"/>
              <w:rPr>
                <w:del w:id="153" w:author="Bay" w:date="2018-06-15T17:51:16Z"/>
                <w:rFonts w:hint="eastAsia" w:ascii="Verdana" w:hAnsi="Verdana"/>
                <w:color w:val="000000"/>
                <w:sz w:val="18"/>
                <w:szCs w:val="18"/>
              </w:rPr>
              <w:pPrChange w:id="152" w:author="Bay" w:date="2018-06-25T09:23:30Z">
                <w:pPr>
                  <w:ind w:firstLine="0" w:firstLineChars="0"/>
                  <w:jc w:val="left"/>
                </w:pPr>
              </w:pPrChange>
            </w:pPr>
            <w:del w:id="154" w:author="Bay" w:date="2018-06-15T17:51:16Z">
              <w:r>
                <w:rPr>
                  <w:rFonts w:hint="eastAsia" w:ascii="Verdana" w:hAnsi="Verdana"/>
                  <w:color w:val="000000"/>
                  <w:sz w:val="18"/>
                  <w:szCs w:val="18"/>
                </w:rPr>
                <w:delText>"authed_type":"1,2,3",</w:delText>
              </w:r>
            </w:del>
          </w:p>
          <w:p>
            <w:pPr>
              <w:ind w:firstLine="0" w:firstLineChars="0"/>
              <w:jc w:val="both"/>
              <w:rPr>
                <w:del w:id="156" w:author="Bay" w:date="2018-06-15T17:51:16Z"/>
                <w:rFonts w:hint="eastAsia" w:ascii="Verdana" w:hAnsi="Verdana"/>
                <w:color w:val="000000"/>
                <w:sz w:val="18"/>
                <w:szCs w:val="18"/>
              </w:rPr>
              <w:pPrChange w:id="155" w:author="Bay" w:date="2018-06-25T09:23:30Z">
                <w:pPr>
                  <w:ind w:firstLine="0" w:firstLineChars="0"/>
                  <w:jc w:val="left"/>
                </w:pPr>
              </w:pPrChange>
            </w:pPr>
            <w:del w:id="157" w:author="Bay" w:date="2018-06-15T17:51:16Z">
              <w:r>
                <w:rPr>
                  <w:rFonts w:hint="eastAsia" w:ascii="Verdana" w:hAnsi="Verdana"/>
                  <w:color w:val="000000"/>
                  <w:sz w:val="18"/>
                  <w:szCs w:val="18"/>
                </w:rPr>
                <w:delText>"order_info":"交易成功",</w:delText>
              </w:r>
            </w:del>
          </w:p>
          <w:p>
            <w:pPr>
              <w:ind w:firstLine="0" w:firstLineChars="0"/>
              <w:jc w:val="both"/>
              <w:rPr>
                <w:del w:id="159" w:author="Bay" w:date="2018-06-15T17:51:16Z"/>
                <w:rFonts w:hint="eastAsia" w:ascii="Verdana" w:hAnsi="Verdana"/>
                <w:color w:val="000000"/>
                <w:sz w:val="18"/>
                <w:szCs w:val="18"/>
              </w:rPr>
              <w:pPrChange w:id="158" w:author="Bay" w:date="2018-06-25T09:23:30Z">
                <w:pPr>
                  <w:ind w:firstLine="0" w:firstLineChars="0"/>
                  <w:jc w:val="left"/>
                </w:pPr>
              </w:pPrChange>
            </w:pPr>
            <w:del w:id="160" w:author="Bay" w:date="2018-06-15T17:51:16Z">
              <w:r>
                <w:rPr>
                  <w:rFonts w:hint="eastAsia" w:ascii="Verdana" w:hAnsi="Verdana"/>
                  <w:color w:val="000000"/>
                  <w:sz w:val="18"/>
                  <w:szCs w:val="18"/>
                </w:rPr>
                <w:delText>"order_no":"11998e5",</w:delText>
              </w:r>
            </w:del>
          </w:p>
          <w:p>
            <w:pPr>
              <w:ind w:firstLine="0" w:firstLineChars="0"/>
              <w:jc w:val="both"/>
              <w:rPr>
                <w:del w:id="162" w:author="Bay" w:date="2018-06-15T17:51:16Z"/>
                <w:rFonts w:hint="eastAsia" w:ascii="Verdana" w:hAnsi="Verdana"/>
                <w:color w:val="000000"/>
                <w:sz w:val="18"/>
                <w:szCs w:val="18"/>
              </w:rPr>
              <w:pPrChange w:id="161" w:author="Bay" w:date="2018-06-25T09:23:30Z">
                <w:pPr>
                  <w:ind w:firstLine="0" w:firstLineChars="0"/>
                  <w:jc w:val="left"/>
                </w:pPr>
              </w:pPrChange>
            </w:pPr>
            <w:del w:id="163" w:author="Bay" w:date="2018-06-15T17:51:16Z">
              <w:r>
                <w:rPr>
                  <w:rFonts w:hint="eastAsia" w:ascii="Verdana" w:hAnsi="Verdana"/>
                  <w:color w:val="000000"/>
                  <w:sz w:val="18"/>
                  <w:szCs w:val="18"/>
                </w:rPr>
                <w:delText>"order_status":"1",</w:delText>
              </w:r>
            </w:del>
          </w:p>
          <w:p>
            <w:pPr>
              <w:ind w:firstLine="0" w:firstLineChars="0"/>
              <w:jc w:val="both"/>
              <w:rPr>
                <w:del w:id="165" w:author="Bay" w:date="2018-06-15T17:51:16Z"/>
                <w:rFonts w:hint="eastAsia" w:ascii="Verdana" w:hAnsi="Verdana"/>
                <w:color w:val="000000"/>
                <w:sz w:val="18"/>
                <w:szCs w:val="18"/>
              </w:rPr>
              <w:pPrChange w:id="164" w:author="Bay" w:date="2018-06-25T09:23:30Z">
                <w:pPr>
                  <w:ind w:firstLine="0" w:firstLineChars="0"/>
                  <w:jc w:val="left"/>
                </w:pPr>
              </w:pPrChange>
            </w:pPr>
            <w:del w:id="166" w:author="Bay" w:date="2018-06-15T17:51:16Z">
              <w:r>
                <w:rPr>
                  <w:rFonts w:hint="eastAsia" w:ascii="Verdana" w:hAnsi="Verdana"/>
                  <w:color w:val="000000"/>
                  <w:sz w:val="18"/>
                  <w:szCs w:val="18"/>
                </w:rPr>
                <w:delText>"platcust":"201806120925380569115387291793",</w:delText>
              </w:r>
            </w:del>
          </w:p>
          <w:p>
            <w:pPr>
              <w:ind w:firstLine="0" w:firstLineChars="0"/>
              <w:jc w:val="both"/>
              <w:rPr>
                <w:del w:id="168" w:author="Bay" w:date="2018-06-15T17:51:16Z"/>
                <w:rFonts w:hint="eastAsia" w:ascii="Verdana" w:hAnsi="Verdana"/>
                <w:color w:val="000000"/>
                <w:sz w:val="18"/>
                <w:szCs w:val="18"/>
              </w:rPr>
              <w:pPrChange w:id="167" w:author="Bay" w:date="2018-06-25T09:23:30Z">
                <w:pPr>
                  <w:ind w:firstLine="0" w:firstLineChars="0"/>
                  <w:jc w:val="left"/>
                </w:pPr>
              </w:pPrChange>
            </w:pPr>
            <w:del w:id="169" w:author="Bay" w:date="2018-06-15T17:51:16Z">
              <w:r>
                <w:rPr>
                  <w:rFonts w:hint="eastAsia" w:ascii="Verdana" w:hAnsi="Verdana"/>
                  <w:color w:val="000000"/>
                  <w:sz w:val="18"/>
                  <w:szCs w:val="18"/>
                </w:rPr>
                <w:delText>"recode":"10000",</w:delText>
              </w:r>
            </w:del>
          </w:p>
          <w:p>
            <w:pPr>
              <w:ind w:firstLine="0" w:firstLineChars="0"/>
              <w:jc w:val="both"/>
              <w:rPr>
                <w:del w:id="171" w:author="Bay" w:date="2018-06-15T17:51:16Z"/>
                <w:rFonts w:hint="eastAsia" w:ascii="Verdana" w:hAnsi="Verdana"/>
                <w:color w:val="000000"/>
                <w:sz w:val="18"/>
                <w:szCs w:val="18"/>
              </w:rPr>
              <w:pPrChange w:id="170" w:author="Bay" w:date="2018-06-25T09:23:30Z">
                <w:pPr>
                  <w:ind w:firstLine="0" w:firstLineChars="0"/>
                  <w:jc w:val="left"/>
                </w:pPr>
              </w:pPrChange>
            </w:pPr>
            <w:del w:id="172" w:author="Bay" w:date="2018-06-15T17:51:16Z">
              <w:r>
                <w:rPr>
                  <w:rFonts w:hint="eastAsia" w:ascii="Verdana" w:hAnsi="Verdana"/>
                  <w:color w:val="000000"/>
                  <w:sz w:val="18"/>
                  <w:szCs w:val="18"/>
                </w:rPr>
                <w:delText>"remsg":"处理成功",</w:delText>
              </w:r>
            </w:del>
          </w:p>
          <w:p>
            <w:pPr>
              <w:ind w:firstLine="0" w:firstLineChars="0"/>
              <w:jc w:val="both"/>
              <w:rPr>
                <w:del w:id="174" w:author="Bay" w:date="2018-06-15T17:51:16Z"/>
                <w:rFonts w:hint="eastAsia" w:ascii="Verdana" w:hAnsi="Verdana"/>
                <w:color w:val="000000"/>
                <w:sz w:val="18"/>
                <w:szCs w:val="18"/>
              </w:rPr>
              <w:pPrChange w:id="173" w:author="Bay" w:date="2018-06-25T09:23:30Z">
                <w:pPr>
                  <w:ind w:firstLine="0" w:firstLineChars="0"/>
                  <w:jc w:val="left"/>
                </w:pPr>
              </w:pPrChange>
            </w:pPr>
            <w:del w:id="175" w:author="Bay" w:date="2018-06-15T17:51:16Z">
              <w:r>
                <w:rPr>
                  <w:rFonts w:hint="eastAsia" w:ascii="Verdana" w:hAnsi="Verdana"/>
                  <w:color w:val="000000"/>
                  <w:sz w:val="18"/>
                  <w:szCs w:val="18"/>
                </w:rPr>
                <w:delText>"sign":"I'm Sign",</w:delText>
              </w:r>
            </w:del>
          </w:p>
          <w:p>
            <w:pPr>
              <w:ind w:firstLine="0" w:firstLineChars="0"/>
              <w:jc w:val="both"/>
              <w:rPr>
                <w:del w:id="177" w:author="Bay" w:date="2018-06-15T17:51:16Z"/>
                <w:rFonts w:hint="eastAsia" w:ascii="Verdana" w:hAnsi="Verdana" w:eastAsia="宋体"/>
                <w:color w:val="000000"/>
                <w:sz w:val="18"/>
                <w:szCs w:val="18"/>
                <w:lang w:eastAsia="zh-CN"/>
              </w:rPr>
              <w:pPrChange w:id="176" w:author="Bay" w:date="2018-06-25T09:23:30Z">
                <w:pPr>
                  <w:ind w:firstLine="0" w:firstLineChars="0"/>
                  <w:jc w:val="left"/>
                </w:pPr>
              </w:pPrChange>
            </w:pPr>
            <w:del w:id="178" w:author="Bay" w:date="2018-06-15T17:51:16Z">
              <w:r>
                <w:rPr>
                  <w:rFonts w:hint="eastAsia" w:ascii="Verdana" w:hAnsi="Verdana"/>
                  <w:color w:val="000000"/>
                  <w:sz w:val="18"/>
                  <w:szCs w:val="18"/>
                </w:rPr>
                <w:delText>"trans_date":"20180612"}</w:delText>
              </w:r>
            </w:del>
          </w:p>
          <w:p>
            <w:pPr>
              <w:ind w:firstLine="0" w:firstLineChars="0"/>
              <w:rPr>
                <w:del w:id="180" w:author="Bay" w:date="2018-06-15T17:51:16Z"/>
                <w:rFonts w:hint="eastAsia" w:ascii="Verdana" w:hAnsi="Verdana" w:eastAsia="宋体"/>
                <w:color w:val="000000"/>
                <w:sz w:val="18"/>
                <w:szCs w:val="18"/>
              </w:rPr>
              <w:pPrChange w:id="179" w:author="Bay" w:date="2018-06-25T09:23:30Z">
                <w:pPr>
                  <w:ind w:firstLine="360" w:firstLineChars="200"/>
                </w:pPr>
              </w:pPrChange>
            </w:pPr>
            <w:del w:id="181" w:author="Bay" w:date="2018-06-15T17:51:16Z">
              <w:r>
                <w:rPr>
                  <w:rFonts w:hint="eastAsia" w:ascii="Verdana" w:hAnsi="Verdana" w:eastAsia="宋体"/>
                  <w:color w:val="000000"/>
                  <w:sz w:val="18"/>
                  <w:szCs w:val="18"/>
                </w:rPr>
                <w:delText>格式示例:</w:delText>
              </w:r>
            </w:del>
          </w:p>
          <w:p>
            <w:pPr>
              <w:ind w:firstLine="0" w:firstLineChars="0"/>
              <w:rPr>
                <w:del w:id="183" w:author="Bay" w:date="2018-06-15T17:51:16Z"/>
              </w:rPr>
              <w:pPrChange w:id="182" w:author="Bay" w:date="2018-06-25T09:23:30Z">
                <w:pPr/>
              </w:pPrChange>
            </w:pPr>
          </w:p>
          <w:p>
            <w:pPr>
              <w:ind w:firstLine="0" w:firstLineChars="0"/>
              <w:jc w:val="both"/>
              <w:rPr>
                <w:del w:id="184" w:author="Bay" w:date="2018-06-15T17:51:16Z"/>
                <w:rFonts w:hint="eastAsia" w:ascii="Verdana" w:hAnsi="Verdana"/>
                <w:color w:val="000000"/>
                <w:sz w:val="18"/>
                <w:szCs w:val="18"/>
              </w:rPr>
            </w:pPr>
            <w:del w:id="185" w:author="Bay" w:date="2018-06-15T17:51:16Z">
              <w:r>
                <w:rPr>
                  <w:rFonts w:hint="eastAsia" w:ascii="Verdana" w:hAnsi="Verdana"/>
                  <w:color w:val="000000"/>
                  <w:sz w:val="18"/>
                  <w:szCs w:val="18"/>
                </w:rPr>
                <w:delText>{"authed_amount":12340000,</w:delText>
              </w:r>
            </w:del>
          </w:p>
          <w:p>
            <w:pPr>
              <w:ind w:firstLine="0" w:firstLineChars="0"/>
              <w:jc w:val="both"/>
              <w:rPr>
                <w:del w:id="187" w:author="Bay" w:date="2018-06-15T17:51:16Z"/>
                <w:rFonts w:hint="eastAsia" w:ascii="Verdana" w:hAnsi="Verdana"/>
                <w:color w:val="000000"/>
                <w:sz w:val="18"/>
                <w:szCs w:val="18"/>
              </w:rPr>
              <w:pPrChange w:id="186" w:author="Bay" w:date="2018-06-25T09:23:30Z">
                <w:pPr>
                  <w:ind w:firstLine="0" w:firstLineChars="0"/>
                  <w:jc w:val="left"/>
                </w:pPr>
              </w:pPrChange>
            </w:pPr>
            <w:del w:id="188" w:author="Bay" w:date="2018-06-15T17:51:16Z">
              <w:r>
                <w:rPr>
                  <w:rFonts w:hint="eastAsia" w:ascii="Verdana" w:hAnsi="Verdana"/>
                  <w:color w:val="000000"/>
                  <w:sz w:val="18"/>
                  <w:szCs w:val="18"/>
                </w:rPr>
                <w:delText>"authed_limittime":"20180101",</w:delText>
              </w:r>
            </w:del>
          </w:p>
          <w:p>
            <w:pPr>
              <w:ind w:firstLine="0" w:firstLineChars="0"/>
              <w:jc w:val="both"/>
              <w:rPr>
                <w:del w:id="190" w:author="Bay" w:date="2018-06-15T17:51:16Z"/>
                <w:rFonts w:hint="eastAsia" w:ascii="Verdana" w:hAnsi="Verdana"/>
                <w:color w:val="000000"/>
                <w:sz w:val="18"/>
                <w:szCs w:val="18"/>
              </w:rPr>
              <w:pPrChange w:id="189" w:author="Bay" w:date="2018-06-25T09:23:30Z">
                <w:pPr>
                  <w:ind w:firstLine="0" w:firstLineChars="0"/>
                  <w:jc w:val="left"/>
                </w:pPr>
              </w:pPrChange>
            </w:pPr>
            <w:del w:id="191" w:author="Bay" w:date="2018-06-15T17:51:16Z">
              <w:r>
                <w:rPr>
                  <w:rFonts w:hint="eastAsia" w:ascii="Verdana" w:hAnsi="Verdana"/>
                  <w:color w:val="000000"/>
                  <w:sz w:val="18"/>
                  <w:szCs w:val="18"/>
                </w:rPr>
                <w:delText>"authed_type":"1,2,3",</w:delText>
              </w:r>
            </w:del>
          </w:p>
          <w:p>
            <w:pPr>
              <w:ind w:firstLine="0" w:firstLineChars="0"/>
              <w:jc w:val="both"/>
              <w:rPr>
                <w:del w:id="193" w:author="Bay" w:date="2018-06-15T17:51:16Z"/>
                <w:rFonts w:hint="eastAsia" w:ascii="Verdana" w:hAnsi="Verdana"/>
                <w:color w:val="000000"/>
                <w:sz w:val="18"/>
                <w:szCs w:val="18"/>
              </w:rPr>
              <w:pPrChange w:id="192" w:author="Bay" w:date="2018-06-25T09:23:30Z">
                <w:pPr>
                  <w:ind w:firstLine="0" w:firstLineChars="0"/>
                  <w:jc w:val="left"/>
                </w:pPr>
              </w:pPrChange>
            </w:pPr>
            <w:del w:id="194" w:author="Bay" w:date="2018-06-15T17:51:16Z">
              <w:r>
                <w:rPr>
                  <w:rFonts w:hint="eastAsia" w:ascii="Verdana" w:hAnsi="Verdana"/>
                  <w:color w:val="000000"/>
                  <w:sz w:val="18"/>
                  <w:szCs w:val="18"/>
                </w:rPr>
                <w:delText>"order_info":"交易成功",</w:delText>
              </w:r>
            </w:del>
          </w:p>
          <w:p>
            <w:pPr>
              <w:ind w:firstLine="0" w:firstLineChars="0"/>
              <w:jc w:val="both"/>
              <w:rPr>
                <w:del w:id="196" w:author="Bay" w:date="2018-06-15T17:51:16Z"/>
                <w:rFonts w:hint="eastAsia" w:ascii="Verdana" w:hAnsi="Verdana"/>
                <w:color w:val="000000"/>
                <w:sz w:val="18"/>
                <w:szCs w:val="18"/>
              </w:rPr>
              <w:pPrChange w:id="195" w:author="Bay" w:date="2018-06-25T09:23:30Z">
                <w:pPr>
                  <w:ind w:firstLine="0" w:firstLineChars="0"/>
                  <w:jc w:val="left"/>
                </w:pPr>
              </w:pPrChange>
            </w:pPr>
            <w:del w:id="197" w:author="Bay" w:date="2018-06-15T17:51:16Z">
              <w:r>
                <w:rPr>
                  <w:rFonts w:hint="eastAsia" w:ascii="Verdana" w:hAnsi="Verdana"/>
                  <w:color w:val="000000"/>
                  <w:sz w:val="18"/>
                  <w:szCs w:val="18"/>
                </w:rPr>
                <w:delText>"order_no":"11998e5",</w:delText>
              </w:r>
            </w:del>
          </w:p>
          <w:p>
            <w:pPr>
              <w:ind w:firstLine="0" w:firstLineChars="0"/>
              <w:jc w:val="both"/>
              <w:rPr>
                <w:del w:id="199" w:author="Bay" w:date="2018-06-15T17:51:16Z"/>
                <w:rFonts w:hint="eastAsia" w:ascii="Verdana" w:hAnsi="Verdana"/>
                <w:color w:val="000000"/>
                <w:sz w:val="18"/>
                <w:szCs w:val="18"/>
              </w:rPr>
              <w:pPrChange w:id="198" w:author="Bay" w:date="2018-06-25T09:23:30Z">
                <w:pPr>
                  <w:ind w:firstLine="0" w:firstLineChars="0"/>
                  <w:jc w:val="left"/>
                </w:pPr>
              </w:pPrChange>
            </w:pPr>
            <w:del w:id="200" w:author="Bay" w:date="2018-06-15T17:51:16Z">
              <w:r>
                <w:rPr>
                  <w:rFonts w:hint="eastAsia" w:ascii="Verdana" w:hAnsi="Verdana"/>
                  <w:color w:val="000000"/>
                  <w:sz w:val="18"/>
                  <w:szCs w:val="18"/>
                </w:rPr>
                <w:delText>"order_status":"1",</w:delText>
              </w:r>
            </w:del>
          </w:p>
          <w:p>
            <w:pPr>
              <w:ind w:firstLine="0" w:firstLineChars="0"/>
              <w:jc w:val="both"/>
              <w:rPr>
                <w:del w:id="202" w:author="Bay" w:date="2018-06-15T17:51:16Z"/>
                <w:rFonts w:hint="eastAsia" w:ascii="Verdana" w:hAnsi="Verdana"/>
                <w:color w:val="000000"/>
                <w:sz w:val="18"/>
                <w:szCs w:val="18"/>
              </w:rPr>
              <w:pPrChange w:id="201" w:author="Bay" w:date="2018-06-25T09:23:30Z">
                <w:pPr>
                  <w:ind w:firstLine="0" w:firstLineChars="0"/>
                  <w:jc w:val="left"/>
                </w:pPr>
              </w:pPrChange>
            </w:pPr>
            <w:del w:id="203" w:author="Bay" w:date="2018-06-15T17:51:16Z">
              <w:r>
                <w:rPr>
                  <w:rFonts w:hint="eastAsia" w:ascii="Verdana" w:hAnsi="Verdana"/>
                  <w:color w:val="000000"/>
                  <w:sz w:val="18"/>
                  <w:szCs w:val="18"/>
                </w:rPr>
                <w:delText>"platcust":"201806120925380569115387291793",</w:delText>
              </w:r>
            </w:del>
          </w:p>
          <w:p>
            <w:pPr>
              <w:ind w:firstLine="0" w:firstLineChars="0"/>
              <w:jc w:val="both"/>
              <w:rPr>
                <w:del w:id="205" w:author="Bay" w:date="2018-06-15T17:51:16Z"/>
                <w:rFonts w:hint="eastAsia" w:ascii="Verdana" w:hAnsi="Verdana"/>
                <w:color w:val="000000"/>
                <w:sz w:val="18"/>
                <w:szCs w:val="18"/>
              </w:rPr>
              <w:pPrChange w:id="204" w:author="Bay" w:date="2018-06-25T09:23:30Z">
                <w:pPr>
                  <w:ind w:firstLine="0" w:firstLineChars="0"/>
                  <w:jc w:val="left"/>
                </w:pPr>
              </w:pPrChange>
            </w:pPr>
            <w:del w:id="206" w:author="Bay" w:date="2018-06-15T17:51:16Z">
              <w:r>
                <w:rPr>
                  <w:rFonts w:hint="eastAsia" w:ascii="Verdana" w:hAnsi="Verdana"/>
                  <w:color w:val="000000"/>
                  <w:sz w:val="18"/>
                  <w:szCs w:val="18"/>
                </w:rPr>
                <w:delText>"recode":"10000",</w:delText>
              </w:r>
            </w:del>
          </w:p>
          <w:p>
            <w:pPr>
              <w:ind w:firstLine="0" w:firstLineChars="0"/>
              <w:jc w:val="both"/>
              <w:rPr>
                <w:del w:id="208" w:author="Bay" w:date="2018-06-15T17:51:16Z"/>
                <w:rFonts w:hint="eastAsia" w:ascii="Verdana" w:hAnsi="Verdana"/>
                <w:color w:val="000000"/>
                <w:sz w:val="18"/>
                <w:szCs w:val="18"/>
              </w:rPr>
              <w:pPrChange w:id="207" w:author="Bay" w:date="2018-06-25T09:23:30Z">
                <w:pPr>
                  <w:ind w:firstLine="0" w:firstLineChars="0"/>
                  <w:jc w:val="left"/>
                </w:pPr>
              </w:pPrChange>
            </w:pPr>
            <w:del w:id="209" w:author="Bay" w:date="2018-06-15T17:51:16Z">
              <w:r>
                <w:rPr>
                  <w:rFonts w:hint="eastAsia" w:ascii="Verdana" w:hAnsi="Verdana"/>
                  <w:color w:val="000000"/>
                  <w:sz w:val="18"/>
                  <w:szCs w:val="18"/>
                </w:rPr>
                <w:delText>"remsg":"处理成功",</w:delText>
              </w:r>
            </w:del>
          </w:p>
          <w:p>
            <w:pPr>
              <w:ind w:firstLine="0" w:firstLineChars="0"/>
              <w:jc w:val="both"/>
              <w:rPr>
                <w:del w:id="211" w:author="Bay" w:date="2018-06-15T17:51:16Z"/>
                <w:rFonts w:hint="eastAsia" w:ascii="Verdana" w:hAnsi="Verdana"/>
                <w:color w:val="000000"/>
                <w:sz w:val="18"/>
                <w:szCs w:val="18"/>
              </w:rPr>
              <w:pPrChange w:id="210" w:author="Bay" w:date="2018-06-25T09:23:30Z">
                <w:pPr>
                  <w:ind w:firstLine="0" w:firstLineChars="0"/>
                  <w:jc w:val="left"/>
                </w:pPr>
              </w:pPrChange>
            </w:pPr>
            <w:del w:id="212" w:author="Bay" w:date="2018-06-15T17:51:16Z">
              <w:r>
                <w:rPr>
                  <w:rFonts w:hint="eastAsia" w:ascii="Verdana" w:hAnsi="Verdana"/>
                  <w:color w:val="000000"/>
                  <w:sz w:val="18"/>
                  <w:szCs w:val="18"/>
                </w:rPr>
                <w:delText>"sign":"I'm Sign",</w:delText>
              </w:r>
            </w:del>
          </w:p>
          <w:p>
            <w:pPr>
              <w:ind w:firstLine="0" w:firstLineChars="0"/>
              <w:jc w:val="both"/>
              <w:rPr>
                <w:rFonts w:hint="eastAsia" w:ascii="Verdana" w:hAnsi="Verdana" w:eastAsia="宋体"/>
                <w:color w:val="000000"/>
                <w:sz w:val="18"/>
                <w:szCs w:val="18"/>
              </w:rPr>
              <w:pPrChange w:id="213" w:author="Bay" w:date="2018-06-25T09:23:30Z">
                <w:pPr>
                  <w:ind w:firstLine="0" w:firstLineChars="0"/>
                  <w:jc w:val="left"/>
                </w:pPr>
              </w:pPrChange>
            </w:pPr>
            <w:del w:id="214" w:author="Bay" w:date="2018-06-15T17:51:16Z">
              <w:r>
                <w:rPr>
                  <w:rFonts w:hint="eastAsia" w:ascii="Verdana" w:hAnsi="Verdana"/>
                  <w:color w:val="000000"/>
                  <w:sz w:val="18"/>
                  <w:szCs w:val="18"/>
                </w:rPr>
                <w:delText>"trans_date":"20180612"}</w:delText>
              </w:r>
            </w:del>
          </w:p>
        </w:tc>
      </w:tr>
    </w:tbl>
    <w:p>
      <w:pPr>
        <w:ind w:firstLine="480"/>
        <w:rPr>
          <w:rFonts w:hint="eastAsia" w:eastAsia="宋体"/>
          <w:lang w:eastAsia="zh-CN"/>
        </w:rPr>
      </w:pPr>
      <w:r>
        <w:commentReference w:id="0"/>
      </w:r>
      <w:r>
        <w:t xml:space="preserve"> </w:t>
      </w:r>
    </w:p>
    <w:p>
      <w:pPr>
        <w:ind w:firstLine="480"/>
      </w:pPr>
      <w:r>
        <w:rPr>
          <w:rFonts w:hint="eastAsia" w:ascii="宋体" w:hAnsi="宋体" w:eastAsia="宋体"/>
        </w:rPr>
        <w:t>异步响应参数</w:t>
      </w:r>
    </w:p>
    <w:tbl>
      <w:tblPr>
        <w:tblStyle w:val="23"/>
        <w:tblW w:w="10952" w:type="dxa"/>
        <w:tblInd w:w="0" w:type="dxa"/>
        <w:tblLayout w:type="fixed"/>
        <w:tblCellMar>
          <w:top w:w="0" w:type="dxa"/>
          <w:left w:w="108" w:type="dxa"/>
          <w:bottom w:w="0" w:type="dxa"/>
          <w:right w:w="108" w:type="dxa"/>
        </w:tblCellMar>
      </w:tblPr>
      <w:tblGrid>
        <w:gridCol w:w="1703"/>
        <w:gridCol w:w="808"/>
        <w:gridCol w:w="1140"/>
        <w:gridCol w:w="4563"/>
        <w:gridCol w:w="2738"/>
      </w:tblGrid>
      <w:tr>
        <w:tblPrEx>
          <w:tblLayout w:type="fixed"/>
          <w:tblCellMar>
            <w:top w:w="0" w:type="dxa"/>
            <w:left w:w="108" w:type="dxa"/>
            <w:bottom w:w="0" w:type="dxa"/>
            <w:right w:w="108" w:type="dxa"/>
          </w:tblCellMar>
        </w:tblPrEx>
        <w:trPr>
          <w:gridAfter w:val="1"/>
          <w:wAfter w:w="2738" w:type="dxa"/>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gridAfter w:val="1"/>
          <w:wAfter w:w="2738" w:type="dxa"/>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del w:id="215" w:author="Bay" w:date="2018-06-14T17:10:01Z"/>
                <w:rFonts w:hint="eastAsia" w:ascii="宋体" w:hAnsi="宋体" w:eastAsia="宋体" w:cs="宋体"/>
                <w:color w:val="000000"/>
                <w:sz w:val="21"/>
                <w:szCs w:val="21"/>
              </w:rPr>
            </w:pPr>
            <w:del w:id="216" w:author="Bay" w:date="2018-06-14T17:09:54Z">
              <w:r>
                <w:rPr>
                  <w:rFonts w:hint="eastAsia" w:ascii="宋体" w:hAnsi="宋体" w:eastAsia="宋体" w:cs="宋体"/>
                  <w:color w:val="000000"/>
                  <w:sz w:val="21"/>
                  <w:szCs w:val="21"/>
                </w:rPr>
                <w:delText>{</w:delText>
              </w:r>
            </w:del>
          </w:p>
          <w:p>
            <w:pPr>
              <w:ind w:firstLine="0" w:firstLineChars="0"/>
              <w:jc w:val="both"/>
              <w:rPr>
                <w:rFonts w:hint="eastAsia" w:ascii="宋体" w:hAnsi="宋体" w:eastAsia="宋体" w:cs="宋体"/>
                <w:color w:val="000000"/>
                <w:sz w:val="21"/>
                <w:szCs w:val="21"/>
              </w:rPr>
              <w:pPrChange w:id="217" w:author="Bay" w:date="2018-06-14T17:10:01Z">
                <w:pPr>
                  <w:ind w:firstLine="0" w:firstLineChars="0"/>
                  <w:jc w:val="left"/>
                </w:pPr>
              </w:pPrChange>
            </w:pPr>
            <w:r>
              <w:rPr>
                <w:rFonts w:hint="eastAsia" w:ascii="宋体" w:hAnsi="宋体" w:eastAsia="宋体" w:cs="宋体"/>
                <w:color w:val="000000"/>
                <w:sz w:val="21"/>
                <w:szCs w:val="21"/>
              </w:rPr>
              <w:t>{"authed_amount":12340000</w:t>
            </w:r>
            <w:del w:id="218" w:author="Bay" w:date="2018-06-14T17:33:44Z">
              <w:r>
                <w:rPr>
                  <w:rFonts w:hint="eastAsia" w:ascii="宋体" w:hAnsi="宋体" w:eastAsia="宋体" w:cs="宋体"/>
                  <w:color w:val="000000"/>
                  <w:sz w:val="21"/>
                  <w:szCs w:val="21"/>
                </w:rPr>
                <w:delText>.0</w:delText>
              </w:r>
            </w:del>
            <w:del w:id="219" w:author="Bay" w:date="2018-06-14T17:33:43Z">
              <w:r>
                <w:rPr>
                  <w:rFonts w:hint="eastAsia" w:ascii="宋体" w:hAnsi="宋体" w:eastAsia="宋体" w:cs="宋体"/>
                  <w:color w:val="000000"/>
                  <w:sz w:val="21"/>
                  <w:szCs w:val="21"/>
                </w:rPr>
                <w:delText>000</w:delText>
              </w:r>
            </w:del>
            <w:r>
              <w:rPr>
                <w:rFonts w:hint="eastAsia" w:ascii="宋体" w:hAnsi="宋体" w:eastAsia="宋体" w:cs="宋体"/>
                <w:color w:val="000000"/>
                <w:sz w:val="21"/>
                <w:szCs w:val="21"/>
              </w:rPr>
              <w:t>,</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"authed_limittime":"20180101",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"authed_type":"1,2,3",</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"order_info":"交易成功",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"order_no":"11998e5",</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"platcust":"201806120925380569115387291793",</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"sign":"I'm Sign",</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"trans_date":"20180612"}</w:t>
            </w:r>
            <w:del w:id="220" w:author="Bay" w:date="2018-06-14T17:09:57Z">
              <w:r>
                <w:rPr>
                  <w:rFonts w:hint="eastAsia" w:ascii="宋体" w:hAnsi="宋体" w:eastAsia="宋体" w:cs="宋体"/>
                  <w:color w:val="000000"/>
                  <w:sz w:val="21"/>
                  <w:szCs w:val="21"/>
                </w:rPr>
                <w:delText>}</w:delText>
              </w:r>
            </w:del>
          </w:p>
        </w:tc>
      </w:tr>
      <w:tr>
        <w:tblPrEx>
          <w:tblLayout w:type="fixed"/>
          <w:tblCellMar>
            <w:top w:w="0" w:type="dxa"/>
            <w:left w:w="108" w:type="dxa"/>
            <w:bottom w:w="0" w:type="dxa"/>
            <w:right w:w="108" w:type="dxa"/>
          </w:tblCellMar>
        </w:tblPrEx>
        <w:trPr>
          <w:gridAfter w:val="1"/>
          <w:wAfter w:w="2738"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738"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gridAfter w:val="1"/>
          <w:wAfter w:w="2738"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authed_amount</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authed_limittime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gridAfter w:val="1"/>
          <w:wAfter w:w="2738"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 xml:space="preserve">     授权类型</w:t>
            </w:r>
            <w:del w:id="221" w:author="Bay" w:date="2018-06-15T18:02:55Z">
              <w:r>
                <w:rPr>
                  <w:rFonts w:hint="eastAsia" w:ascii="Verdana" w:hAnsi="Verdana" w:eastAsia="宋体"/>
                  <w:color w:val="000000"/>
                  <w:sz w:val="18"/>
                  <w:szCs w:val="18"/>
                </w:rPr>
                <w:delText>（</w:delText>
              </w:r>
            </w:del>
            <w:ins w:id="222"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223" w:author="Bay" w:date="2018-06-15T18:03:18Z">
              <w:r>
                <w:rPr>
                  <w:rFonts w:hint="eastAsia" w:ascii="宋体" w:hAnsi="宋体" w:eastAsia="宋体"/>
                  <w:color w:val="000000"/>
                  <w:sz w:val="18"/>
                  <w:szCs w:val="18"/>
                </w:rPr>
                <w:delText>）</w:delText>
              </w:r>
            </w:del>
            <w:ins w:id="224"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多类型用,</w:t>
            </w:r>
            <w:del w:id="225" w:author="Bay" w:date="2018-06-15T18:02:55Z">
              <w:r>
                <w:rPr>
                  <w:rFonts w:hint="eastAsia" w:ascii="宋体" w:hAnsi="宋体" w:eastAsia="宋体"/>
                  <w:color w:val="000000"/>
                  <w:sz w:val="18"/>
                  <w:szCs w:val="18"/>
                  <w:lang w:val="en-US" w:eastAsia="zh-CN"/>
                </w:rPr>
                <w:delText>（</w:delText>
              </w:r>
            </w:del>
            <w:ins w:id="226" w:author="Bay" w:date="2018-06-15T18:02:55Z">
              <w:r>
                <w:rPr>
                  <w:rFonts w:hint="eastAsia" w:ascii="宋体" w:hAnsi="宋体" w:eastAsia="宋体"/>
                  <w:color w:val="000000"/>
                  <w:sz w:val="18"/>
                  <w:szCs w:val="18"/>
                  <w:lang w:val="en-US" w:eastAsia="zh-CN"/>
                </w:rPr>
                <w:t>(</w:t>
              </w:r>
            </w:ins>
            <w:r>
              <w:rPr>
                <w:rFonts w:hint="eastAsia" w:ascii="宋体" w:hAnsi="宋体" w:eastAsia="宋体"/>
                <w:color w:val="000000"/>
                <w:sz w:val="18"/>
                <w:szCs w:val="18"/>
                <w:lang w:val="en-US" w:eastAsia="zh-CN"/>
              </w:rPr>
              <w:t>英文</w:t>
            </w:r>
            <w:del w:id="227" w:author="Bay" w:date="2018-06-15T18:03:18Z">
              <w:r>
                <w:rPr>
                  <w:rFonts w:hint="eastAsia" w:ascii="宋体" w:hAnsi="宋体" w:eastAsia="宋体"/>
                  <w:color w:val="000000"/>
                  <w:sz w:val="18"/>
                  <w:szCs w:val="18"/>
                  <w:lang w:val="en-US" w:eastAsia="zh-CN"/>
                </w:rPr>
                <w:delText>）</w:delText>
              </w:r>
            </w:del>
            <w:ins w:id="228" w:author="Bay" w:date="2018-06-15T18:03:18Z">
              <w:r>
                <w:rPr>
                  <w:rFonts w:hint="eastAsia" w:ascii="宋体" w:hAnsi="宋体" w:eastAsia="宋体"/>
                  <w:color w:val="000000"/>
                  <w:sz w:val="18"/>
                  <w:szCs w:val="18"/>
                  <w:lang w:val="en-US" w:eastAsia="zh-CN"/>
                </w:rPr>
                <w:t>)</w:t>
              </w:r>
            </w:ins>
            <w:r>
              <w:rPr>
                <w:rFonts w:hint="eastAsia" w:ascii="宋体" w:hAnsi="宋体" w:eastAsia="宋体"/>
                <w:color w:val="000000"/>
                <w:sz w:val="18"/>
                <w:szCs w:val="18"/>
                <w:lang w:val="en-US" w:eastAsia="zh-CN"/>
              </w:rPr>
              <w:t>分割。</w:t>
            </w:r>
          </w:p>
        </w:tc>
        <w:tc>
          <w:tcPr>
            <w:tcW w:w="2738" w:type="dxa"/>
            <w:vAlign w:val="top"/>
          </w:tcPr>
          <w:p>
            <w:pPr>
              <w:ind w:firstLine="480" w:firstLineChars="200"/>
            </w:pPr>
          </w:p>
        </w:tc>
      </w:tr>
    </w:tbl>
    <w:p>
      <w:pPr>
        <w:rPr>
          <w:rFonts w:ascii="Verdana" w:hAnsi="Verdana" w:eastAsia="宋体"/>
          <w:sz w:val="21"/>
          <w:szCs w:val="21"/>
        </w:rPr>
      </w:pPr>
      <w:r>
        <w:rPr>
          <w:rFonts w:hint="eastAsia" w:ascii="Verdana" w:hAnsi="Verdana" w:eastAsia="宋体"/>
          <w:sz w:val="21"/>
          <w:szCs w:val="21"/>
        </w:rPr>
        <w:t xml:space="preserve"> </w:t>
      </w:r>
    </w:p>
    <w:p>
      <w:pPr>
        <w:ind w:firstLine="480"/>
        <w:rPr>
          <w:rFonts w:hint="eastAsia"/>
        </w:rPr>
      </w:pPr>
    </w:p>
    <w:p>
      <w:pPr>
        <w:rPr>
          <w:rFonts w:ascii="Verdana" w:hAnsi="Verdana" w:eastAsia="宋体"/>
          <w:sz w:val="21"/>
          <w:szCs w:val="21"/>
        </w:rPr>
      </w:pPr>
      <w:r>
        <w:rPr>
          <w:rFonts w:hint="eastAsia" w:ascii="Verdana" w:hAnsi="Verdana" w:eastAsia="宋体"/>
          <w:sz w:val="21"/>
          <w:szCs w:val="21"/>
        </w:rPr>
        <w:t xml:space="preserve"> </w:t>
      </w:r>
    </w:p>
    <w:p>
      <w:pPr>
        <w:ind w:firstLine="480"/>
        <w:rPr>
          <w:rFonts w:hint="eastAsia"/>
        </w:rPr>
      </w:pPr>
    </w:p>
    <w:p>
      <w:pPr>
        <w:pStyle w:val="4"/>
        <w:ind w:firstLine="480"/>
        <w:rPr>
          <w:b/>
          <w:color w:val="auto"/>
        </w:rPr>
      </w:pPr>
      <w:r>
        <w:rPr>
          <w:rFonts w:hint="eastAsia"/>
          <w:b/>
          <w:color w:val="auto"/>
        </w:rPr>
        <w:t>企业开户</w:t>
      </w:r>
      <w:del w:id="229" w:author="Bay" w:date="2018-06-15T18:02:55Z">
        <w:r>
          <w:rPr>
            <w:rFonts w:hint="eastAsia"/>
            <w:b/>
            <w:color w:val="auto"/>
            <w:lang w:eastAsia="zh-CN"/>
          </w:rPr>
          <w:delText>（</w:delText>
        </w:r>
      </w:del>
      <w:ins w:id="230" w:author="Bay" w:date="2018-06-15T18:02:55Z">
        <w:r>
          <w:rPr>
            <w:rFonts w:hint="eastAsia"/>
            <w:b/>
            <w:color w:val="auto"/>
            <w:lang w:eastAsia="zh-CN"/>
          </w:rPr>
          <w:t>(</w:t>
        </w:r>
      </w:ins>
      <w:r>
        <w:rPr>
          <w:rFonts w:hint="eastAsia"/>
          <w:b/>
          <w:color w:val="auto"/>
          <w:lang w:val="en-US" w:eastAsia="zh-CN"/>
        </w:rPr>
        <w:t>页面服务</w:t>
      </w:r>
      <w:del w:id="231" w:author="Bay" w:date="2018-06-15T18:03:18Z">
        <w:r>
          <w:rPr>
            <w:rFonts w:hint="eastAsia"/>
            <w:b/>
            <w:color w:val="auto"/>
            <w:lang w:eastAsia="zh-CN"/>
          </w:rPr>
          <w:delText>）</w:delText>
        </w:r>
      </w:del>
      <w:ins w:id="232" w:author="Bay" w:date="2018-06-15T18:03:18Z">
        <w:r>
          <w:rPr>
            <w:rFonts w:hint="eastAsia"/>
            <w:b/>
            <w:color w:val="auto"/>
            <w:lang w:eastAsia="zh-CN"/>
          </w:rPr>
          <w:t>)</w:t>
        </w:r>
      </w:ins>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rPr>
                <w:rFonts w:hint="eastAsia"/>
              </w:rPr>
              <w:pPrChange w:id="233" w:author="Bay" w:date="2018-06-19T10:25:38Z">
                <w:pPr>
                  <w:ind w:firstLine="360"/>
                </w:pPr>
              </w:pPrChange>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234" w:author="Bay" w:date="2018-06-19T10:25:38Z">
                <w:pPr>
                  <w:ind w:firstLine="360"/>
                </w:pPr>
              </w:pPrChange>
            </w:pPr>
            <w:r>
              <w:rPr>
                <w:rFonts w:hint="eastAsia"/>
              </w:rPr>
              <w:t>用于企业开户，请求接口后会弹出银行存管开户页面，需要在页面中</w:t>
            </w:r>
            <w:del w:id="235" w:author="Bay" w:date="2018-06-14T17:17:43Z">
              <w:r>
                <w:rPr>
                  <w:rFonts w:hint="eastAsia"/>
                </w:rPr>
                <w:delText>输入</w:delText>
              </w:r>
            </w:del>
            <w:ins w:id="236" w:author="Bay" w:date="2018-06-14T17:17:34Z">
              <w:r>
                <w:rPr>
                  <w:rFonts w:hint="eastAsia"/>
                </w:rPr>
                <w:t>输入短信验证码</w:t>
              </w:r>
            </w:ins>
            <w:ins w:id="237" w:author="Bay" w:date="2018-06-14T17:17:40Z">
              <w:r>
                <w:rPr>
                  <w:rFonts w:hint="eastAsia"/>
                  <w:lang w:eastAsia="zh-CN"/>
                </w:rPr>
                <w:t>以及</w:t>
              </w:r>
            </w:ins>
            <w:r>
              <w:rPr>
                <w:rFonts w:hint="eastAsia"/>
              </w:rPr>
              <w:t>交易密码，需要存管行审核后开户成功。</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238" w:author="Bay" w:date="2018-06-19T10:25:38Z">
                <w:pPr>
                  <w:ind w:firstLine="360"/>
                </w:pPr>
              </w:pPrChange>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239" w:author="Bay" w:date="2018-06-19T10:25:38Z">
                <w:pPr>
                  <w:ind w:firstLine="360"/>
                </w:pPr>
              </w:pPrChange>
            </w:pPr>
            <w:r>
              <w:rPr>
                <w:rFonts w:hint="eastAsia"/>
              </w:rPr>
              <w:t>/account/company_register</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240" w:author="Bay" w:date="2018-06-19T10:25:38Z">
                <w:pPr>
                  <w:ind w:firstLine="360"/>
                </w:pPr>
              </w:pPrChange>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241" w:author="Bay" w:date="2018-06-19T10:25:38Z">
                <w:pPr>
                  <w:ind w:firstLine="360"/>
                </w:pPr>
              </w:pPrChange>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242" w:author="Bay" w:date="2018-06-19T10:25:38Z">
                <w:pPr>
                  <w:ind w:firstLine="360"/>
                </w:pPr>
              </w:pPrChange>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243" w:author="Bay" w:date="2018-06-19T10:25:38Z">
                <w:pPr>
                  <w:ind w:firstLine="360"/>
                </w:pPr>
              </w:pPrChange>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244" w:author="Bay" w:date="2018-06-19T10:25:38Z">
                <w:pPr>
                  <w:ind w:firstLine="360"/>
                </w:pPr>
              </w:pPrChange>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245" w:author="Bay" w:date="2018-06-19T10:25:38Z">
                <w:pPr>
                  <w:ind w:firstLine="360"/>
                </w:pPr>
              </w:pPrChange>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ins w:id="246" w:author="Bay" w:date="2018-06-14T17:20:36Z">
              <w:r>
                <w:rPr>
                  <w:rFonts w:hint="eastAsia" w:ascii="Verdana" w:hAnsi="Verdana" w:eastAsia="宋体"/>
                  <w:color w:val="000000"/>
                  <w:sz w:val="18"/>
                  <w:szCs w:val="18"/>
                  <w:lang w:val="en-US" w:eastAsia="zh-CN"/>
                </w:rPr>
                <w:t>M</w:t>
              </w:r>
            </w:ins>
            <w:del w:id="247" w:author="Bay" w:date="2018-06-14T17:20:35Z">
              <w:r>
                <w:rPr>
                  <w:rFonts w:hint="eastAsia" w:ascii="Verdana" w:hAnsi="Verdana" w:eastAsia="宋体"/>
                  <w:color w:val="000000"/>
                  <w:sz w:val="18"/>
                  <w:szCs w:val="18"/>
                </w:rPr>
                <w:delText>O</w:delText>
              </w:r>
            </w:del>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微软雅黑"/>
                <w:color w:val="000000"/>
                <w:sz w:val="18"/>
                <w:szCs w:val="18"/>
                <w:lang w:eastAsia="zh-CN"/>
              </w:rPr>
            </w:pPr>
            <w:r>
              <w:rPr>
                <w:rFonts w:hint="eastAsia" w:ascii="微软雅黑" w:hAnsi="微软雅黑" w:eastAsia="微软雅黑" w:cs="微软雅黑"/>
                <w:color w:val="000000"/>
                <w:sz w:val="18"/>
                <w:szCs w:val="18"/>
              </w:rPr>
              <w:t>营业执照编号</w:t>
            </w:r>
            <w:del w:id="248" w:author="Bay" w:date="2018-06-15T18:02:55Z">
              <w:r>
                <w:rPr>
                  <w:rFonts w:hint="eastAsia" w:ascii="Verdana" w:hAnsi="Verdana" w:eastAsia="宋体"/>
                  <w:color w:val="000000"/>
                  <w:sz w:val="18"/>
                  <w:szCs w:val="18"/>
                </w:rPr>
                <w:delText>（</w:delText>
              </w:r>
            </w:del>
            <w:ins w:id="24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del w:id="250" w:author="Bay" w:date="2018-06-15T18:03:18Z">
              <w:r>
                <w:rPr>
                  <w:rFonts w:hint="eastAsia" w:ascii="微软雅黑" w:hAnsi="微软雅黑" w:eastAsia="微软雅黑" w:cs="微软雅黑"/>
                  <w:color w:val="000000"/>
                  <w:sz w:val="18"/>
                  <w:szCs w:val="18"/>
                </w:rPr>
                <w:delText>）</w:delText>
              </w:r>
            </w:del>
            <w:ins w:id="251"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开户行</w:t>
            </w:r>
            <w:del w:id="252" w:author="Bay" w:date="2018-06-15T18:02:55Z">
              <w:r>
                <w:rPr>
                  <w:rFonts w:hint="eastAsia" w:ascii="Verdana" w:hAnsi="Verdana" w:eastAsia="宋体"/>
                  <w:color w:val="000000"/>
                  <w:sz w:val="18"/>
                  <w:szCs w:val="18"/>
                </w:rPr>
                <w:delText>（</w:delText>
              </w:r>
            </w:del>
            <w:ins w:id="253"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精确到支行</w:t>
            </w:r>
            <w:del w:id="254" w:author="Bay" w:date="2018-06-15T18:03:18Z">
              <w:r>
                <w:rPr>
                  <w:rFonts w:hint="eastAsia" w:ascii="Verdana" w:hAnsi="Verdana" w:eastAsia="宋体"/>
                  <w:color w:val="000000"/>
                  <w:sz w:val="18"/>
                  <w:szCs w:val="18"/>
                </w:rPr>
                <w:delText>）</w:delText>
              </w:r>
            </w:del>
            <w:ins w:id="255"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ins w:id="256" w:author="Bay" w:date="2018-06-14T17:24:22Z">
              <w:r>
                <w:rPr>
                  <w:rFonts w:hint="eastAsia" w:ascii="Verdana" w:hAnsi="Verdana" w:eastAsia="宋体"/>
                  <w:color w:val="000000"/>
                  <w:sz w:val="18"/>
                  <w:szCs w:val="18"/>
                  <w:lang w:eastAsia="zh-CN"/>
                </w:rPr>
                <w:t>银行</w:t>
              </w:r>
            </w:ins>
            <w:ins w:id="257" w:author="Bay" w:date="2018-06-14T17:24:23Z">
              <w:r>
                <w:rPr>
                  <w:rFonts w:hint="eastAsia" w:ascii="Verdana" w:hAnsi="Verdana" w:eastAsia="宋体"/>
                  <w:color w:val="000000"/>
                  <w:sz w:val="18"/>
                  <w:szCs w:val="18"/>
                  <w:lang w:eastAsia="zh-CN"/>
                </w:rPr>
                <w:t>账户</w:t>
              </w:r>
            </w:ins>
            <w:del w:id="258" w:author="Bay" w:date="2018-06-14T17:24:18Z">
              <w:r>
                <w:rPr>
                  <w:rFonts w:hint="eastAsia" w:ascii="Verdana" w:hAnsi="Verdana" w:eastAsia="宋体"/>
                  <w:color w:val="000000"/>
                  <w:sz w:val="18"/>
                  <w:szCs w:val="18"/>
                </w:rPr>
                <w:delText>卡号</w:delText>
              </w:r>
            </w:del>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r>
              <w:commentReference w:id="1"/>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259" w:author="Bay" w:date="2018-06-15T18:02:55Z">
              <w:r>
                <w:rPr>
                  <w:rFonts w:hint="eastAsia" w:ascii="宋体" w:hAnsi="宋体" w:eastAsia="宋体"/>
                  <w:color w:val="000000"/>
                  <w:sz w:val="18"/>
                  <w:szCs w:val="18"/>
                </w:rPr>
                <w:delText>（</w:delText>
              </w:r>
            </w:del>
            <w:ins w:id="260"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w:t>
            </w:r>
            <w:del w:id="261" w:author="Bay" w:date="2018-06-15T18:03:18Z">
              <w:r>
                <w:rPr>
                  <w:rFonts w:hint="eastAsia" w:ascii="Verdana" w:hAnsi="Verdana" w:eastAsia="宋体"/>
                  <w:color w:val="000000"/>
                  <w:sz w:val="18"/>
                  <w:szCs w:val="18"/>
                </w:rPr>
                <w:delText>）</w:delText>
              </w:r>
            </w:del>
            <w:ins w:id="262" w:author="Bay" w:date="2018-06-15T18:03:18Z">
              <w:r>
                <w:rPr>
                  <w:rFonts w:hint="eastAsia" w:ascii="Verdana" w:hAnsi="Verdana" w:eastAsia="宋体"/>
                  <w:color w:val="000000"/>
                  <w:sz w:val="18"/>
                  <w:szCs w:val="18"/>
                  <w:lang w:eastAsia="zh-CN"/>
                </w:rPr>
                <w:t>)</w:t>
              </w:r>
            </w:ins>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w:t>
            </w:r>
            <w:del w:id="263" w:author="Bay" w:date="2018-06-15T18:02:55Z">
              <w:r>
                <w:rPr>
                  <w:rFonts w:hint="eastAsia" w:ascii="Verdana" w:hAnsi="Verdana" w:eastAsia="宋体"/>
                  <w:color w:val="000000"/>
                  <w:sz w:val="18"/>
                  <w:szCs w:val="18"/>
                </w:rPr>
                <w:delText>（</w:delText>
              </w:r>
            </w:del>
            <w:ins w:id="264"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del w:id="265" w:author="Bay" w:date="2018-06-15T18:03:18Z">
              <w:r>
                <w:rPr>
                  <w:rFonts w:hint="eastAsia" w:ascii="宋体" w:hAnsi="宋体" w:eastAsia="宋体"/>
                  <w:color w:val="000000"/>
                  <w:sz w:val="18"/>
                  <w:szCs w:val="18"/>
                </w:rPr>
                <w:delText>）</w:delText>
              </w:r>
            </w:del>
            <w:ins w:id="266"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多角色用</w:t>
            </w:r>
            <w:ins w:id="267" w:author="Bay" w:date="2018-06-14T17:26:49Z">
              <w:r>
                <w:rPr>
                  <w:rFonts w:hint="eastAsia" w:ascii="宋体" w:hAnsi="宋体" w:eastAsia="宋体"/>
                  <w:color w:val="000000"/>
                  <w:sz w:val="18"/>
                  <w:szCs w:val="18"/>
                  <w:lang w:val="en-US" w:eastAsia="zh-CN"/>
                </w:rPr>
                <w:t>“,”</w:t>
              </w:r>
            </w:ins>
            <w:ins w:id="268" w:author="Bay" w:date="2018-06-15T18:02:55Z">
              <w:r>
                <w:rPr>
                  <w:rFonts w:hint="eastAsia" w:ascii="宋体" w:hAnsi="宋体" w:eastAsia="宋体"/>
                  <w:color w:val="000000"/>
                  <w:sz w:val="18"/>
                  <w:szCs w:val="18"/>
                  <w:lang w:val="en-US" w:eastAsia="zh-CN"/>
                </w:rPr>
                <w:t>(</w:t>
              </w:r>
            </w:ins>
            <w:ins w:id="269" w:author="Bay" w:date="2018-06-14T17:26:49Z">
              <w:r>
                <w:rPr>
                  <w:rFonts w:hint="eastAsia" w:ascii="宋体" w:hAnsi="宋体" w:eastAsia="宋体"/>
                  <w:color w:val="000000"/>
                  <w:sz w:val="18"/>
                  <w:szCs w:val="18"/>
                  <w:lang w:val="en-US" w:eastAsia="zh-CN"/>
                </w:rPr>
                <w:t>半角</w:t>
              </w:r>
            </w:ins>
            <w:ins w:id="270" w:author="Bay" w:date="2018-06-15T18:03:18Z">
              <w:r>
                <w:rPr>
                  <w:rFonts w:hint="eastAsia" w:ascii="宋体" w:hAnsi="宋体" w:eastAsia="宋体"/>
                  <w:color w:val="000000"/>
                  <w:sz w:val="18"/>
                  <w:szCs w:val="18"/>
                  <w:lang w:val="en-US" w:eastAsia="zh-CN"/>
                </w:rPr>
                <w:t>)</w:t>
              </w:r>
            </w:ins>
            <w:del w:id="271" w:author="Bay" w:date="2018-06-14T17:26:49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272" w:author="Bay" w:date="2018-06-15T18:02:55Z">
              <w:r>
                <w:rPr>
                  <w:rFonts w:hint="eastAsia" w:ascii="宋体" w:hAnsi="宋体" w:eastAsia="宋体"/>
                  <w:color w:val="000000"/>
                  <w:sz w:val="18"/>
                  <w:szCs w:val="18"/>
                </w:rPr>
                <w:delText>（</w:delText>
              </w:r>
            </w:del>
            <w:ins w:id="273"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del w:id="274" w:author="Bay" w:date="2018-06-15T18:03:18Z">
              <w:r>
                <w:rPr>
                  <w:rFonts w:hint="eastAsia" w:ascii="宋体" w:hAnsi="宋体" w:eastAsia="宋体"/>
                  <w:color w:val="000000"/>
                  <w:sz w:val="18"/>
                  <w:szCs w:val="18"/>
                </w:rPr>
                <w:delText>）</w:delText>
              </w:r>
            </w:del>
            <w:ins w:id="275" w:author="Bay" w:date="2018-06-15T18:03:18Z">
              <w:r>
                <w:rPr>
                  <w:rFonts w:hint="eastAsia" w:ascii="宋体" w:hAnsi="宋体" w:eastAsia="宋体"/>
                  <w:color w:val="000000"/>
                  <w:sz w:val="18"/>
                  <w:szCs w:val="18"/>
                  <w:lang w:eastAsia="zh-CN"/>
                </w:rPr>
                <w:t>)</w:t>
              </w:r>
            </w:ins>
          </w:p>
        </w:tc>
        <w:tc>
          <w:tcPr>
            <w:tcW w:w="422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del w:id="276" w:author="Bay" w:date="2018-06-15T18:02:55Z">
              <w:r>
                <w:rPr>
                  <w:rFonts w:hint="eastAsia" w:ascii="Verdana" w:hAnsi="Verdana" w:eastAsia="宋体"/>
                  <w:color w:val="000000"/>
                  <w:sz w:val="18"/>
                  <w:szCs w:val="18"/>
                </w:rPr>
                <w:delText>（</w:delText>
              </w:r>
            </w:del>
            <w:ins w:id="277"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278" w:author="Bay" w:date="2018-06-15T18:03:18Z">
              <w:r>
                <w:rPr>
                  <w:rFonts w:hint="eastAsia" w:ascii="宋体" w:hAnsi="宋体" w:eastAsia="宋体"/>
                  <w:color w:val="000000"/>
                  <w:sz w:val="18"/>
                  <w:szCs w:val="18"/>
                </w:rPr>
                <w:delText>）</w:delText>
              </w:r>
            </w:del>
            <w:ins w:id="279"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多角色用</w:t>
            </w:r>
            <w:ins w:id="280" w:author="Bay" w:date="2018-06-14T17:26:54Z">
              <w:r>
                <w:rPr>
                  <w:rFonts w:hint="eastAsia" w:ascii="宋体" w:hAnsi="宋体" w:eastAsia="宋体"/>
                  <w:color w:val="000000"/>
                  <w:sz w:val="18"/>
                  <w:szCs w:val="18"/>
                  <w:lang w:val="en-US" w:eastAsia="zh-CN"/>
                </w:rPr>
                <w:t>“,”</w:t>
              </w:r>
            </w:ins>
            <w:ins w:id="281" w:author="Bay" w:date="2018-06-15T18:02:55Z">
              <w:r>
                <w:rPr>
                  <w:rFonts w:hint="eastAsia" w:ascii="宋体" w:hAnsi="宋体" w:eastAsia="宋体"/>
                  <w:color w:val="000000"/>
                  <w:sz w:val="18"/>
                  <w:szCs w:val="18"/>
                  <w:lang w:val="en-US" w:eastAsia="zh-CN"/>
                </w:rPr>
                <w:t>(</w:t>
              </w:r>
            </w:ins>
            <w:ins w:id="282" w:author="Bay" w:date="2018-06-14T17:26:54Z">
              <w:r>
                <w:rPr>
                  <w:rFonts w:hint="eastAsia" w:ascii="宋体" w:hAnsi="宋体" w:eastAsia="宋体"/>
                  <w:color w:val="000000"/>
                  <w:sz w:val="18"/>
                  <w:szCs w:val="18"/>
                  <w:lang w:val="en-US" w:eastAsia="zh-CN"/>
                </w:rPr>
                <w:t>半角</w:t>
              </w:r>
            </w:ins>
            <w:ins w:id="283" w:author="Bay" w:date="2018-06-15T18:03:18Z">
              <w:r>
                <w:rPr>
                  <w:rFonts w:hint="eastAsia" w:ascii="宋体" w:hAnsi="宋体" w:eastAsia="宋体"/>
                  <w:color w:val="000000"/>
                  <w:sz w:val="18"/>
                  <w:szCs w:val="18"/>
                  <w:lang w:val="en-US" w:eastAsia="zh-CN"/>
                </w:rPr>
                <w:t>)</w:t>
              </w:r>
            </w:ins>
            <w:del w:id="284" w:author="Bay" w:date="2018-06-14T17:26:54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return_url</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C(500)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同步回调地址</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422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ins w:id="285" w:author="Bay" w:date="2018-06-15T17:55:10Z"/>
        </w:trPr>
        <w:tc>
          <w:tcPr>
            <w:tcW w:w="8241" w:type="dxa"/>
            <w:gridSpan w:val="4"/>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both"/>
              <w:rPr>
                <w:ins w:id="287" w:author="Bay" w:date="2018-06-15T17:55:10Z"/>
                <w:rFonts w:hint="eastAsia" w:ascii="Verdana" w:hAnsi="Verdana" w:eastAsia="宋体"/>
                <w:color w:val="000000"/>
                <w:sz w:val="18"/>
                <w:szCs w:val="18"/>
              </w:rPr>
              <w:pPrChange w:id="286" w:author="Bay" w:date="2018-06-15T17:57:24Z">
                <w:pPr>
                  <w:ind w:firstLine="0" w:firstLineChars="0"/>
                  <w:jc w:val="left"/>
                </w:pPr>
              </w:pPrChange>
            </w:pPr>
            <w:ins w:id="288" w:author="Bay" w:date="2018-06-15T17:55:10Z">
              <w:r>
                <w:rPr>
                  <w:rFonts w:hint="eastAsia" w:ascii="Verdana" w:hAnsi="Verdana" w:eastAsia="宋体"/>
                  <w:color w:val="000000"/>
                  <w:sz w:val="18"/>
                  <w:szCs w:val="18"/>
                </w:rPr>
                <w:t>格式示例:</w:t>
              </w:r>
            </w:ins>
          </w:p>
          <w:p>
            <w:pPr>
              <w:ind w:firstLine="420" w:firstLineChars="200"/>
              <w:jc w:val="both"/>
              <w:rPr>
                <w:ins w:id="290" w:author="Bay" w:date="2018-06-15T17:57:33Z"/>
                <w:rFonts w:hint="eastAsia" w:ascii="宋体" w:hAnsi="宋体" w:eastAsia="宋体" w:cs="宋体"/>
                <w:color w:val="000000"/>
                <w:sz w:val="21"/>
                <w:szCs w:val="21"/>
              </w:rPr>
              <w:pPrChange w:id="289" w:author="Bay" w:date="2018-06-15T17:59:16Z">
                <w:pPr>
                  <w:ind w:firstLine="0" w:firstLineChars="0"/>
                  <w:jc w:val="left"/>
                </w:pPr>
              </w:pPrChange>
            </w:pPr>
            <w:r>
              <w:rPr>
                <w:rFonts w:hint="eastAsia" w:ascii="宋体" w:hAnsi="宋体" w:eastAsia="宋体" w:cs="宋体"/>
                <w:color w:val="000000"/>
                <w:sz w:val="21"/>
                <w:szCs w:val="21"/>
              </w:rPr>
              <w:fldChar w:fldCharType="begin"/>
            </w:r>
            <w:r>
              <w:rPr>
                <w:rFonts w:hint="eastAsia" w:ascii="宋体" w:hAnsi="宋体" w:eastAsia="宋体" w:cs="宋体"/>
                <w:color w:val="000000"/>
                <w:sz w:val="21"/>
                <w:szCs w:val="21"/>
              </w:rPr>
              <w:instrText xml:space="preserve"> HYPERLINK "http://101.37.82.175:7777/ftdm-web/account/company_register?sign=111111&amp;order_no=w2ww17910ww&amp;partner_trans_date=20180123&amp;partner_trans_time=092823&amp;version=2.0&amp;mall_no=JS-CBD-20180117&amp;mer_no=JS-CBD-C-20180117&amp;org_name=问831&amp;" </w:instrText>
            </w:r>
            <w:ins w:id="291" w:author="Bay" w:date="2018-06-15T17:57:33Z">
              <w:r>
                <w:rPr>
                  <w:rFonts w:hint="eastAsia" w:ascii="宋体" w:hAnsi="宋体" w:eastAsia="宋体" w:cs="宋体"/>
                  <w:color w:val="000000"/>
                  <w:sz w:val="21"/>
                  <w:szCs w:val="21"/>
                </w:rPr>
                <w:fldChar w:fldCharType="separate"/>
              </w:r>
            </w:ins>
            <w:ins w:id="292" w:author="Bay" w:date="2018-06-15T17:57:33Z">
              <w:r>
                <w:rPr>
                  <w:rStyle w:val="22"/>
                  <w:rFonts w:hint="eastAsia" w:ascii="宋体" w:hAnsi="宋体" w:eastAsia="宋体" w:cs="宋体"/>
                  <w:color w:val="000000"/>
                  <w:sz w:val="21"/>
                  <w:szCs w:val="21"/>
                </w:rPr>
                <w:t>http://101.37.82.175:7777/ftdm-web/account/company_register?sign=111111&amp;order_no=w2ww17910ww&amp;partner_trans_date=20180123&amp;partner_trans_time=092823&amp;version=2.0&amp;mall_no=</w:t>
              </w:r>
            </w:ins>
            <w:ins w:id="293" w:author="Bay" w:date="2018-06-25T09:28:37Z">
              <w:r>
                <w:rPr>
                  <w:rStyle w:val="22"/>
                  <w:rFonts w:hint="eastAsia" w:ascii="宋体" w:hAnsi="宋体" w:eastAsia="宋体" w:cs="宋体"/>
                  <w:color w:val="000000"/>
                  <w:sz w:val="21"/>
                  <w:szCs w:val="21"/>
                  <w:lang w:eastAsia="zh-CN"/>
                </w:rPr>
                <w:t>XXXXXXXX</w:t>
              </w:r>
            </w:ins>
            <w:ins w:id="294" w:author="Bay" w:date="2018-06-15T17:57:33Z">
              <w:r>
                <w:rPr>
                  <w:rStyle w:val="22"/>
                  <w:rFonts w:hint="eastAsia" w:ascii="宋体" w:hAnsi="宋体" w:eastAsia="宋体" w:cs="宋体"/>
                  <w:color w:val="000000"/>
                  <w:sz w:val="21"/>
                  <w:szCs w:val="21"/>
                </w:rPr>
                <w:t>&amp;mer_no=</w:t>
              </w:r>
            </w:ins>
            <w:ins w:id="295" w:author="Bay" w:date="2018-06-25T09:28:46Z">
              <w:r>
                <w:rPr>
                  <w:rStyle w:val="22"/>
                  <w:rFonts w:hint="eastAsia" w:ascii="宋体" w:hAnsi="宋体" w:eastAsia="宋体" w:cs="宋体"/>
                  <w:color w:val="000000"/>
                  <w:sz w:val="21"/>
                  <w:szCs w:val="21"/>
                  <w:lang w:eastAsia="zh-CN"/>
                </w:rPr>
                <w:t>XXXXXXXX</w:t>
              </w:r>
            </w:ins>
            <w:ins w:id="296" w:author="Bay" w:date="2018-06-15T17:57:33Z">
              <w:r>
                <w:rPr>
                  <w:rStyle w:val="22"/>
                  <w:rFonts w:hint="eastAsia" w:ascii="宋体" w:hAnsi="宋体" w:eastAsia="宋体" w:cs="宋体"/>
                  <w:color w:val="000000"/>
                  <w:sz w:val="21"/>
                  <w:szCs w:val="21"/>
                </w:rPr>
                <w:t>&amp;org_name=问831&amp;</w:t>
              </w:r>
            </w:ins>
            <w:ins w:id="297" w:author="Bay" w:date="2018-06-15T17:57:33Z">
              <w:r>
                <w:rPr>
                  <w:rFonts w:hint="eastAsia" w:ascii="宋体" w:hAnsi="宋体" w:eastAsia="宋体" w:cs="宋体"/>
                  <w:color w:val="000000"/>
                  <w:sz w:val="21"/>
                  <w:szCs w:val="21"/>
                </w:rPr>
                <w:fldChar w:fldCharType="end"/>
              </w:r>
            </w:ins>
          </w:p>
          <w:p>
            <w:pPr>
              <w:ind w:firstLine="0" w:firstLineChars="0"/>
              <w:jc w:val="both"/>
              <w:rPr>
                <w:ins w:id="299" w:author="Bay" w:date="2018-06-15T17:56:04Z"/>
                <w:rFonts w:hint="eastAsia" w:ascii="宋体" w:hAnsi="宋体" w:eastAsia="宋体" w:cs="宋体"/>
                <w:color w:val="000000"/>
                <w:sz w:val="21"/>
                <w:szCs w:val="21"/>
                <w:rPrChange w:id="300" w:author="Bay" w:date="2018-06-15T17:56:04Z">
                  <w:rPr>
                    <w:ins w:id="301" w:author="Bay" w:date="2018-06-15T17:56:04Z"/>
                    <w:rFonts w:hint="eastAsia"/>
                  </w:rPr>
                </w:rPrChange>
              </w:rPr>
              <w:pPrChange w:id="298" w:author="Bay" w:date="2018-06-15T17:57:24Z">
                <w:pPr>
                  <w:ind w:firstLine="0" w:firstLineChars="0"/>
                  <w:jc w:val="left"/>
                </w:pPr>
              </w:pPrChange>
            </w:pPr>
            <w:ins w:id="302" w:author="Bay" w:date="2018-06-15T17:56:04Z">
              <w:r>
                <w:rPr>
                  <w:rFonts w:hint="eastAsia" w:ascii="宋体" w:hAnsi="宋体" w:eastAsia="宋体" w:cs="宋体"/>
                  <w:color w:val="000000"/>
                  <w:sz w:val="21"/>
                  <w:szCs w:val="21"/>
                  <w:rPrChange w:id="303" w:author="Bay" w:date="2018-06-15T17:56:04Z">
                    <w:rPr>
                      <w:rFonts w:hint="eastAsia"/>
                    </w:rPr>
                  </w:rPrChange>
                </w:rPr>
                <w:t>mobile=13868577110&amp;card_no=123222222221&amp;role=1&amp;authed_amoun</w:t>
              </w:r>
            </w:ins>
            <w:ins w:id="304" w:author="Bay" w:date="2018-06-15T17:56:04Z">
              <w:r>
                <w:rPr>
                  <w:rFonts w:hint="eastAsia" w:ascii="宋体" w:hAnsi="宋体" w:eastAsia="宋体" w:cs="宋体"/>
                  <w:color w:val="000000"/>
                  <w:sz w:val="21"/>
                  <w:szCs w:val="21"/>
                  <w:rPrChange w:id="305" w:author="Bay" w:date="2018-06-15T17:56:04Z">
                    <w:rPr>
                      <w:rFonts w:hint="eastAsia"/>
                    </w:rPr>
                  </w:rPrChange>
                </w:rPr>
                <w:t>t=12340000&amp;authed_limittime=20180101&amp;bank_license=1508862038300</w:t>
              </w:r>
            </w:ins>
            <w:ins w:id="306" w:author="Bay" w:date="2018-06-15T17:56:04Z">
              <w:r>
                <w:rPr>
                  <w:rFonts w:hint="eastAsia" w:ascii="宋体" w:hAnsi="宋体" w:eastAsia="宋体" w:cs="宋体"/>
                  <w:color w:val="000000"/>
                  <w:sz w:val="21"/>
                  <w:szCs w:val="21"/>
                  <w:rPrChange w:id="307" w:author="Bay" w:date="2018-06-15T17:56:04Z">
                    <w:rPr>
                      <w:rFonts w:hint="eastAsia"/>
                    </w:rPr>
                  </w:rPrChange>
                </w:rPr>
                <w:t>000&amp;return_url=https</w:t>
              </w:r>
            </w:ins>
          </w:p>
          <w:p>
            <w:pPr>
              <w:ind w:firstLine="0" w:firstLineChars="0"/>
              <w:jc w:val="both"/>
              <w:rPr>
                <w:ins w:id="309" w:author="Bay" w:date="2018-06-15T17:55:10Z"/>
                <w:rFonts w:hint="eastAsia" w:ascii="Verdana" w:hAnsi="Verdana" w:eastAsia="宋体"/>
                <w:color w:val="000000"/>
                <w:sz w:val="18"/>
                <w:szCs w:val="18"/>
              </w:rPr>
              <w:pPrChange w:id="308" w:author="Bay" w:date="2018-06-15T17:57:23Z">
                <w:pPr>
                  <w:ind w:firstLine="0" w:firstLineChars="0"/>
                  <w:jc w:val="left"/>
                </w:pPr>
              </w:pPrChange>
            </w:pPr>
            <w:ins w:id="310" w:author="Bay" w:date="2018-06-15T17:56:04Z">
              <w:r>
                <w:rPr>
                  <w:rFonts w:hint="eastAsia" w:ascii="宋体" w:hAnsi="宋体" w:eastAsia="宋体" w:cs="宋体"/>
                  <w:color w:val="000000"/>
                  <w:sz w:val="21"/>
                  <w:szCs w:val="21"/>
                  <w:rPrChange w:id="311" w:author="Bay" w:date="2018-06-15T17:56:04Z">
                    <w:rPr>
                      <w:rFonts w:hint="eastAsia"/>
                    </w:rPr>
                  </w:rPrChange>
                </w:rPr>
                <w:t>%32Fwww.baidu.com&amp;notify_url=www.baidu.com&amp;authed_type=2&amp;email=</w:t>
              </w:r>
            </w:ins>
            <w:ins w:id="312" w:author="Bay" w:date="2018-06-15T17:56:04Z">
              <w:r>
                <w:rPr>
                  <w:rFonts w:hint="eastAsia" w:ascii="宋体" w:hAnsi="宋体" w:eastAsia="宋体" w:cs="宋体"/>
                  <w:color w:val="000000"/>
                  <w:sz w:val="21"/>
                  <w:szCs w:val="21"/>
                  <w:rPrChange w:id="313" w:author="Bay" w:date="2018-06-15T17:56:04Z">
                    <w:rPr>
                      <w:rFonts w:hint="eastAsia"/>
                    </w:rPr>
                  </w:rPrChange>
                </w:rPr>
                <w:t>451589813@qq.com&amp;card_type=1</w:t>
              </w:r>
            </w:ins>
          </w:p>
        </w:tc>
      </w:tr>
    </w:tbl>
    <w:p>
      <w:pPr>
        <w:ind w:firstLine="480"/>
      </w:pPr>
      <w:r>
        <w:t xml:space="preserve"> </w:t>
      </w:r>
    </w:p>
    <w:p>
      <w:pPr>
        <w:ind w:firstLine="480"/>
      </w:pPr>
      <w:r>
        <w:rPr>
          <w:rFonts w:hint="eastAsia" w:ascii="宋体" w:hAnsi="宋体" w:eastAsia="宋体"/>
        </w:rPr>
        <w:t>异步响应参数响应参数</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del w:id="314" w:author="Bay" w:date="2018-06-14T17:27:01Z">
              <w:r>
                <w:rPr>
                  <w:rFonts w:hint="eastAsia" w:ascii="宋体" w:hAnsi="宋体" w:eastAsia="宋体" w:cs="宋体"/>
                  <w:color w:val="000000"/>
                  <w:sz w:val="21"/>
                  <w:szCs w:val="21"/>
                </w:rPr>
                <w:delText>{</w:delText>
              </w:r>
            </w:del>
            <w:r>
              <w:rPr>
                <w:rFonts w:hint="eastAsia" w:ascii="宋体" w:hAnsi="宋体" w:eastAsia="宋体" w:cs="宋体"/>
                <w:color w:val="000000"/>
                <w:sz w:val="21"/>
                <w:szCs w:val="21"/>
              </w:rPr>
              <w:t>{"order_no":"ws221ssdws56ww",</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"trans_date":"20180612",</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"remsg":"受理成功",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"authed_limittime":"20180101",</w:t>
            </w:r>
          </w:p>
          <w:p>
            <w:pPr>
              <w:ind w:firstLine="0" w:firstLineChars="0"/>
              <w:rPr>
                <w:ins w:id="315" w:author="Bay" w:date="2018-06-14T17:29:28Z"/>
                <w:rFonts w:hint="eastAsia" w:ascii="宋体" w:hAnsi="宋体" w:eastAsia="宋体" w:cs="宋体"/>
                <w:color w:val="000000"/>
                <w:sz w:val="21"/>
                <w:szCs w:val="21"/>
              </w:rPr>
            </w:pPr>
            <w:r>
              <w:rPr>
                <w:rFonts w:hint="eastAsia" w:ascii="宋体" w:hAnsi="宋体" w:eastAsia="宋体" w:cs="宋体"/>
                <w:color w:val="000000"/>
                <w:sz w:val="21"/>
                <w:szCs w:val="21"/>
              </w:rPr>
              <w:t>"authed_amount":12340000,</w:t>
            </w:r>
          </w:p>
          <w:p>
            <w:pPr>
              <w:ind w:firstLine="0" w:firstLineChars="0"/>
              <w:rPr>
                <w:del w:id="316" w:author="Bay" w:date="2018-06-14T17:29:31Z"/>
                <w:rFonts w:hint="eastAsia" w:ascii="宋体" w:hAnsi="宋体" w:eastAsia="宋体" w:cs="宋体"/>
                <w:color w:val="000000"/>
                <w:sz w:val="21"/>
                <w:szCs w:val="21"/>
              </w:rPr>
            </w:pP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platcust":"201806121110480246106481840938",</w:t>
            </w:r>
          </w:p>
          <w:p>
            <w:pPr>
              <w:ind w:firstLine="0" w:firstLineChars="0"/>
              <w:rPr>
                <w:del w:id="317" w:author="Bay" w:date="2018-06-14T17:27:03Z"/>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ind w:firstLine="0" w:firstLineChars="0"/>
              <w:jc w:val="both"/>
              <w:rPr>
                <w:rFonts w:hint="eastAsia" w:ascii="宋体" w:hAnsi="宋体" w:eastAsia="宋体" w:cs="宋体"/>
                <w:color w:val="000000"/>
                <w:sz w:val="21"/>
                <w:szCs w:val="21"/>
              </w:rPr>
              <w:pPrChange w:id="318" w:author="Bay" w:date="2018-06-14T17:27:03Z">
                <w:pPr>
                  <w:ind w:firstLine="0" w:firstLineChars="0"/>
                  <w:jc w:val="left"/>
                </w:pPr>
              </w:pPrChange>
            </w:pPr>
            <w:del w:id="319" w:author="Bay" w:date="2018-06-14T17:27:03Z">
              <w:r>
                <w:rPr>
                  <w:rFonts w:hint="eastAsia" w:ascii="宋体" w:hAnsi="宋体" w:eastAsia="宋体" w:cs="宋体"/>
                  <w:color w:val="000000"/>
                  <w:sz w:val="21"/>
                  <w:szCs w:val="21"/>
                </w:rPr>
                <w:delText>}</w:delText>
              </w:r>
            </w:del>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authed_amount</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authed_limittime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微软雅黑"/>
                <w:color w:val="000000"/>
                <w:sz w:val="18"/>
                <w:szCs w:val="18"/>
                <w:lang w:eastAsia="zh-CN"/>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0" w:firstLineChars="0"/>
        <w:rPr>
          <w:ins w:id="321" w:author="Bay" w:date="2018-06-15T18:00:11Z"/>
          <w:rFonts w:ascii="Verdana" w:hAnsi="Verdana" w:eastAsia="宋体"/>
          <w:sz w:val="21"/>
          <w:szCs w:val="21"/>
        </w:rPr>
        <w:pPrChange w:id="320" w:author="Bay" w:date="2018-06-15T18:00:22Z">
          <w:pPr/>
        </w:pPrChange>
      </w:pPr>
      <w:r>
        <w:rPr>
          <w:rFonts w:hint="eastAsia" w:ascii="Verdana" w:hAnsi="Verdana" w:eastAsia="宋体"/>
          <w:sz w:val="21"/>
          <w:szCs w:val="21"/>
        </w:rPr>
        <w:t xml:space="preserve"> </w:t>
      </w:r>
    </w:p>
    <w:tbl>
      <w:tblPr>
        <w:tblStyle w:val="23"/>
        <w:tblW w:w="8241" w:type="dxa"/>
        <w:tblInd w:w="0" w:type="dxa"/>
        <w:tblLayout w:type="fixed"/>
        <w:tblCellMar>
          <w:top w:w="0" w:type="dxa"/>
          <w:left w:w="108" w:type="dxa"/>
          <w:bottom w:w="0" w:type="dxa"/>
          <w:right w:w="108" w:type="dxa"/>
        </w:tblCellMar>
      </w:tblPr>
      <w:tblGrid>
        <w:gridCol w:w="8241"/>
      </w:tblGrid>
      <w:tr>
        <w:tblPrEx>
          <w:tblLayout w:type="fixed"/>
          <w:tblCellMar>
            <w:top w:w="0" w:type="dxa"/>
            <w:left w:w="108" w:type="dxa"/>
            <w:bottom w:w="0" w:type="dxa"/>
            <w:right w:w="108" w:type="dxa"/>
          </w:tblCellMar>
        </w:tblPrEx>
        <w:trPr>
          <w:trHeight w:val="319" w:hRule="atLeast"/>
          <w:ins w:id="322" w:author="Bay" w:date="2018-06-15T18:00:11Z"/>
        </w:trPr>
        <w:tc>
          <w:tcPr>
            <w:tcW w:w="8241"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both"/>
              <w:rPr>
                <w:ins w:id="323" w:author="Bay" w:date="2018-06-15T18:00:11Z"/>
                <w:rFonts w:hint="eastAsia" w:ascii="Verdana" w:hAnsi="Verdana" w:eastAsia="宋体"/>
                <w:color w:val="000000"/>
                <w:sz w:val="18"/>
                <w:szCs w:val="18"/>
              </w:rPr>
            </w:pPr>
            <w:ins w:id="324" w:author="Bay" w:date="2018-06-15T18:00:11Z">
              <w:r>
                <w:rPr>
                  <w:rFonts w:hint="eastAsia" w:ascii="Verdana" w:hAnsi="Verdana" w:eastAsia="宋体"/>
                  <w:color w:val="000000"/>
                  <w:sz w:val="18"/>
                  <w:szCs w:val="18"/>
                </w:rPr>
                <w:t>格式示例:</w:t>
              </w:r>
            </w:ins>
          </w:p>
          <w:p>
            <w:pPr>
              <w:ind w:firstLine="420" w:firstLineChars="200"/>
              <w:jc w:val="both"/>
              <w:rPr>
                <w:ins w:id="325" w:author="Bay" w:date="2018-06-15T18:00:11Z"/>
                <w:rFonts w:hint="eastAsia" w:ascii="宋体" w:hAnsi="宋体" w:eastAsia="宋体" w:cs="宋体"/>
                <w:color w:val="000000"/>
                <w:sz w:val="21"/>
                <w:szCs w:val="21"/>
              </w:rPr>
            </w:pPr>
            <w:ins w:id="326" w:author="Bay" w:date="2018-06-15T18:00:11Z">
              <w:r>
                <w:rPr>
                  <w:rFonts w:hint="eastAsia" w:ascii="宋体" w:hAnsi="宋体" w:eastAsia="宋体" w:cs="宋体"/>
                  <w:color w:val="000000"/>
                  <w:sz w:val="21"/>
                  <w:szCs w:val="21"/>
                </w:rPr>
                <w:fldChar w:fldCharType="begin"/>
              </w:r>
            </w:ins>
            <w:ins w:id="327" w:author="Bay" w:date="2018-06-15T18:00:11Z">
              <w:r>
                <w:rPr>
                  <w:rFonts w:hint="eastAsia" w:ascii="宋体" w:hAnsi="宋体" w:eastAsia="宋体" w:cs="宋体"/>
                  <w:color w:val="000000"/>
                  <w:sz w:val="21"/>
                  <w:szCs w:val="21"/>
                </w:rPr>
                <w:instrText xml:space="preserve"> HYPERLINK "http://101.37.82.175:7777/ftdm-web/account/company_register?sign=111111&amp;order_no=w2ww17910ww&amp;partner_trans_date=20180123&amp;partner_trans_time=092823&amp;version=2.0&amp;mall_no=JS-CBD-20180117&amp;mer_no=JS-CBD-C-20180117&amp;org_name=问831&amp;" </w:instrText>
              </w:r>
            </w:ins>
            <w:ins w:id="328" w:author="Bay" w:date="2018-06-15T18:00:11Z">
              <w:r>
                <w:rPr>
                  <w:rFonts w:hint="eastAsia" w:ascii="宋体" w:hAnsi="宋体" w:eastAsia="宋体" w:cs="宋体"/>
                  <w:color w:val="000000"/>
                  <w:sz w:val="21"/>
                  <w:szCs w:val="21"/>
                </w:rPr>
                <w:fldChar w:fldCharType="separate"/>
              </w:r>
            </w:ins>
            <w:ins w:id="329" w:author="Bay" w:date="2018-06-15T18:00:11Z">
              <w:r>
                <w:rPr>
                  <w:rStyle w:val="22"/>
                  <w:rFonts w:hint="eastAsia" w:ascii="宋体" w:hAnsi="宋体" w:eastAsia="宋体" w:cs="宋体"/>
                  <w:color w:val="000000"/>
                  <w:sz w:val="21"/>
                  <w:szCs w:val="21"/>
                </w:rPr>
                <w:t>http://101.37.82.175:7777/ftdm-web/account/company_register?sign=111111&amp;order_no=w2ww17910ww&amp;partner_trans_date=20180123&amp;partner_trans_time=092823&amp;version=2.0&amp;mall_no=</w:t>
              </w:r>
            </w:ins>
            <w:ins w:id="330" w:author="Bay" w:date="2018-06-25T09:28:37Z">
              <w:r>
                <w:rPr>
                  <w:rStyle w:val="22"/>
                  <w:rFonts w:hint="eastAsia" w:ascii="宋体" w:hAnsi="宋体" w:eastAsia="宋体" w:cs="宋体"/>
                  <w:color w:val="000000"/>
                  <w:sz w:val="21"/>
                  <w:szCs w:val="21"/>
                  <w:lang w:eastAsia="zh-CN"/>
                </w:rPr>
                <w:t>XXXXXXXX</w:t>
              </w:r>
            </w:ins>
            <w:ins w:id="331" w:author="Bay" w:date="2018-06-15T18:00:11Z">
              <w:r>
                <w:rPr>
                  <w:rStyle w:val="22"/>
                  <w:rFonts w:hint="eastAsia" w:ascii="宋体" w:hAnsi="宋体" w:eastAsia="宋体" w:cs="宋体"/>
                  <w:color w:val="000000"/>
                  <w:sz w:val="21"/>
                  <w:szCs w:val="21"/>
                </w:rPr>
                <w:t>&amp;mer_no=</w:t>
              </w:r>
            </w:ins>
            <w:ins w:id="332" w:author="Bay" w:date="2018-06-25T09:28:46Z">
              <w:r>
                <w:rPr>
                  <w:rStyle w:val="22"/>
                  <w:rFonts w:hint="eastAsia" w:ascii="宋体" w:hAnsi="宋体" w:eastAsia="宋体" w:cs="宋体"/>
                  <w:color w:val="000000"/>
                  <w:sz w:val="21"/>
                  <w:szCs w:val="21"/>
                  <w:lang w:eastAsia="zh-CN"/>
                </w:rPr>
                <w:t>XXXXXXXX</w:t>
              </w:r>
            </w:ins>
            <w:ins w:id="333" w:author="Bay" w:date="2018-06-15T18:00:11Z">
              <w:r>
                <w:rPr>
                  <w:rStyle w:val="22"/>
                  <w:rFonts w:hint="eastAsia" w:ascii="宋体" w:hAnsi="宋体" w:eastAsia="宋体" w:cs="宋体"/>
                  <w:color w:val="000000"/>
                  <w:sz w:val="21"/>
                  <w:szCs w:val="21"/>
                </w:rPr>
                <w:t>&amp;org_name=问831&amp;</w:t>
              </w:r>
            </w:ins>
            <w:ins w:id="334" w:author="Bay" w:date="2018-06-15T18:00:11Z">
              <w:r>
                <w:rPr>
                  <w:rFonts w:hint="eastAsia" w:ascii="宋体" w:hAnsi="宋体" w:eastAsia="宋体" w:cs="宋体"/>
                  <w:color w:val="000000"/>
                  <w:sz w:val="21"/>
                  <w:szCs w:val="21"/>
                </w:rPr>
                <w:fldChar w:fldCharType="end"/>
              </w:r>
            </w:ins>
            <w:ins w:id="335" w:author="Bay" w:date="2018-06-15T18:00:11Z">
              <w:r>
                <w:rPr>
                  <w:rFonts w:hint="eastAsia" w:ascii="宋体" w:hAnsi="宋体" w:eastAsia="宋体" w:cs="宋体"/>
                  <w:color w:val="000000"/>
                  <w:sz w:val="21"/>
                  <w:szCs w:val="21"/>
                </w:rPr>
                <w:t>mobile=13868577110&amp;card_no=123222222221&amp;role=1&amp;</w:t>
              </w:r>
            </w:ins>
          </w:p>
          <w:p>
            <w:pPr>
              <w:ind w:firstLine="0" w:firstLineChars="0"/>
              <w:jc w:val="both"/>
              <w:rPr>
                <w:ins w:id="336" w:author="Bay" w:date="2018-06-15T18:00:11Z"/>
                <w:rFonts w:hint="eastAsia" w:ascii="宋体" w:hAnsi="宋体" w:eastAsia="宋体" w:cs="宋体"/>
                <w:color w:val="000000"/>
                <w:sz w:val="21"/>
                <w:szCs w:val="21"/>
              </w:rPr>
            </w:pPr>
            <w:ins w:id="337" w:author="Bay" w:date="2018-06-15T18:00:11Z">
              <w:r>
                <w:rPr>
                  <w:rFonts w:hint="eastAsia" w:ascii="宋体" w:hAnsi="宋体" w:eastAsia="宋体" w:cs="宋体"/>
                  <w:color w:val="000000"/>
                  <w:sz w:val="21"/>
                  <w:szCs w:val="21"/>
                </w:rPr>
                <w:t>authed_amount=12340000&amp;authed_limittime=20180101&amp;bank_license=1508862038300000&amp;return_url=https%32Fwww.baidu.com&amp;notify_url=www.baidu.com&amp;authed_type=2&amp;</w:t>
              </w:r>
            </w:ins>
          </w:p>
          <w:p>
            <w:pPr>
              <w:ind w:firstLine="0" w:firstLineChars="0"/>
              <w:jc w:val="both"/>
              <w:rPr>
                <w:ins w:id="338" w:author="Bay" w:date="2018-06-15T18:00:11Z"/>
                <w:rFonts w:hint="eastAsia" w:ascii="Verdana" w:hAnsi="Verdana" w:eastAsia="宋体"/>
                <w:color w:val="000000"/>
                <w:sz w:val="18"/>
                <w:szCs w:val="18"/>
              </w:rPr>
            </w:pPr>
            <w:ins w:id="339" w:author="Bay" w:date="2018-06-15T18:00:11Z">
              <w:r>
                <w:rPr>
                  <w:rFonts w:hint="eastAsia" w:ascii="宋体" w:hAnsi="宋体" w:eastAsia="宋体" w:cs="宋体"/>
                  <w:color w:val="000000"/>
                  <w:sz w:val="21"/>
                  <w:szCs w:val="21"/>
                </w:rPr>
                <w:t>email=451589813@qq.com&amp;card_type=1</w:t>
              </w:r>
            </w:ins>
          </w:p>
        </w:tc>
      </w:tr>
    </w:tbl>
    <w:p>
      <w:pPr>
        <w:rPr>
          <w:rFonts w:ascii="Verdana" w:hAnsi="Verdana" w:eastAsia="宋体"/>
          <w:sz w:val="21"/>
          <w:szCs w:val="21"/>
        </w:rPr>
      </w:pPr>
    </w:p>
    <w:p>
      <w:pPr>
        <w:ind w:firstLine="480"/>
        <w:rPr>
          <w:rFonts w:hint="eastAsia"/>
        </w:rPr>
      </w:pPr>
    </w:p>
    <w:p>
      <w:pPr>
        <w:pStyle w:val="4"/>
        <w:ind w:firstLine="480"/>
        <w:rPr>
          <w:b/>
          <w:color w:val="auto"/>
        </w:rPr>
      </w:pPr>
      <w:r>
        <w:rPr>
          <w:rFonts w:hint="eastAsia"/>
          <w:b/>
          <w:color w:val="auto"/>
        </w:rPr>
        <w:t>交易密码设置</w:t>
      </w:r>
      <w:del w:id="340" w:author="Bay" w:date="2018-06-15T18:02:55Z">
        <w:r>
          <w:rPr>
            <w:rFonts w:hint="eastAsia"/>
            <w:b/>
            <w:color w:val="auto"/>
            <w:lang w:eastAsia="zh-CN"/>
          </w:rPr>
          <w:delText>（</w:delText>
        </w:r>
      </w:del>
      <w:ins w:id="341" w:author="Bay" w:date="2018-06-15T18:02:55Z">
        <w:r>
          <w:rPr>
            <w:rFonts w:hint="eastAsia"/>
            <w:b/>
            <w:color w:val="auto"/>
            <w:lang w:eastAsia="zh-CN"/>
          </w:rPr>
          <w:t>(</w:t>
        </w:r>
      </w:ins>
      <w:r>
        <w:rPr>
          <w:rFonts w:hint="eastAsia"/>
          <w:b/>
          <w:color w:val="auto"/>
          <w:lang w:val="en-US" w:eastAsia="zh-CN"/>
        </w:rPr>
        <w:t>页面服务</w:t>
      </w:r>
      <w:del w:id="342" w:author="Bay" w:date="2018-06-15T18:03:18Z">
        <w:r>
          <w:rPr>
            <w:rFonts w:hint="eastAsia"/>
            <w:b/>
            <w:color w:val="auto"/>
            <w:lang w:eastAsia="zh-CN"/>
          </w:rPr>
          <w:delText>）</w:delText>
        </w:r>
      </w:del>
      <w:ins w:id="343" w:author="Bay" w:date="2018-06-15T18:03:18Z">
        <w:r>
          <w:rPr>
            <w:rFonts w:hint="eastAsia"/>
            <w:b/>
            <w:color w:val="auto"/>
            <w:lang w:eastAsia="zh-CN"/>
          </w:rPr>
          <w:t>)</w:t>
        </w:r>
      </w:ins>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rPr>
                <w:rFonts w:hint="eastAsia"/>
              </w:rPr>
              <w:pPrChange w:id="344" w:author="Bay" w:date="2018-06-19T10:25:47Z">
                <w:pPr>
                  <w:ind w:firstLine="360"/>
                </w:pPr>
              </w:pPrChange>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345" w:author="Bay" w:date="2018-06-19T10:25:47Z">
                <w:pPr>
                  <w:ind w:firstLine="360"/>
                </w:pPr>
              </w:pPrChange>
            </w:pPr>
            <w:r>
              <w:rPr>
                <w:rFonts w:hint="eastAsia"/>
              </w:rPr>
              <w:t>用于</w:t>
            </w:r>
            <w:del w:id="346" w:author="Bay" w:date="2018-06-14T17:35:34Z">
              <w:r>
                <w:rPr>
                  <w:rFonts w:hint="eastAsia"/>
                  <w:lang w:val="en-US"/>
                </w:rPr>
                <w:delText>迁移</w:delText>
              </w:r>
            </w:del>
            <w:ins w:id="347" w:author="Bay" w:date="2018-06-14T17:35:40Z">
              <w:r>
                <w:rPr>
                  <w:rFonts w:hint="eastAsia"/>
                  <w:lang w:val="en-US" w:eastAsia="zh-CN"/>
                </w:rPr>
                <w:t>存量</w:t>
              </w:r>
            </w:ins>
            <w:r>
              <w:rPr>
                <w:rFonts w:hint="eastAsia"/>
              </w:rPr>
              <w:t>用户</w:t>
            </w:r>
            <w:del w:id="348" w:author="Bay" w:date="2018-06-14T17:35:43Z">
              <w:r>
                <w:rPr>
                  <w:rFonts w:hint="eastAsia"/>
                </w:rPr>
                <w:delText>交易密码设置</w:delText>
              </w:r>
            </w:del>
            <w:r>
              <w:rPr>
                <w:rFonts w:hint="eastAsia"/>
                <w:lang w:val="en-US" w:eastAsia="zh-CN"/>
              </w:rPr>
              <w:t>激活</w:t>
            </w:r>
            <w:r>
              <w:rPr>
                <w:rFonts w:hint="eastAsia"/>
              </w:rPr>
              <w:t>，请求接口后会弹出银行存管</w:t>
            </w:r>
            <w:del w:id="349" w:author="Bay" w:date="2018-06-14T17:36:07Z">
              <w:r>
                <w:rPr>
                  <w:rFonts w:hint="eastAsia"/>
                </w:rPr>
                <w:delText>开</w:delText>
              </w:r>
            </w:del>
            <w:del w:id="350" w:author="Bay" w:date="2018-06-14T17:36:06Z">
              <w:r>
                <w:rPr>
                  <w:rFonts w:hint="eastAsia"/>
                </w:rPr>
                <w:delText>户</w:delText>
              </w:r>
            </w:del>
            <w:r>
              <w:rPr>
                <w:rFonts w:hint="eastAsia"/>
              </w:rPr>
              <w:t>页面。</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351" w:author="Bay" w:date="2018-06-19T10:25:47Z">
                <w:pPr>
                  <w:ind w:firstLine="360"/>
                </w:pPr>
              </w:pPrChange>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352" w:author="Bay" w:date="2018-06-19T10:25:47Z">
                <w:pPr>
                  <w:ind w:firstLine="360"/>
                </w:pPr>
              </w:pPrChange>
            </w:pPr>
            <w:r>
              <w:rPr>
                <w:rFonts w:hint="eastAsia"/>
              </w:rPr>
              <w:t>/account/set_password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353" w:author="Bay" w:date="2018-06-19T10:25:47Z">
                <w:pPr>
                  <w:ind w:firstLine="360"/>
                </w:pPr>
              </w:pPrChange>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354" w:author="Bay" w:date="2018-06-19T10:25:47Z">
                <w:pPr>
                  <w:ind w:firstLine="360"/>
                </w:pPr>
              </w:pPrChange>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355" w:author="Bay" w:date="2018-06-19T10:25:47Z">
                <w:pPr>
                  <w:ind w:firstLine="360"/>
                </w:pPr>
              </w:pPrChange>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356" w:author="Bay" w:date="2018-06-19T10:25:47Z">
                <w:pPr>
                  <w:ind w:firstLine="360"/>
                </w:pPr>
              </w:pPrChange>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357" w:author="Bay" w:date="2018-06-19T10:25:47Z">
                <w:pPr>
                  <w:ind w:firstLine="360"/>
                </w:pPr>
              </w:pPrChange>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358" w:author="Bay" w:date="2018-06-19T10:25:47Z">
                <w:pPr>
                  <w:ind w:firstLine="360"/>
                </w:pPr>
              </w:pPrChange>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Change w:id="359" w:author="Bay" w:date="2018-06-14T17:36:55Z">
          <w:tblPr>
            <w:tblStyle w:val="23"/>
            <w:tblW w:w="8241" w:type="dxa"/>
            <w:tblInd w:w="0" w:type="dxa"/>
            <w:tblLayout w:type="fixed"/>
            <w:tblCellMar>
              <w:top w:w="0" w:type="dxa"/>
              <w:left w:w="108" w:type="dxa"/>
              <w:bottom w:w="0" w:type="dxa"/>
              <w:right w:w="108" w:type="dxa"/>
            </w:tblCellMar>
          </w:tblPr>
        </w:tblPrChange>
      </w:tblPr>
      <w:tblGrid>
        <w:gridCol w:w="2366"/>
        <w:gridCol w:w="739"/>
        <w:gridCol w:w="1029"/>
        <w:gridCol w:w="4107"/>
        <w:tblGridChange w:id="360">
          <w:tblGrid>
            <w:gridCol w:w="2366"/>
            <w:gridCol w:w="739"/>
            <w:gridCol w:w="915"/>
            <w:gridCol w:w="4221"/>
          </w:tblGrid>
        </w:tblGridChange>
      </w:tblGrid>
      <w:tr>
        <w:tblPrEx>
          <w:tblLayout w:type="fixed"/>
          <w:tblCellMar>
            <w:top w:w="0" w:type="dxa"/>
            <w:left w:w="108" w:type="dxa"/>
            <w:bottom w:w="0" w:type="dxa"/>
            <w:right w:w="108" w:type="dxa"/>
          </w:tblCellMar>
          <w:tblPrExChange w:id="361" w:author="Bay" w:date="2018-06-14T17:36:55Z">
            <w:tblPrEx>
              <w:tblLayout w:type="fixed"/>
            </w:tblPrEx>
          </w:tblPrExChange>
        </w:tblPrEx>
        <w:trPr>
          <w:trHeight w:val="290" w:hRule="atLeast"/>
          <w:trPrChange w:id="361" w:author="Bay" w:date="2018-06-14T17:36:55Z">
            <w:trPr>
              <w:trHeight w:val="290"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tcPrChange w:id="362"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Change w:id="363" w:author="Bay" w:date="2018-06-14T17:36:55Z">
              <w:tcPr>
                <w:tcW w:w="73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29" w:type="dxa"/>
            <w:tcBorders>
              <w:top w:val="double" w:color="8DB3E2" w:sz="2" w:space="0"/>
              <w:left w:val="nil"/>
              <w:bottom w:val="double" w:color="8DB3E2" w:sz="2" w:space="0"/>
              <w:right w:val="double" w:color="8DB3E2" w:sz="2" w:space="0"/>
            </w:tcBorders>
            <w:shd w:val="clear" w:color="auto" w:fill="FFFFFF"/>
            <w:tcPrChange w:id="364" w:author="Bay" w:date="2018-06-14T17:36:55Z">
              <w:tcPr>
                <w:tcW w:w="915"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107" w:type="dxa"/>
            <w:tcBorders>
              <w:top w:val="double" w:color="8DB3E2" w:sz="2" w:space="0"/>
              <w:left w:val="nil"/>
              <w:bottom w:val="double" w:color="8DB3E2" w:sz="2" w:space="0"/>
              <w:right w:val="double" w:color="8DB3E2" w:sz="2" w:space="0"/>
            </w:tcBorders>
            <w:shd w:val="clear" w:color="auto" w:fill="FFFFFF"/>
            <w:tcPrChange w:id="365" w:author="Bay" w:date="2018-06-14T17:36:55Z">
              <w:tcPr>
                <w:tcW w:w="422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Change w:id="366" w:author="Bay" w:date="2018-06-14T17:36:55Z">
            <w:tblPrEx>
              <w:tblLayout w:type="fixed"/>
              <w:tblCellMar>
                <w:top w:w="0" w:type="dxa"/>
                <w:left w:w="108" w:type="dxa"/>
                <w:bottom w:w="0" w:type="dxa"/>
                <w:right w:w="108" w:type="dxa"/>
              </w:tblCellMar>
            </w:tblPrEx>
          </w:tblPrExChange>
        </w:tblPrEx>
        <w:trPr>
          <w:trHeight w:val="319" w:hRule="atLeast"/>
          <w:trPrChange w:id="366"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B8CCE4"/>
            <w:tcPrChange w:id="367"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Change w:id="368" w:author="Bay" w:date="2018-06-14T17:36:55Z">
              <w:tcPr>
                <w:tcW w:w="73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B8CCE4"/>
            <w:tcPrChange w:id="369" w:author="Bay" w:date="2018-06-14T17:36:55Z">
              <w:tcPr>
                <w:tcW w:w="915"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107" w:type="dxa"/>
            <w:tcBorders>
              <w:top w:val="double" w:color="8DB3E2" w:sz="2" w:space="0"/>
              <w:left w:val="nil"/>
              <w:bottom w:val="double" w:color="8DB3E2" w:sz="2" w:space="0"/>
              <w:right w:val="double" w:color="8DB3E2" w:sz="2" w:space="0"/>
            </w:tcBorders>
            <w:shd w:val="clear" w:color="auto" w:fill="B8CCE4"/>
            <w:tcPrChange w:id="370" w:author="Bay" w:date="2018-06-14T17:36:55Z">
              <w:tcPr>
                <w:tcW w:w="422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Change w:id="371" w:author="Bay" w:date="2018-06-14T17:36:55Z">
            <w:tblPrEx>
              <w:tblLayout w:type="fixed"/>
              <w:tblCellMar>
                <w:top w:w="0" w:type="dxa"/>
                <w:left w:w="108" w:type="dxa"/>
                <w:bottom w:w="0" w:type="dxa"/>
                <w:right w:w="108" w:type="dxa"/>
              </w:tblCellMar>
            </w:tblPrEx>
          </w:tblPrExChange>
        </w:tblPrEx>
        <w:trPr>
          <w:trHeight w:val="319" w:hRule="atLeast"/>
          <w:trPrChange w:id="371"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B8CCE4"/>
            <w:tcPrChange w:id="372"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name</w:t>
            </w:r>
          </w:p>
        </w:tc>
        <w:tc>
          <w:tcPr>
            <w:tcW w:w="739" w:type="dxa"/>
            <w:tcBorders>
              <w:top w:val="double" w:color="8DB3E2" w:sz="2" w:space="0"/>
              <w:left w:val="nil"/>
              <w:bottom w:val="double" w:color="8DB3E2" w:sz="2" w:space="0"/>
              <w:right w:val="double" w:color="8DB3E2" w:sz="2" w:space="0"/>
            </w:tcBorders>
            <w:shd w:val="clear" w:color="auto" w:fill="B8CCE4"/>
            <w:tcPrChange w:id="373" w:author="Bay" w:date="2018-06-14T17:36:55Z">
              <w:tcPr>
                <w:tcW w:w="73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029" w:type="dxa"/>
            <w:tcBorders>
              <w:top w:val="double" w:color="8DB3E2" w:sz="2" w:space="0"/>
              <w:left w:val="nil"/>
              <w:bottom w:val="double" w:color="8DB3E2" w:sz="2" w:space="0"/>
              <w:right w:val="double" w:color="8DB3E2" w:sz="2" w:space="0"/>
            </w:tcBorders>
            <w:shd w:val="clear" w:color="auto" w:fill="B8CCE4"/>
            <w:tcPrChange w:id="374" w:author="Bay" w:date="2018-06-14T17:36:55Z">
              <w:tcPr>
                <w:tcW w:w="915"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w:t>
            </w:r>
          </w:p>
        </w:tc>
        <w:tc>
          <w:tcPr>
            <w:tcW w:w="4107" w:type="dxa"/>
            <w:tcBorders>
              <w:top w:val="double" w:color="8DB3E2" w:sz="2" w:space="0"/>
              <w:left w:val="nil"/>
              <w:bottom w:val="double" w:color="8DB3E2" w:sz="2" w:space="0"/>
              <w:right w:val="double" w:color="8DB3E2" w:sz="2" w:space="0"/>
            </w:tcBorders>
            <w:shd w:val="clear" w:color="auto" w:fill="B8CCE4"/>
            <w:tcPrChange w:id="375" w:author="Bay" w:date="2018-06-14T17:36:55Z">
              <w:tcPr>
                <w:tcW w:w="422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姓名</w:t>
            </w:r>
          </w:p>
        </w:tc>
      </w:tr>
      <w:tr>
        <w:tblPrEx>
          <w:tblLayout w:type="fixed"/>
          <w:tblCellMar>
            <w:top w:w="0" w:type="dxa"/>
            <w:left w:w="108" w:type="dxa"/>
            <w:bottom w:w="0" w:type="dxa"/>
            <w:right w:w="108" w:type="dxa"/>
          </w:tblCellMar>
          <w:tblPrExChange w:id="376" w:author="Bay" w:date="2018-06-14T17:36:55Z">
            <w:tblPrEx>
              <w:tblLayout w:type="fixed"/>
              <w:tblCellMar>
                <w:top w:w="0" w:type="dxa"/>
                <w:left w:w="108" w:type="dxa"/>
                <w:bottom w:w="0" w:type="dxa"/>
                <w:right w:w="108" w:type="dxa"/>
              </w:tblCellMar>
            </w:tblPrEx>
          </w:tblPrExChange>
        </w:tblPrEx>
        <w:trPr>
          <w:trHeight w:val="319" w:hRule="atLeast"/>
          <w:trPrChange w:id="376"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Change w:id="377"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vAlign w:val="top"/>
            <w:tcPrChange w:id="378" w:author="Bay" w:date="2018-06-14T17:36:55Z">
              <w:tcPr>
                <w:tcW w:w="739"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vAlign w:val="top"/>
            <w:tcPrChange w:id="379" w:author="Bay" w:date="2018-06-14T17:36:55Z">
              <w:tcPr>
                <w:tcW w:w="915"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107" w:type="dxa"/>
            <w:tcBorders>
              <w:top w:val="double" w:color="8DB3E2" w:sz="2" w:space="0"/>
              <w:left w:val="nil"/>
              <w:bottom w:val="double" w:color="8DB3E2" w:sz="2" w:space="0"/>
              <w:right w:val="double" w:color="8DB3E2" w:sz="2" w:space="0"/>
            </w:tcBorders>
            <w:shd w:val="clear" w:color="auto" w:fill="FFFFFF"/>
            <w:vAlign w:val="top"/>
            <w:tcPrChange w:id="380" w:author="Bay" w:date="2018-06-14T17:36:55Z">
              <w:tcPr>
                <w:tcW w:w="4221"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Change w:id="381" w:author="Bay" w:date="2018-06-14T17:36:55Z">
            <w:tblPrEx>
              <w:tblLayout w:type="fixed"/>
              <w:tblCellMar>
                <w:top w:w="0" w:type="dxa"/>
                <w:left w:w="108" w:type="dxa"/>
                <w:bottom w:w="0" w:type="dxa"/>
                <w:right w:w="108" w:type="dxa"/>
              </w:tblCellMar>
            </w:tblPrEx>
          </w:tblPrExChange>
        </w:tblPrEx>
        <w:trPr>
          <w:trHeight w:val="319" w:hRule="atLeast"/>
          <w:trPrChange w:id="381"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Change w:id="382"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vAlign w:val="top"/>
            <w:tcPrChange w:id="383" w:author="Bay" w:date="2018-06-14T17:36:55Z">
              <w:tcPr>
                <w:tcW w:w="739"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vAlign w:val="top"/>
            <w:tcPrChange w:id="384" w:author="Bay" w:date="2018-06-14T17:36:55Z">
              <w:tcPr>
                <w:tcW w:w="915"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385" w:author="Bay" w:date="2018-06-15T18:02:55Z">
              <w:r>
                <w:rPr>
                  <w:rFonts w:hint="eastAsia" w:ascii="宋体" w:hAnsi="宋体" w:eastAsia="宋体"/>
                  <w:color w:val="000000"/>
                  <w:sz w:val="18"/>
                  <w:szCs w:val="18"/>
                </w:rPr>
                <w:delText>（</w:delText>
              </w:r>
            </w:del>
            <w:ins w:id="386"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w:t>
            </w:r>
            <w:del w:id="387" w:author="Bay" w:date="2018-06-15T18:03:18Z">
              <w:r>
                <w:rPr>
                  <w:rFonts w:hint="eastAsia" w:ascii="Verdana" w:hAnsi="Verdana" w:eastAsia="宋体"/>
                  <w:color w:val="000000"/>
                  <w:sz w:val="18"/>
                  <w:szCs w:val="18"/>
                </w:rPr>
                <w:delText>）</w:delText>
              </w:r>
            </w:del>
            <w:ins w:id="388" w:author="Bay" w:date="2018-06-15T18:03:18Z">
              <w:r>
                <w:rPr>
                  <w:rFonts w:hint="eastAsia" w:ascii="Verdana" w:hAnsi="Verdana" w:eastAsia="宋体"/>
                  <w:color w:val="000000"/>
                  <w:sz w:val="18"/>
                  <w:szCs w:val="18"/>
                  <w:lang w:eastAsia="zh-CN"/>
                </w:rPr>
                <w:t>)</w:t>
              </w:r>
            </w:ins>
          </w:p>
        </w:tc>
        <w:tc>
          <w:tcPr>
            <w:tcW w:w="4107" w:type="dxa"/>
            <w:tcBorders>
              <w:top w:val="double" w:color="8DB3E2" w:sz="2" w:space="0"/>
              <w:left w:val="nil"/>
              <w:bottom w:val="double" w:color="8DB3E2" w:sz="2" w:space="0"/>
              <w:right w:val="double" w:color="8DB3E2" w:sz="2" w:space="0"/>
            </w:tcBorders>
            <w:shd w:val="clear" w:color="auto" w:fill="FFFFFF"/>
            <w:vAlign w:val="top"/>
            <w:tcPrChange w:id="389" w:author="Bay" w:date="2018-06-14T17:36:55Z">
              <w:tcPr>
                <w:tcW w:w="4221"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角色</w:t>
            </w:r>
            <w:del w:id="390" w:author="Bay" w:date="2018-06-15T18:02:55Z">
              <w:r>
                <w:rPr>
                  <w:rFonts w:hint="eastAsia" w:ascii="Verdana" w:hAnsi="Verdana" w:eastAsia="宋体"/>
                  <w:color w:val="000000"/>
                  <w:sz w:val="18"/>
                  <w:szCs w:val="18"/>
                </w:rPr>
                <w:delText>（</w:delText>
              </w:r>
            </w:del>
            <w:ins w:id="39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del w:id="392" w:author="Bay" w:date="2018-06-15T18:03:18Z">
              <w:r>
                <w:rPr>
                  <w:rFonts w:hint="eastAsia" w:ascii="宋体" w:hAnsi="宋体" w:eastAsia="宋体"/>
                  <w:color w:val="000000"/>
                  <w:sz w:val="18"/>
                  <w:szCs w:val="18"/>
                </w:rPr>
                <w:delText>）</w:delText>
              </w:r>
            </w:del>
            <w:ins w:id="393"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多角色用</w:t>
            </w:r>
            <w:ins w:id="394" w:author="Bay" w:date="2018-06-14T17:34:01Z">
              <w:r>
                <w:rPr>
                  <w:rFonts w:hint="eastAsia" w:ascii="宋体" w:hAnsi="宋体" w:eastAsia="宋体"/>
                  <w:color w:val="000000"/>
                  <w:sz w:val="18"/>
                  <w:szCs w:val="18"/>
                  <w:lang w:val="en-US" w:eastAsia="zh-CN"/>
                </w:rPr>
                <w:t>“,”</w:t>
              </w:r>
            </w:ins>
            <w:ins w:id="395" w:author="Bay" w:date="2018-06-15T18:02:55Z">
              <w:r>
                <w:rPr>
                  <w:rFonts w:hint="eastAsia" w:ascii="宋体" w:hAnsi="宋体" w:eastAsia="宋体"/>
                  <w:color w:val="000000"/>
                  <w:sz w:val="18"/>
                  <w:szCs w:val="18"/>
                  <w:lang w:val="en-US" w:eastAsia="zh-CN"/>
                </w:rPr>
                <w:t>(</w:t>
              </w:r>
            </w:ins>
            <w:ins w:id="396" w:author="Bay" w:date="2018-06-14T17:34:01Z">
              <w:r>
                <w:rPr>
                  <w:rFonts w:hint="eastAsia" w:ascii="宋体" w:hAnsi="宋体" w:eastAsia="宋体"/>
                  <w:color w:val="000000"/>
                  <w:sz w:val="18"/>
                  <w:szCs w:val="18"/>
                  <w:lang w:val="en-US" w:eastAsia="zh-CN"/>
                </w:rPr>
                <w:t>半角</w:t>
              </w:r>
            </w:ins>
            <w:ins w:id="397" w:author="Bay" w:date="2018-06-15T18:03:18Z">
              <w:r>
                <w:rPr>
                  <w:rFonts w:hint="eastAsia" w:ascii="宋体" w:hAnsi="宋体" w:eastAsia="宋体"/>
                  <w:color w:val="000000"/>
                  <w:sz w:val="18"/>
                  <w:szCs w:val="18"/>
                  <w:lang w:val="en-US" w:eastAsia="zh-CN"/>
                </w:rPr>
                <w:t>)</w:t>
              </w:r>
            </w:ins>
            <w:del w:id="398" w:author="Bay" w:date="2018-06-14T17:34:01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Change w:id="399" w:author="Bay" w:date="2018-06-14T17:36:55Z">
            <w:tblPrEx>
              <w:tblLayout w:type="fixed"/>
              <w:tblCellMar>
                <w:top w:w="0" w:type="dxa"/>
                <w:left w:w="108" w:type="dxa"/>
                <w:bottom w:w="0" w:type="dxa"/>
                <w:right w:w="108" w:type="dxa"/>
              </w:tblCellMar>
            </w:tblPrEx>
          </w:tblPrExChange>
        </w:tblPrEx>
        <w:trPr>
          <w:trHeight w:val="319" w:hRule="atLeast"/>
          <w:trPrChange w:id="399"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Change w:id="400"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39" w:type="dxa"/>
            <w:tcBorders>
              <w:top w:val="double" w:color="8DB3E2" w:sz="2" w:space="0"/>
              <w:left w:val="nil"/>
              <w:bottom w:val="double" w:color="8DB3E2" w:sz="2" w:space="0"/>
              <w:right w:val="double" w:color="8DB3E2" w:sz="2" w:space="0"/>
            </w:tcBorders>
            <w:shd w:val="clear" w:color="auto" w:fill="FFFFFF"/>
            <w:vAlign w:val="top"/>
            <w:tcPrChange w:id="401" w:author="Bay" w:date="2018-06-14T17:36:55Z">
              <w:tcPr>
                <w:tcW w:w="739"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vAlign w:val="top"/>
            <w:tcPrChange w:id="402" w:author="Bay" w:date="2018-06-14T17:36:55Z">
              <w:tcPr>
                <w:tcW w:w="915"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403" w:author="Bay" w:date="2018-06-15T18:02:55Z">
              <w:r>
                <w:rPr>
                  <w:rFonts w:hint="eastAsia" w:ascii="宋体" w:hAnsi="宋体" w:eastAsia="宋体"/>
                  <w:color w:val="000000"/>
                  <w:sz w:val="18"/>
                  <w:szCs w:val="18"/>
                </w:rPr>
                <w:delText>（</w:delText>
              </w:r>
            </w:del>
            <w:ins w:id="404"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del w:id="405" w:author="Bay" w:date="2018-06-15T18:03:18Z">
              <w:r>
                <w:rPr>
                  <w:rFonts w:hint="eastAsia" w:ascii="宋体" w:hAnsi="宋体" w:eastAsia="宋体"/>
                  <w:color w:val="000000"/>
                  <w:sz w:val="18"/>
                  <w:szCs w:val="18"/>
                </w:rPr>
                <w:delText>）</w:delText>
              </w:r>
            </w:del>
            <w:ins w:id="406" w:author="Bay" w:date="2018-06-15T18:03:18Z">
              <w:r>
                <w:rPr>
                  <w:rFonts w:hint="eastAsia" w:ascii="宋体" w:hAnsi="宋体" w:eastAsia="宋体"/>
                  <w:color w:val="000000"/>
                  <w:sz w:val="18"/>
                  <w:szCs w:val="18"/>
                  <w:lang w:eastAsia="zh-CN"/>
                </w:rPr>
                <w:t>)</w:t>
              </w:r>
            </w:ins>
          </w:p>
        </w:tc>
        <w:tc>
          <w:tcPr>
            <w:tcW w:w="4107" w:type="dxa"/>
            <w:tcBorders>
              <w:top w:val="double" w:color="8DB3E2" w:sz="2" w:space="0"/>
              <w:left w:val="nil"/>
              <w:bottom w:val="double" w:color="8DB3E2" w:sz="2" w:space="0"/>
              <w:right w:val="double" w:color="8DB3E2" w:sz="2" w:space="0"/>
            </w:tcBorders>
            <w:shd w:val="clear" w:color="auto" w:fill="FFFFFF"/>
            <w:vAlign w:val="top"/>
            <w:tcPrChange w:id="407" w:author="Bay" w:date="2018-06-14T17:36:55Z">
              <w:tcPr>
                <w:tcW w:w="4221"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del w:id="408" w:author="Bay" w:date="2018-06-15T18:02:55Z">
              <w:r>
                <w:rPr>
                  <w:rFonts w:hint="eastAsia" w:ascii="Verdana" w:hAnsi="Verdana" w:eastAsia="宋体"/>
                  <w:color w:val="000000"/>
                  <w:sz w:val="18"/>
                  <w:szCs w:val="18"/>
                </w:rPr>
                <w:delText>（</w:delText>
              </w:r>
            </w:del>
            <w:ins w:id="40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410" w:author="Bay" w:date="2018-06-15T18:03:18Z">
              <w:r>
                <w:rPr>
                  <w:rFonts w:hint="eastAsia" w:ascii="宋体" w:hAnsi="宋体" w:eastAsia="宋体"/>
                  <w:color w:val="000000"/>
                  <w:sz w:val="18"/>
                  <w:szCs w:val="18"/>
                </w:rPr>
                <w:delText>）</w:delText>
              </w:r>
            </w:del>
            <w:ins w:id="411"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多类型用</w:t>
            </w:r>
            <w:ins w:id="412" w:author="Bay" w:date="2018-06-14T17:33:55Z">
              <w:r>
                <w:rPr>
                  <w:rFonts w:hint="eastAsia" w:ascii="宋体" w:hAnsi="宋体" w:eastAsia="宋体"/>
                  <w:color w:val="000000"/>
                  <w:sz w:val="18"/>
                  <w:szCs w:val="18"/>
                  <w:lang w:val="en-US" w:eastAsia="zh-CN"/>
                </w:rPr>
                <w:t>“,”</w:t>
              </w:r>
            </w:ins>
            <w:ins w:id="413" w:author="Bay" w:date="2018-06-15T18:02:55Z">
              <w:r>
                <w:rPr>
                  <w:rFonts w:hint="eastAsia" w:ascii="宋体" w:hAnsi="宋体" w:eastAsia="宋体"/>
                  <w:color w:val="000000"/>
                  <w:sz w:val="18"/>
                  <w:szCs w:val="18"/>
                  <w:lang w:val="en-US" w:eastAsia="zh-CN"/>
                </w:rPr>
                <w:t>(</w:t>
              </w:r>
            </w:ins>
            <w:ins w:id="414" w:author="Bay" w:date="2018-06-14T17:33:55Z">
              <w:r>
                <w:rPr>
                  <w:rFonts w:hint="eastAsia" w:ascii="宋体" w:hAnsi="宋体" w:eastAsia="宋体"/>
                  <w:color w:val="000000"/>
                  <w:sz w:val="18"/>
                  <w:szCs w:val="18"/>
                  <w:lang w:val="en-US" w:eastAsia="zh-CN"/>
                </w:rPr>
                <w:t>半角</w:t>
              </w:r>
            </w:ins>
            <w:ins w:id="415" w:author="Bay" w:date="2018-06-15T18:03:18Z">
              <w:r>
                <w:rPr>
                  <w:rFonts w:hint="eastAsia" w:ascii="宋体" w:hAnsi="宋体" w:eastAsia="宋体"/>
                  <w:color w:val="000000"/>
                  <w:sz w:val="18"/>
                  <w:szCs w:val="18"/>
                  <w:lang w:val="en-US" w:eastAsia="zh-CN"/>
                </w:rPr>
                <w:t>)</w:t>
              </w:r>
            </w:ins>
            <w:del w:id="416" w:author="Bay" w:date="2018-06-14T17:33:55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Change w:id="417" w:author="Bay" w:date="2018-06-14T17:36:55Z">
            <w:tblPrEx>
              <w:tblLayout w:type="fixed"/>
              <w:tblCellMar>
                <w:top w:w="0" w:type="dxa"/>
                <w:left w:w="108" w:type="dxa"/>
                <w:bottom w:w="0" w:type="dxa"/>
                <w:right w:w="108" w:type="dxa"/>
              </w:tblCellMar>
            </w:tblPrEx>
          </w:tblPrExChange>
        </w:tblPrEx>
        <w:trPr>
          <w:trHeight w:val="319" w:hRule="atLeast"/>
          <w:trPrChange w:id="417"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Change w:id="418"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vAlign w:val="top"/>
            <w:tcPrChange w:id="419" w:author="Bay" w:date="2018-06-14T17:36:55Z">
              <w:tcPr>
                <w:tcW w:w="739"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vAlign w:val="top"/>
            <w:tcPrChange w:id="420" w:author="Bay" w:date="2018-06-14T17:36:55Z">
              <w:tcPr>
                <w:tcW w:w="915"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4107" w:type="dxa"/>
            <w:tcBorders>
              <w:top w:val="double" w:color="8DB3E2" w:sz="2" w:space="0"/>
              <w:left w:val="nil"/>
              <w:bottom w:val="double" w:color="8DB3E2" w:sz="2" w:space="0"/>
              <w:right w:val="double" w:color="8DB3E2" w:sz="2" w:space="0"/>
            </w:tcBorders>
            <w:shd w:val="clear" w:color="auto" w:fill="FFFFFF"/>
            <w:vAlign w:val="top"/>
            <w:tcPrChange w:id="421" w:author="Bay" w:date="2018-06-14T17:36:55Z">
              <w:tcPr>
                <w:tcW w:w="4221"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Change w:id="422" w:author="Bay" w:date="2018-06-14T17:36:55Z">
            <w:tblPrEx>
              <w:tblLayout w:type="fixed"/>
              <w:tblCellMar>
                <w:top w:w="0" w:type="dxa"/>
                <w:left w:w="108" w:type="dxa"/>
                <w:bottom w:w="0" w:type="dxa"/>
                <w:right w:w="108" w:type="dxa"/>
              </w:tblCellMar>
            </w:tblPrEx>
          </w:tblPrExChange>
        </w:tblPrEx>
        <w:trPr>
          <w:trHeight w:val="319" w:hRule="atLeast"/>
          <w:trPrChange w:id="422"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Change w:id="423"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vAlign w:val="top"/>
            <w:tcPrChange w:id="424" w:author="Bay" w:date="2018-06-14T17:36:55Z">
              <w:tcPr>
                <w:tcW w:w="739"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vAlign w:val="top"/>
            <w:tcPrChange w:id="425" w:author="Bay" w:date="2018-06-14T17:36:55Z">
              <w:tcPr>
                <w:tcW w:w="915"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4107" w:type="dxa"/>
            <w:tcBorders>
              <w:top w:val="double" w:color="8DB3E2" w:sz="2" w:space="0"/>
              <w:left w:val="nil"/>
              <w:bottom w:val="double" w:color="8DB3E2" w:sz="2" w:space="0"/>
              <w:right w:val="double" w:color="8DB3E2" w:sz="2" w:space="0"/>
            </w:tcBorders>
            <w:shd w:val="clear" w:color="auto" w:fill="FFFFFF"/>
            <w:vAlign w:val="top"/>
            <w:tcPrChange w:id="426" w:author="Bay" w:date="2018-06-14T17:36:55Z">
              <w:tcPr>
                <w:tcW w:w="4221"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Change w:id="427" w:author="Bay" w:date="2018-06-14T17:36:55Z">
            <w:tblPrEx>
              <w:tblLayout w:type="fixed"/>
              <w:tblCellMar>
                <w:top w:w="0" w:type="dxa"/>
                <w:left w:w="108" w:type="dxa"/>
                <w:bottom w:w="0" w:type="dxa"/>
                <w:right w:w="108" w:type="dxa"/>
              </w:tblCellMar>
            </w:tblPrEx>
          </w:tblPrExChange>
        </w:tblPrEx>
        <w:trPr>
          <w:trHeight w:val="319" w:hRule="atLeast"/>
          <w:trPrChange w:id="427"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Change w:id="428"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return_url</w:t>
            </w:r>
          </w:p>
        </w:tc>
        <w:tc>
          <w:tcPr>
            <w:tcW w:w="739" w:type="dxa"/>
            <w:tcBorders>
              <w:top w:val="double" w:color="8DB3E2" w:sz="2" w:space="0"/>
              <w:left w:val="nil"/>
              <w:bottom w:val="double" w:color="8DB3E2" w:sz="2" w:space="0"/>
              <w:right w:val="double" w:color="8DB3E2" w:sz="2" w:space="0"/>
            </w:tcBorders>
            <w:shd w:val="clear" w:color="auto" w:fill="B8CCE4"/>
            <w:vAlign w:val="top"/>
            <w:tcPrChange w:id="429" w:author="Bay" w:date="2018-06-14T17:36:55Z">
              <w:tcPr>
                <w:tcW w:w="739" w:type="dxa"/>
                <w:tcBorders>
                  <w:top w:val="double" w:color="8DB3E2" w:sz="2" w:space="0"/>
                  <w:left w:val="nil"/>
                  <w:bottom w:val="double" w:color="8DB3E2" w:sz="2" w:space="0"/>
                  <w:right w:val="double" w:color="8DB3E2" w:sz="2" w:space="0"/>
                </w:tcBorders>
                <w:shd w:val="clear" w:color="auto" w:fill="B8CCE4"/>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B8CCE4"/>
            <w:vAlign w:val="top"/>
            <w:tcPrChange w:id="430" w:author="Bay" w:date="2018-06-14T17:36:55Z">
              <w:tcPr>
                <w:tcW w:w="915" w:type="dxa"/>
                <w:tcBorders>
                  <w:top w:val="double" w:color="8DB3E2" w:sz="2" w:space="0"/>
                  <w:left w:val="nil"/>
                  <w:bottom w:val="double" w:color="8DB3E2" w:sz="2" w:space="0"/>
                  <w:right w:val="double" w:color="8DB3E2" w:sz="2" w:space="0"/>
                </w:tcBorders>
                <w:shd w:val="clear" w:color="auto" w:fill="B8CCE4"/>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C(500)</w:t>
            </w:r>
          </w:p>
        </w:tc>
        <w:tc>
          <w:tcPr>
            <w:tcW w:w="4107" w:type="dxa"/>
            <w:tcBorders>
              <w:top w:val="double" w:color="8DB3E2" w:sz="2" w:space="0"/>
              <w:left w:val="nil"/>
              <w:bottom w:val="double" w:color="8DB3E2" w:sz="2" w:space="0"/>
              <w:right w:val="double" w:color="8DB3E2" w:sz="2" w:space="0"/>
            </w:tcBorders>
            <w:shd w:val="clear" w:color="auto" w:fill="B8CCE4"/>
            <w:vAlign w:val="top"/>
            <w:tcPrChange w:id="431" w:author="Bay" w:date="2018-06-14T17:36:55Z">
              <w:tcPr>
                <w:tcW w:w="4221" w:type="dxa"/>
                <w:tcBorders>
                  <w:top w:val="double" w:color="8DB3E2" w:sz="2" w:space="0"/>
                  <w:left w:val="nil"/>
                  <w:bottom w:val="double" w:color="8DB3E2" w:sz="2" w:space="0"/>
                  <w:right w:val="double" w:color="8DB3E2" w:sz="2" w:space="0"/>
                </w:tcBorders>
                <w:shd w:val="clear" w:color="auto" w:fill="B8CCE4"/>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同步回调地址</w:t>
            </w:r>
          </w:p>
        </w:tc>
      </w:tr>
      <w:tr>
        <w:tblPrEx>
          <w:tblLayout w:type="fixed"/>
          <w:tblCellMar>
            <w:top w:w="0" w:type="dxa"/>
            <w:left w:w="108" w:type="dxa"/>
            <w:bottom w:w="0" w:type="dxa"/>
            <w:right w:w="108" w:type="dxa"/>
          </w:tblCellMar>
          <w:tblPrExChange w:id="432" w:author="Bay" w:date="2018-06-14T17:36:55Z">
            <w:tblPrEx>
              <w:tblLayout w:type="fixed"/>
              <w:tblCellMar>
                <w:top w:w="0" w:type="dxa"/>
                <w:left w:w="108" w:type="dxa"/>
                <w:bottom w:w="0" w:type="dxa"/>
                <w:right w:w="108" w:type="dxa"/>
              </w:tblCellMar>
            </w:tblPrEx>
          </w:tblPrExChange>
        </w:tblPrEx>
        <w:trPr>
          <w:trHeight w:val="319" w:hRule="atLeast"/>
          <w:trPrChange w:id="432" w:author="Bay" w:date="2018-06-14T17:36:55Z">
            <w:trPr>
              <w:trHeight w:val="319" w:hRule="atLeast"/>
            </w:trPr>
          </w:trPrChange>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Change w:id="433" w:author="Bay" w:date="2018-06-14T17:36:55Z">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739" w:type="dxa"/>
            <w:tcBorders>
              <w:top w:val="double" w:color="8DB3E2" w:sz="2" w:space="0"/>
              <w:left w:val="nil"/>
              <w:bottom w:val="double" w:color="8DB3E2" w:sz="2" w:space="0"/>
              <w:right w:val="double" w:color="8DB3E2" w:sz="2" w:space="0"/>
            </w:tcBorders>
            <w:shd w:val="clear" w:color="auto" w:fill="FFFFFF"/>
            <w:vAlign w:val="top"/>
            <w:tcPrChange w:id="434" w:author="Bay" w:date="2018-06-14T17:36:55Z">
              <w:tcPr>
                <w:tcW w:w="739"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29" w:type="dxa"/>
            <w:tcBorders>
              <w:top w:val="double" w:color="8DB3E2" w:sz="2" w:space="0"/>
              <w:left w:val="nil"/>
              <w:bottom w:val="double" w:color="8DB3E2" w:sz="2" w:space="0"/>
              <w:right w:val="double" w:color="8DB3E2" w:sz="2" w:space="0"/>
            </w:tcBorders>
            <w:shd w:val="clear" w:color="auto" w:fill="FFFFFF"/>
            <w:vAlign w:val="top"/>
            <w:tcPrChange w:id="435" w:author="Bay" w:date="2018-06-14T17:36:55Z">
              <w:tcPr>
                <w:tcW w:w="915"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4107" w:type="dxa"/>
            <w:tcBorders>
              <w:top w:val="double" w:color="8DB3E2" w:sz="2" w:space="0"/>
              <w:left w:val="nil"/>
              <w:bottom w:val="double" w:color="8DB3E2" w:sz="2" w:space="0"/>
              <w:right w:val="double" w:color="8DB3E2" w:sz="2" w:space="0"/>
            </w:tcBorders>
            <w:shd w:val="clear" w:color="auto" w:fill="FFFFFF"/>
            <w:vAlign w:val="top"/>
            <w:tcPrChange w:id="436" w:author="Bay" w:date="2018-06-14T17:36:55Z">
              <w:tcPr>
                <w:tcW w:w="4221"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bl>
    <w:p>
      <w:pPr>
        <w:ind w:firstLine="480"/>
        <w:rPr>
          <w:ins w:id="437" w:author="Bay" w:date="2018-06-15T18:01:58Z"/>
        </w:rPr>
      </w:pPr>
      <w:r>
        <w:t xml:space="preserve"> </w:t>
      </w:r>
    </w:p>
    <w:tbl>
      <w:tblPr>
        <w:tblStyle w:val="23"/>
        <w:tblW w:w="8241" w:type="dxa"/>
        <w:tblInd w:w="0" w:type="dxa"/>
        <w:tblLayout w:type="fixed"/>
        <w:tblCellMar>
          <w:top w:w="0" w:type="dxa"/>
          <w:left w:w="108" w:type="dxa"/>
          <w:bottom w:w="0" w:type="dxa"/>
          <w:right w:w="108" w:type="dxa"/>
        </w:tblCellMar>
      </w:tblPr>
      <w:tblGrid>
        <w:gridCol w:w="8241"/>
      </w:tblGrid>
      <w:tr>
        <w:tblPrEx>
          <w:tblLayout w:type="fixed"/>
          <w:tblCellMar>
            <w:top w:w="0" w:type="dxa"/>
            <w:left w:w="108" w:type="dxa"/>
            <w:bottom w:w="0" w:type="dxa"/>
            <w:right w:w="108" w:type="dxa"/>
          </w:tblCellMar>
        </w:tblPrEx>
        <w:trPr>
          <w:trHeight w:val="319" w:hRule="atLeast"/>
          <w:ins w:id="438" w:author="Bay" w:date="2018-06-15T18:01:58Z"/>
        </w:trPr>
        <w:tc>
          <w:tcPr>
            <w:tcW w:w="8241"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both"/>
              <w:rPr>
                <w:ins w:id="439" w:author="Bay" w:date="2018-06-15T18:01:58Z"/>
                <w:rFonts w:hint="eastAsia" w:ascii="Verdana" w:hAnsi="Verdana" w:eastAsia="宋体"/>
                <w:color w:val="000000"/>
                <w:sz w:val="18"/>
                <w:szCs w:val="18"/>
              </w:rPr>
            </w:pPr>
            <w:ins w:id="440" w:author="Bay" w:date="2018-06-15T18:01:58Z">
              <w:r>
                <w:rPr>
                  <w:rFonts w:hint="eastAsia" w:ascii="Verdana" w:hAnsi="Verdana" w:eastAsia="宋体"/>
                  <w:color w:val="000000"/>
                  <w:sz w:val="18"/>
                  <w:szCs w:val="18"/>
                </w:rPr>
                <w:t>格式示例:</w:t>
              </w:r>
            </w:ins>
          </w:p>
          <w:p>
            <w:pPr>
              <w:ind w:firstLine="420" w:firstLineChars="200"/>
              <w:jc w:val="both"/>
              <w:rPr>
                <w:ins w:id="442" w:author="Bay" w:date="2018-06-19T10:13:47Z"/>
                <w:rStyle w:val="22"/>
                <w:rFonts w:hint="eastAsia" w:ascii="宋体" w:hAnsi="宋体" w:eastAsia="宋体" w:cs="宋体"/>
                <w:color w:val="000000"/>
                <w:sz w:val="21"/>
                <w:szCs w:val="21"/>
              </w:rPr>
              <w:pPrChange w:id="441" w:author="Bay" w:date="2018-06-15T18:02:23Z">
                <w:pPr>
                  <w:ind w:firstLine="0" w:firstLineChars="0"/>
                  <w:jc w:val="both"/>
                </w:pPr>
              </w:pPrChange>
            </w:pPr>
            <w:r>
              <w:rPr>
                <w:rFonts w:hint="eastAsia" w:ascii="宋体" w:hAnsi="宋体" w:eastAsia="宋体" w:cs="宋体"/>
                <w:color w:val="000000"/>
                <w:sz w:val="21"/>
                <w:szCs w:val="21"/>
              </w:rPr>
              <w:fldChar w:fldCharType="begin"/>
            </w:r>
            <w:r>
              <w:rPr>
                <w:rFonts w:hint="eastAsia" w:ascii="宋体" w:hAnsi="宋体" w:eastAsia="宋体" w:cs="宋体"/>
                <w:color w:val="000000"/>
                <w:sz w:val="21"/>
                <w:szCs w:val="21"/>
              </w:rPr>
              <w:instrText xml:space="preserve"> HYPERLINK "http://101.37.82.175:7777/ftdm-web/account/set_password?sign=111&amp;order_no=sd10a25147&amp;partner_trans_date=20180123&amp;partner_trans_time=092823&amp;version=2.0&amp;mall_no=BOB-U51-C-20170821&amp;mer_no=BOB-U51-51-C-20170821&amp;" </w:instrText>
            </w:r>
            <w:ins w:id="443" w:author="Bay" w:date="2018-06-19T10:13:32Z">
              <w:r>
                <w:rPr>
                  <w:rFonts w:hint="eastAsia" w:ascii="宋体" w:hAnsi="宋体" w:eastAsia="宋体" w:cs="宋体"/>
                  <w:color w:val="000000"/>
                  <w:sz w:val="21"/>
                  <w:szCs w:val="21"/>
                </w:rPr>
                <w:fldChar w:fldCharType="separate"/>
              </w:r>
            </w:ins>
            <w:ins w:id="444" w:author="Bay" w:date="2018-06-19T10:13:32Z">
              <w:r>
                <w:rPr>
                  <w:rStyle w:val="22"/>
                  <w:rFonts w:hint="eastAsia" w:ascii="宋体" w:hAnsi="宋体" w:eastAsia="宋体" w:cs="宋体"/>
                  <w:color w:val="000000"/>
                  <w:sz w:val="21"/>
                  <w:szCs w:val="21"/>
                </w:rPr>
                <w:t>http://101.37.82.175:7777/ftdm-web/account/set_password?sign=111&amp;order_no=sd10a25147&amp;partner_trans_date=20180123&amp;partner_trans_time=092823&amp;version=2.0&amp;mall_no=</w:t>
              </w:r>
            </w:ins>
            <w:ins w:id="445" w:author="Bay" w:date="2018-06-25T09:22:48Z">
              <w:r>
                <w:rPr>
                  <w:rStyle w:val="22"/>
                  <w:rFonts w:hint="eastAsia" w:ascii="宋体" w:hAnsi="宋体" w:eastAsia="宋体" w:cs="宋体"/>
                  <w:color w:val="000000"/>
                  <w:sz w:val="21"/>
                  <w:szCs w:val="21"/>
                  <w:lang w:eastAsia="zh-CN"/>
                </w:rPr>
                <w:t>XXXXXXXX</w:t>
              </w:r>
            </w:ins>
            <w:ins w:id="446" w:author="Bay" w:date="2018-06-19T10:13:32Z">
              <w:r>
                <w:rPr>
                  <w:rStyle w:val="22"/>
                  <w:rFonts w:hint="eastAsia" w:ascii="宋体" w:hAnsi="宋体" w:eastAsia="宋体" w:cs="宋体"/>
                  <w:color w:val="000000"/>
                  <w:sz w:val="21"/>
                  <w:szCs w:val="21"/>
                </w:rPr>
                <w:t>&amp;</w:t>
              </w:r>
            </w:ins>
          </w:p>
          <w:p>
            <w:pPr>
              <w:ind w:firstLine="0" w:firstLineChars="0"/>
              <w:jc w:val="both"/>
              <w:rPr>
                <w:ins w:id="447" w:author="Bay" w:date="2018-06-19T10:13:32Z"/>
                <w:rFonts w:hint="eastAsia" w:ascii="宋体" w:hAnsi="宋体" w:eastAsia="宋体" w:cs="宋体"/>
                <w:color w:val="000000"/>
                <w:sz w:val="21"/>
                <w:szCs w:val="21"/>
              </w:rPr>
            </w:pPr>
            <w:ins w:id="448" w:author="Bay" w:date="2018-06-19T10:13:32Z">
              <w:r>
                <w:rPr>
                  <w:rStyle w:val="22"/>
                  <w:rFonts w:hint="eastAsia" w:ascii="宋体" w:hAnsi="宋体" w:eastAsia="宋体" w:cs="宋体"/>
                  <w:color w:val="000000"/>
                  <w:sz w:val="21"/>
                  <w:szCs w:val="21"/>
                </w:rPr>
                <w:t>mer_no=</w:t>
              </w:r>
            </w:ins>
            <w:ins w:id="449" w:author="Bay" w:date="2018-06-25T09:22:59Z">
              <w:r>
                <w:rPr>
                  <w:rStyle w:val="22"/>
                  <w:rFonts w:hint="eastAsia" w:ascii="宋体" w:hAnsi="宋体" w:eastAsia="宋体" w:cs="宋体"/>
                  <w:color w:val="000000"/>
                  <w:sz w:val="21"/>
                  <w:szCs w:val="21"/>
                  <w:lang w:eastAsia="zh-CN"/>
                </w:rPr>
                <w:t>XXXXXXXX</w:t>
              </w:r>
            </w:ins>
            <w:ins w:id="450" w:author="Bay" w:date="2018-06-19T10:13:32Z">
              <w:r>
                <w:rPr>
                  <w:rStyle w:val="22"/>
                  <w:rFonts w:hint="eastAsia" w:ascii="宋体" w:hAnsi="宋体" w:eastAsia="宋体" w:cs="宋体"/>
                  <w:color w:val="000000"/>
                  <w:sz w:val="21"/>
                  <w:szCs w:val="21"/>
                </w:rPr>
                <w:t>&amp;</w:t>
              </w:r>
            </w:ins>
            <w:ins w:id="451" w:author="Bay" w:date="2018-06-19T10:13:32Z">
              <w:r>
                <w:rPr>
                  <w:rFonts w:hint="eastAsia" w:ascii="宋体" w:hAnsi="宋体" w:eastAsia="宋体" w:cs="宋体"/>
                  <w:color w:val="000000"/>
                  <w:sz w:val="21"/>
                  <w:szCs w:val="21"/>
                </w:rPr>
                <w:fldChar w:fldCharType="end"/>
              </w:r>
            </w:ins>
          </w:p>
          <w:p>
            <w:pPr>
              <w:ind w:firstLine="0" w:firstLineChars="0"/>
              <w:jc w:val="both"/>
              <w:rPr>
                <w:ins w:id="452" w:author="Bay" w:date="2018-06-19T10:13:25Z"/>
                <w:rFonts w:hint="eastAsia" w:ascii="宋体" w:hAnsi="宋体" w:eastAsia="宋体" w:cs="宋体"/>
                <w:color w:val="000000"/>
                <w:sz w:val="21"/>
                <w:szCs w:val="21"/>
              </w:rPr>
            </w:pPr>
            <w:ins w:id="453" w:author="Bay" w:date="2018-06-15T18:02:20Z">
              <w:r>
                <w:rPr>
                  <w:rFonts w:hint="eastAsia" w:ascii="宋体" w:hAnsi="宋体" w:eastAsia="宋体" w:cs="宋体"/>
                  <w:color w:val="000000"/>
                  <w:sz w:val="21"/>
                  <w:szCs w:val="21"/>
                  <w:rPrChange w:id="454" w:author="Bay" w:date="2018-06-15T18:02:20Z">
                    <w:rPr>
                      <w:rFonts w:hint="eastAsia"/>
                    </w:rPr>
                  </w:rPrChange>
                </w:rPr>
                <w:t>platcust=201806071417310846102699054727&amp;name=百度9001&amp;</w:t>
              </w:r>
            </w:ins>
          </w:p>
          <w:p>
            <w:pPr>
              <w:ind w:firstLine="0" w:firstLineChars="0"/>
              <w:jc w:val="both"/>
              <w:rPr>
                <w:ins w:id="455" w:author="Bay" w:date="2018-06-15T18:01:58Z"/>
                <w:rFonts w:hint="eastAsia" w:ascii="Verdana" w:hAnsi="Verdana" w:eastAsia="宋体"/>
                <w:color w:val="000000"/>
                <w:sz w:val="18"/>
                <w:szCs w:val="18"/>
              </w:rPr>
            </w:pPr>
            <w:ins w:id="456" w:author="Bay" w:date="2018-06-15T18:02:20Z">
              <w:r>
                <w:rPr>
                  <w:rFonts w:hint="eastAsia" w:ascii="宋体" w:hAnsi="宋体" w:eastAsia="宋体" w:cs="宋体"/>
                  <w:color w:val="000000"/>
                  <w:sz w:val="21"/>
                  <w:szCs w:val="21"/>
                  <w:rPrChange w:id="457" w:author="Bay" w:date="2018-06-15T18:02:20Z">
                    <w:rPr>
                      <w:rFonts w:hint="eastAsia"/>
                    </w:rPr>
                  </w:rPrChange>
                </w:rPr>
                <w:t>id_code=330326180101106067&amp;role=1&amp;authed_amount=10000&amp;authed_limittime=20180328&amp;return_url=https%3A%2F%2Fwww.baidu.com&amp;notify_url=www.baidu.com&amp;authed_type=2</w:t>
              </w:r>
            </w:ins>
          </w:p>
        </w:tc>
      </w:tr>
    </w:tbl>
    <w:p>
      <w:pPr>
        <w:ind w:firstLine="480"/>
      </w:pPr>
    </w:p>
    <w:p>
      <w:pPr>
        <w:ind w:firstLine="480"/>
      </w:pPr>
      <w:r>
        <w:rPr>
          <w:rFonts w:hint="eastAsia" w:ascii="宋体" w:hAnsi="宋体" w:eastAsia="宋体"/>
        </w:rPr>
        <w:t>异步响应参数</w:t>
      </w:r>
      <w:del w:id="458" w:author="Bay" w:date="2018-06-14T17:38:16Z">
        <w:r>
          <w:rPr>
            <w:rFonts w:hint="eastAsia" w:ascii="宋体" w:hAnsi="宋体" w:eastAsia="宋体"/>
          </w:rPr>
          <w:delText>响应参数</w:delText>
        </w:r>
      </w:del>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both"/>
              <w:rPr>
                <w:ins w:id="459" w:author="Bay" w:date="2018-06-19T10:23:56Z"/>
                <w:rFonts w:hint="eastAsia" w:ascii="宋体" w:hAnsi="宋体" w:eastAsia="宋体" w:cs="宋体"/>
                <w:color w:val="000000"/>
                <w:sz w:val="21"/>
                <w:szCs w:val="21"/>
              </w:rPr>
            </w:pPr>
            <w:ins w:id="460" w:author="Bay" w:date="2018-06-19T10:23:49Z">
              <w:r>
                <w:rPr>
                  <w:rFonts w:hint="eastAsia" w:ascii="宋体" w:hAnsi="宋体" w:eastAsia="宋体" w:cs="宋体"/>
                  <w:color w:val="000000"/>
                  <w:sz w:val="21"/>
                  <w:szCs w:val="21"/>
                  <w:rPrChange w:id="461" w:author="Bay" w:date="2018-06-19T10:23:49Z">
                    <w:rPr>
                      <w:rFonts w:hint="eastAsia"/>
                    </w:rPr>
                  </w:rPrChange>
                </w:rPr>
                <w:t>{"order_info":"交易成功",</w:t>
              </w:r>
            </w:ins>
          </w:p>
          <w:p>
            <w:pPr>
              <w:ind w:firstLine="0" w:firstLineChars="0"/>
              <w:jc w:val="both"/>
              <w:rPr>
                <w:ins w:id="462" w:author="Bay" w:date="2018-06-19T10:23:58Z"/>
                <w:rFonts w:hint="eastAsia" w:ascii="宋体" w:hAnsi="宋体" w:eastAsia="宋体" w:cs="宋体"/>
                <w:color w:val="000000"/>
                <w:sz w:val="21"/>
                <w:szCs w:val="21"/>
              </w:rPr>
            </w:pPr>
            <w:ins w:id="463" w:author="Bay" w:date="2018-06-19T10:23:49Z">
              <w:r>
                <w:rPr>
                  <w:rFonts w:hint="eastAsia" w:ascii="宋体" w:hAnsi="宋体" w:eastAsia="宋体" w:cs="宋体"/>
                  <w:color w:val="000000"/>
                  <w:sz w:val="21"/>
                  <w:szCs w:val="21"/>
                  <w:rPrChange w:id="464" w:author="Bay" w:date="2018-06-19T10:23:49Z">
                    <w:rPr>
                      <w:rFonts w:hint="eastAsia"/>
                    </w:rPr>
                  </w:rPrChange>
                </w:rPr>
                <w:t>"order_no":"962e855sd",</w:t>
              </w:r>
            </w:ins>
          </w:p>
          <w:p>
            <w:pPr>
              <w:ind w:firstLine="0" w:firstLineChars="0"/>
              <w:jc w:val="both"/>
              <w:rPr>
                <w:ins w:id="465" w:author="Bay" w:date="2018-06-19T10:24:02Z"/>
                <w:rFonts w:hint="eastAsia" w:ascii="宋体" w:hAnsi="宋体" w:eastAsia="宋体" w:cs="宋体"/>
                <w:color w:val="000000"/>
                <w:sz w:val="21"/>
                <w:szCs w:val="21"/>
              </w:rPr>
            </w:pPr>
            <w:ins w:id="466" w:author="Bay" w:date="2018-06-19T10:23:49Z">
              <w:r>
                <w:rPr>
                  <w:rFonts w:hint="eastAsia" w:ascii="宋体" w:hAnsi="宋体" w:eastAsia="宋体" w:cs="宋体"/>
                  <w:color w:val="000000"/>
                  <w:sz w:val="21"/>
                  <w:szCs w:val="21"/>
                  <w:rPrChange w:id="467" w:author="Bay" w:date="2018-06-19T10:23:49Z">
                    <w:rPr>
                      <w:rFonts w:hint="eastAsia"/>
                    </w:rPr>
                  </w:rPrChange>
                </w:rPr>
                <w:t>"order_status":"1",</w:t>
              </w:r>
            </w:ins>
          </w:p>
          <w:p>
            <w:pPr>
              <w:ind w:firstLine="0" w:firstLineChars="0"/>
              <w:jc w:val="both"/>
              <w:rPr>
                <w:ins w:id="468" w:author="Bay" w:date="2018-06-19T10:24:06Z"/>
                <w:rFonts w:hint="eastAsia" w:ascii="宋体" w:hAnsi="宋体" w:eastAsia="宋体" w:cs="宋体"/>
                <w:color w:val="000000"/>
                <w:sz w:val="21"/>
                <w:szCs w:val="21"/>
              </w:rPr>
            </w:pPr>
            <w:ins w:id="469" w:author="Bay" w:date="2018-06-19T10:23:49Z">
              <w:r>
                <w:rPr>
                  <w:rFonts w:hint="eastAsia" w:ascii="宋体" w:hAnsi="宋体" w:eastAsia="宋体" w:cs="宋体"/>
                  <w:color w:val="000000"/>
                  <w:sz w:val="21"/>
                  <w:szCs w:val="21"/>
                  <w:rPrChange w:id="470" w:author="Bay" w:date="2018-06-19T10:23:49Z">
                    <w:rPr>
                      <w:rFonts w:hint="eastAsia"/>
                    </w:rPr>
                  </w:rPrChange>
                </w:rPr>
                <w:t>"platcust":"201806071417310846102699054727",</w:t>
              </w:r>
            </w:ins>
          </w:p>
          <w:p>
            <w:pPr>
              <w:ind w:firstLine="0" w:firstLineChars="0"/>
              <w:jc w:val="both"/>
              <w:rPr>
                <w:ins w:id="471" w:author="Bay" w:date="2018-06-19T10:24:07Z"/>
                <w:rFonts w:hint="eastAsia" w:ascii="宋体" w:hAnsi="宋体" w:eastAsia="宋体" w:cs="宋体"/>
                <w:color w:val="000000"/>
                <w:sz w:val="21"/>
                <w:szCs w:val="21"/>
              </w:rPr>
            </w:pPr>
            <w:ins w:id="472" w:author="Bay" w:date="2018-06-19T10:23:49Z">
              <w:r>
                <w:rPr>
                  <w:rFonts w:hint="eastAsia" w:ascii="宋体" w:hAnsi="宋体" w:eastAsia="宋体" w:cs="宋体"/>
                  <w:color w:val="000000"/>
                  <w:sz w:val="21"/>
                  <w:szCs w:val="21"/>
                  <w:rPrChange w:id="473" w:author="Bay" w:date="2018-06-19T10:23:49Z">
                    <w:rPr>
                      <w:rFonts w:hint="eastAsia"/>
                    </w:rPr>
                  </w:rPrChange>
                </w:rPr>
                <w:t>"recode":"10000",</w:t>
              </w:r>
            </w:ins>
          </w:p>
          <w:p>
            <w:pPr>
              <w:ind w:firstLine="0" w:firstLineChars="0"/>
              <w:jc w:val="both"/>
              <w:rPr>
                <w:ins w:id="474" w:author="Bay" w:date="2018-06-19T10:24:10Z"/>
                <w:rFonts w:hint="eastAsia" w:ascii="宋体" w:hAnsi="宋体" w:eastAsia="宋体" w:cs="宋体"/>
                <w:color w:val="000000"/>
                <w:sz w:val="21"/>
                <w:szCs w:val="21"/>
              </w:rPr>
            </w:pPr>
            <w:ins w:id="475" w:author="Bay" w:date="2018-06-19T10:23:49Z">
              <w:r>
                <w:rPr>
                  <w:rFonts w:hint="eastAsia" w:ascii="宋体" w:hAnsi="宋体" w:eastAsia="宋体" w:cs="宋体"/>
                  <w:color w:val="000000"/>
                  <w:sz w:val="21"/>
                  <w:szCs w:val="21"/>
                  <w:rPrChange w:id="476" w:author="Bay" w:date="2018-06-19T10:23:49Z">
                    <w:rPr>
                      <w:rFonts w:hint="eastAsia"/>
                    </w:rPr>
                  </w:rPrChange>
                </w:rPr>
                <w:t>"remsg":"处理成功",</w:t>
              </w:r>
            </w:ins>
          </w:p>
          <w:p>
            <w:pPr>
              <w:ind w:firstLine="0" w:firstLineChars="0"/>
              <w:jc w:val="both"/>
              <w:rPr>
                <w:ins w:id="477" w:author="Bay" w:date="2018-06-19T10:24:12Z"/>
                <w:rFonts w:hint="eastAsia" w:ascii="宋体" w:hAnsi="宋体" w:eastAsia="宋体" w:cs="宋体"/>
                <w:color w:val="000000"/>
                <w:sz w:val="21"/>
                <w:szCs w:val="21"/>
              </w:rPr>
            </w:pPr>
            <w:ins w:id="478" w:author="Bay" w:date="2018-06-19T10:23:49Z">
              <w:r>
                <w:rPr>
                  <w:rFonts w:hint="eastAsia" w:ascii="宋体" w:hAnsi="宋体" w:eastAsia="宋体" w:cs="宋体"/>
                  <w:color w:val="000000"/>
                  <w:sz w:val="21"/>
                  <w:szCs w:val="21"/>
                  <w:rPrChange w:id="479" w:author="Bay" w:date="2018-06-19T10:23:49Z">
                    <w:rPr>
                      <w:rFonts w:hint="eastAsia"/>
                    </w:rPr>
                  </w:rPrChange>
                </w:rPr>
                <w:t>"sign":"I'm Sign",</w:t>
              </w:r>
            </w:ins>
          </w:p>
          <w:p>
            <w:pPr>
              <w:ind w:firstLine="0" w:firstLineChars="0"/>
              <w:jc w:val="both"/>
              <w:rPr>
                <w:del w:id="480" w:author="Bay" w:date="2018-06-19T10:23:49Z"/>
                <w:rFonts w:hint="eastAsia" w:ascii="宋体" w:hAnsi="宋体" w:eastAsia="宋体" w:cs="宋体"/>
                <w:color w:val="000000"/>
                <w:sz w:val="21"/>
                <w:szCs w:val="21"/>
              </w:rPr>
            </w:pPr>
            <w:ins w:id="481" w:author="Bay" w:date="2018-06-19T10:23:49Z">
              <w:r>
                <w:rPr>
                  <w:rFonts w:hint="eastAsia" w:ascii="宋体" w:hAnsi="宋体" w:eastAsia="宋体" w:cs="宋体"/>
                  <w:color w:val="000000"/>
                  <w:sz w:val="21"/>
                  <w:szCs w:val="21"/>
                  <w:rPrChange w:id="482" w:author="Bay" w:date="2018-06-19T10:23:49Z">
                    <w:rPr>
                      <w:rFonts w:hint="eastAsia"/>
                    </w:rPr>
                  </w:rPrChange>
                </w:rPr>
                <w:t>"trans_date":"20180619"}</w:t>
              </w:r>
            </w:ins>
            <w:del w:id="483" w:author="Bay" w:date="2018-06-19T10:23:49Z">
              <w:r>
                <w:rPr>
                  <w:rFonts w:hint="eastAsia" w:ascii="宋体" w:hAnsi="宋体" w:eastAsia="宋体" w:cs="宋体"/>
                  <w:color w:val="000000"/>
                  <w:sz w:val="21"/>
                  <w:szCs w:val="21"/>
                </w:rPr>
                <w:delText>{"recode":"10000","remsg":"</w:delText>
              </w:r>
            </w:del>
            <w:del w:id="484" w:author="Bay" w:date="2018-06-19T10:23:49Z">
              <w:r>
                <w:rPr>
                  <w:rFonts w:hint="eastAsia" w:ascii="宋体" w:hAnsi="宋体" w:eastAsia="宋体" w:cs="宋体"/>
                  <w:color w:val="000000"/>
                  <w:sz w:val="21"/>
                  <w:szCs w:val="21"/>
                  <w:rPrChange w:id="485" w:author="Bay" w:date="2018-06-19T10:23:49Z">
                    <w:rPr>
                      <w:rFonts w:hint="eastAsia" w:ascii="宋体" w:hAnsi="宋体" w:eastAsia="宋体"/>
                      <w:color w:val="000000"/>
                      <w:sz w:val="18"/>
                      <w:szCs w:val="18"/>
                    </w:rPr>
                  </w:rPrChange>
                </w:rPr>
                <w:delText>成功</w:delText>
              </w:r>
            </w:del>
            <w:del w:id="486" w:author="Bay" w:date="2018-06-19T10:23:49Z">
              <w:r>
                <w:rPr>
                  <w:rFonts w:hint="eastAsia" w:ascii="宋体" w:hAnsi="宋体" w:eastAsia="宋体" w:cs="宋体"/>
                  <w:color w:val="000000"/>
                  <w:sz w:val="21"/>
                  <w:szCs w:val="21"/>
                </w:rPr>
                <w:delText>","sign":""</w:delText>
              </w:r>
            </w:del>
            <w:del w:id="487" w:author="Bay" w:date="2018-06-19T10:23:49Z">
              <w:r>
                <w:rPr>
                  <w:rFonts w:hint="eastAsia" w:ascii="宋体" w:hAnsi="宋体" w:eastAsia="宋体" w:cs="宋体"/>
                  <w:color w:val="000000"/>
                  <w:sz w:val="21"/>
                  <w:szCs w:val="21"/>
                  <w:lang w:val="en-US" w:eastAsia="zh-CN"/>
                </w:rPr>
                <w:delText>,</w:delText>
              </w:r>
            </w:del>
            <w:del w:id="488" w:author="Bay" w:date="2018-06-19T10:23:49Z">
              <w:r>
                <w:rPr>
                  <w:rFonts w:hint="eastAsia" w:ascii="宋体" w:hAnsi="宋体" w:eastAsia="宋体" w:cs="宋体"/>
                  <w:color w:val="000000"/>
                  <w:sz w:val="21"/>
                  <w:szCs w:val="21"/>
                </w:rPr>
                <w:delText>"</w:delText>
              </w:r>
            </w:del>
            <w:del w:id="489" w:author="Bay" w:date="2018-06-19T10:23:49Z">
              <w:r>
                <w:rPr>
                  <w:rFonts w:hint="eastAsia" w:ascii="宋体" w:hAnsi="宋体" w:eastAsia="宋体" w:cs="宋体"/>
                  <w:color w:val="000000"/>
                  <w:sz w:val="21"/>
                  <w:szCs w:val="21"/>
                  <w:rPrChange w:id="490" w:author="Bay" w:date="2018-06-19T10:23:49Z">
                    <w:rPr>
                      <w:rFonts w:ascii="Verdana" w:hAnsi="Verdana" w:cs="宋体"/>
                      <w:color w:val="000000"/>
                      <w:sz w:val="18"/>
                      <w:szCs w:val="18"/>
                    </w:rPr>
                  </w:rPrChange>
                </w:rPr>
                <w:delText>order_no</w:delText>
              </w:r>
            </w:del>
            <w:del w:id="491" w:author="Bay" w:date="2018-06-19T10:23:49Z">
              <w:r>
                <w:rPr>
                  <w:rFonts w:hint="eastAsia" w:ascii="宋体" w:hAnsi="宋体" w:eastAsia="宋体" w:cs="宋体"/>
                  <w:color w:val="000000"/>
                  <w:sz w:val="21"/>
                  <w:szCs w:val="21"/>
                </w:rPr>
                <w:delText>":"",</w:delText>
              </w:r>
            </w:del>
          </w:p>
          <w:p>
            <w:pPr>
              <w:ind w:firstLine="0" w:firstLineChars="0"/>
              <w:jc w:val="left"/>
              <w:rPr>
                <w:rFonts w:hint="eastAsia" w:ascii="宋体" w:hAnsi="宋体" w:eastAsia="宋体" w:cs="宋体"/>
                <w:color w:val="000000"/>
                <w:sz w:val="21"/>
                <w:szCs w:val="21"/>
              </w:rPr>
            </w:pPr>
            <w:del w:id="492" w:author="Bay" w:date="2018-06-19T10:23:49Z">
              <w:r>
                <w:rPr>
                  <w:rFonts w:hint="eastAsia" w:ascii="宋体" w:hAnsi="宋体" w:eastAsia="宋体" w:cs="宋体"/>
                  <w:color w:val="000000"/>
                  <w:sz w:val="21"/>
                  <w:szCs w:val="21"/>
                  <w:lang w:val="en-US" w:eastAsia="zh-CN"/>
                </w:rPr>
                <w:delText>,</w:delText>
              </w:r>
            </w:del>
            <w:del w:id="493" w:author="Bay" w:date="2018-06-19T10:23:49Z">
              <w:r>
                <w:rPr>
                  <w:rFonts w:hint="eastAsia" w:ascii="宋体" w:hAnsi="宋体" w:eastAsia="宋体" w:cs="宋体"/>
                  <w:color w:val="000000"/>
                  <w:sz w:val="21"/>
                  <w:szCs w:val="21"/>
                </w:rPr>
                <w:delText>"</w:delText>
              </w:r>
            </w:del>
            <w:del w:id="494" w:author="Bay" w:date="2018-06-19T10:23:49Z">
              <w:r>
                <w:rPr>
                  <w:rFonts w:hint="eastAsia" w:ascii="宋体" w:hAnsi="宋体" w:eastAsia="宋体" w:cs="宋体"/>
                  <w:color w:val="000000"/>
                  <w:sz w:val="21"/>
                  <w:szCs w:val="21"/>
                  <w:lang w:val="en-US" w:eastAsia="zh-CN"/>
                </w:rPr>
                <w:delText>trans_date</w:delText>
              </w:r>
            </w:del>
            <w:del w:id="495" w:author="Bay" w:date="2018-06-19T10:23:49Z">
              <w:r>
                <w:rPr>
                  <w:rFonts w:hint="eastAsia" w:ascii="宋体" w:hAnsi="宋体" w:eastAsia="宋体" w:cs="宋体"/>
                  <w:color w:val="000000"/>
                  <w:sz w:val="21"/>
                  <w:szCs w:val="21"/>
                </w:rPr>
                <w:delText>":""</w:delText>
              </w:r>
            </w:del>
            <w:del w:id="496" w:author="Bay" w:date="2018-06-19T10:23:49Z">
              <w:r>
                <w:rPr>
                  <w:rFonts w:hint="eastAsia" w:ascii="宋体" w:hAnsi="宋体" w:eastAsia="宋体" w:cs="宋体"/>
                  <w:color w:val="000000"/>
                  <w:sz w:val="21"/>
                  <w:szCs w:val="21"/>
                  <w:lang w:val="en-US" w:eastAsia="zh-CN"/>
                </w:rPr>
                <w:delText>,</w:delText>
              </w:r>
            </w:del>
            <w:del w:id="497" w:author="Bay" w:date="2018-06-19T10:23:49Z">
              <w:r>
                <w:rPr>
                  <w:rFonts w:hint="eastAsia" w:ascii="宋体" w:hAnsi="宋体" w:eastAsia="宋体" w:cs="宋体"/>
                  <w:color w:val="000000"/>
                  <w:sz w:val="21"/>
                  <w:szCs w:val="21"/>
                </w:rPr>
                <w:delText>"</w:delText>
              </w:r>
            </w:del>
            <w:del w:id="498" w:author="Bay" w:date="2018-06-19T10:23:49Z">
              <w:r>
                <w:rPr>
                  <w:rFonts w:hint="eastAsia" w:ascii="宋体" w:hAnsi="宋体" w:eastAsia="宋体" w:cs="宋体"/>
                  <w:color w:val="000000"/>
                  <w:sz w:val="21"/>
                  <w:szCs w:val="21"/>
                  <w:rPrChange w:id="499" w:author="Bay" w:date="2018-06-19T10:23:49Z">
                    <w:rPr>
                      <w:rFonts w:ascii="Verdana" w:hAnsi="Verdana" w:cs="宋体"/>
                      <w:color w:val="000000"/>
                      <w:sz w:val="18"/>
                      <w:szCs w:val="18"/>
                    </w:rPr>
                  </w:rPrChange>
                </w:rPr>
                <w:delText>platcust</w:delText>
              </w:r>
            </w:del>
            <w:del w:id="500" w:author="Bay" w:date="2018-06-19T10:23:49Z">
              <w:r>
                <w:rPr>
                  <w:rFonts w:hint="eastAsia" w:ascii="宋体" w:hAnsi="宋体" w:eastAsia="宋体" w:cs="宋体"/>
                  <w:color w:val="000000"/>
                  <w:sz w:val="21"/>
                  <w:szCs w:val="21"/>
                </w:rPr>
                <w:delText>":""</w:delText>
              </w:r>
            </w:del>
            <w:del w:id="501" w:author="Bay" w:date="2018-06-19T10:23:49Z">
              <w:r>
                <w:rPr>
                  <w:rFonts w:hint="eastAsia" w:ascii="宋体" w:hAnsi="宋体" w:eastAsia="宋体" w:cs="宋体"/>
                  <w:color w:val="000000"/>
                  <w:sz w:val="21"/>
                  <w:szCs w:val="21"/>
                  <w:lang w:val="en-US" w:eastAsia="zh-CN"/>
                </w:rPr>
                <w:delText>,</w:delText>
              </w:r>
            </w:del>
            <w:del w:id="502" w:author="Bay" w:date="2018-06-19T10:23:49Z">
              <w:r>
                <w:rPr>
                  <w:rFonts w:hint="eastAsia" w:ascii="宋体" w:hAnsi="宋体" w:eastAsia="宋体" w:cs="宋体"/>
                  <w:color w:val="000000"/>
                  <w:sz w:val="21"/>
                  <w:szCs w:val="21"/>
                </w:rPr>
                <w:delText>"order_status":""</w:delText>
              </w:r>
            </w:del>
            <w:del w:id="503" w:author="Bay" w:date="2018-06-19T10:23:49Z">
              <w:r>
                <w:rPr>
                  <w:rFonts w:hint="eastAsia" w:ascii="宋体" w:hAnsi="宋体" w:eastAsia="宋体" w:cs="宋体"/>
                  <w:color w:val="000000"/>
                  <w:sz w:val="21"/>
                  <w:szCs w:val="21"/>
                  <w:lang w:val="en-US" w:eastAsia="zh-CN"/>
                </w:rPr>
                <w:delText>,</w:delText>
              </w:r>
            </w:del>
            <w:del w:id="504" w:author="Bay" w:date="2018-06-19T10:23:49Z">
              <w:r>
                <w:rPr>
                  <w:rFonts w:hint="eastAsia" w:ascii="宋体" w:hAnsi="宋体" w:eastAsia="宋体" w:cs="宋体"/>
                  <w:color w:val="000000"/>
                  <w:sz w:val="21"/>
                  <w:szCs w:val="21"/>
                </w:rPr>
                <w:delText>"order_</w:delText>
              </w:r>
            </w:del>
            <w:del w:id="505" w:author="Bay" w:date="2018-06-19T10:23:49Z">
              <w:r>
                <w:rPr>
                  <w:rFonts w:hint="eastAsia" w:ascii="宋体" w:hAnsi="宋体" w:eastAsia="宋体" w:cs="宋体"/>
                  <w:color w:val="000000"/>
                  <w:sz w:val="21"/>
                  <w:szCs w:val="21"/>
                  <w:rPrChange w:id="506" w:author="Bay" w:date="2018-06-19T10:23:49Z">
                    <w:rPr>
                      <w:rFonts w:ascii="Verdana" w:hAnsi="Verdana" w:cs="宋体"/>
                      <w:color w:val="000000"/>
                      <w:sz w:val="18"/>
                      <w:szCs w:val="18"/>
                    </w:rPr>
                  </w:rPrChange>
                </w:rPr>
                <w:delText>info</w:delText>
              </w:r>
            </w:del>
            <w:del w:id="507" w:author="Bay" w:date="2018-06-19T10:23:49Z">
              <w:r>
                <w:rPr>
                  <w:rFonts w:hint="eastAsia" w:ascii="宋体" w:hAnsi="宋体" w:eastAsia="宋体" w:cs="宋体"/>
                  <w:color w:val="000000"/>
                  <w:sz w:val="21"/>
                  <w:szCs w:val="21"/>
                </w:rPr>
                <w:delText>":""}</w:delText>
              </w:r>
            </w:del>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b/>
          <w:color w:val="auto"/>
        </w:rPr>
      </w:pPr>
      <w:r>
        <w:rPr>
          <w:rFonts w:hint="eastAsia"/>
          <w:b/>
          <w:color w:val="auto"/>
        </w:rPr>
        <w:t>交易密码</w:t>
      </w:r>
      <w:r>
        <w:rPr>
          <w:rFonts w:hint="eastAsia"/>
          <w:b/>
          <w:color w:val="auto"/>
          <w:lang w:val="en-US" w:eastAsia="zh-CN"/>
        </w:rPr>
        <w:t>修改</w:t>
      </w:r>
      <w:del w:id="508" w:author="Bay" w:date="2018-06-15T18:02:55Z">
        <w:r>
          <w:rPr>
            <w:rFonts w:hint="eastAsia"/>
            <w:b/>
            <w:color w:val="auto"/>
            <w:lang w:eastAsia="zh-CN"/>
          </w:rPr>
          <w:delText>（</w:delText>
        </w:r>
      </w:del>
      <w:ins w:id="509" w:author="Bay" w:date="2018-06-15T18:02:55Z">
        <w:r>
          <w:rPr>
            <w:rFonts w:hint="eastAsia"/>
            <w:b/>
            <w:color w:val="auto"/>
            <w:lang w:eastAsia="zh-CN"/>
          </w:rPr>
          <w:t>(</w:t>
        </w:r>
      </w:ins>
      <w:r>
        <w:rPr>
          <w:rFonts w:hint="eastAsia"/>
          <w:b/>
          <w:color w:val="auto"/>
          <w:lang w:val="en-US" w:eastAsia="zh-CN"/>
        </w:rPr>
        <w:t>页面服务</w:t>
      </w:r>
      <w:del w:id="510" w:author="Bay" w:date="2018-06-15T18:03:18Z">
        <w:r>
          <w:rPr>
            <w:rFonts w:hint="eastAsia"/>
            <w:b/>
            <w:color w:val="auto"/>
            <w:lang w:eastAsia="zh-CN"/>
          </w:rPr>
          <w:delText>）</w:delText>
        </w:r>
      </w:del>
      <w:ins w:id="511" w:author="Bay" w:date="2018-06-15T18:03:18Z">
        <w:r>
          <w:rPr>
            <w:rFonts w:hint="eastAsia"/>
            <w:b/>
            <w:color w:val="auto"/>
            <w:lang w:eastAsia="zh-CN"/>
          </w:rPr>
          <w:t>)</w:t>
        </w:r>
      </w:ins>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rPr>
                <w:rFonts w:hint="eastAsia"/>
              </w:rPr>
              <w:pPrChange w:id="512" w:author="Bay" w:date="2018-06-19T10:25:56Z">
                <w:pPr>
                  <w:ind w:firstLine="360"/>
                </w:pPr>
              </w:pPrChange>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513" w:author="Bay" w:date="2018-06-19T10:25:56Z">
                <w:pPr>
                  <w:ind w:firstLine="360"/>
                </w:pPr>
              </w:pPrChange>
            </w:pPr>
            <w:r>
              <w:rPr>
                <w:rFonts w:hint="eastAsia"/>
              </w:rPr>
              <w:t>用于用户交易密码变更，请求接口后会弹出银行存管</w:t>
            </w:r>
            <w:del w:id="514" w:author="Bay" w:date="2018-06-14T17:39:00Z">
              <w:r>
                <w:rPr>
                  <w:rFonts w:hint="eastAsia"/>
                </w:rPr>
                <w:delText>开户</w:delText>
              </w:r>
            </w:del>
            <w:r>
              <w:rPr>
                <w:rFonts w:hint="eastAsia"/>
              </w:rPr>
              <w:t>页面</w:t>
            </w:r>
            <w:ins w:id="515" w:author="Bay" w:date="2018-06-14T17:40:26Z">
              <w:r>
                <w:rPr>
                  <w:rFonts w:hint="eastAsia"/>
                  <w:lang w:val="en-US" w:eastAsia="zh-CN"/>
                </w:rPr>
                <w:t>,</w:t>
              </w:r>
            </w:ins>
            <w:ins w:id="516" w:author="Bay" w:date="2018-06-14T17:40:38Z">
              <w:r>
                <w:rPr>
                  <w:rFonts w:hint="eastAsia"/>
                  <w:lang w:val="en-US" w:eastAsia="zh-CN"/>
                </w:rPr>
                <w:t>需要</w:t>
              </w:r>
            </w:ins>
            <w:ins w:id="517" w:author="Bay" w:date="2018-06-14T17:40:40Z">
              <w:r>
                <w:rPr>
                  <w:rFonts w:hint="eastAsia"/>
                  <w:lang w:val="en-US" w:eastAsia="zh-CN"/>
                </w:rPr>
                <w:t>用户</w:t>
              </w:r>
            </w:ins>
            <w:ins w:id="518" w:author="Bay" w:date="2018-06-14T17:40:41Z">
              <w:r>
                <w:rPr>
                  <w:rFonts w:hint="eastAsia"/>
                  <w:lang w:val="en-US" w:eastAsia="zh-CN"/>
                </w:rPr>
                <w:t>填写</w:t>
              </w:r>
            </w:ins>
            <w:ins w:id="519" w:author="Bay" w:date="2018-06-14T17:40:43Z">
              <w:r>
                <w:rPr>
                  <w:rFonts w:hint="eastAsia"/>
                  <w:lang w:val="en-US" w:eastAsia="zh-CN"/>
                </w:rPr>
                <w:t>四要素</w:t>
              </w:r>
            </w:ins>
            <w:ins w:id="520" w:author="Bay" w:date="2018-06-14T17:40:44Z">
              <w:r>
                <w:rPr>
                  <w:rFonts w:hint="eastAsia"/>
                  <w:lang w:val="en-US" w:eastAsia="zh-CN"/>
                </w:rPr>
                <w:t>信息进行</w:t>
              </w:r>
            </w:ins>
            <w:ins w:id="521" w:author="Bay" w:date="2018-06-14T17:41:02Z">
              <w:r>
                <w:rPr>
                  <w:rFonts w:hint="eastAsia"/>
                  <w:lang w:val="en-US" w:eastAsia="zh-CN"/>
                </w:rPr>
                <w:t>校验</w:t>
              </w:r>
            </w:ins>
            <w:ins w:id="522" w:author="Bay" w:date="2018-06-14T17:41:04Z">
              <w:r>
                <w:rPr>
                  <w:rFonts w:hint="eastAsia"/>
                  <w:lang w:val="en-US" w:eastAsia="zh-CN"/>
                </w:rPr>
                <w:t>。</w:t>
              </w:r>
            </w:ins>
            <w:del w:id="523" w:author="Bay" w:date="2018-06-14T17:40:25Z">
              <w:r>
                <w:rPr>
                  <w:rFonts w:hint="eastAsia"/>
                </w:rPr>
                <w:delText>。</w:delText>
              </w:r>
            </w:del>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524" w:author="Bay" w:date="2018-06-19T10:25:56Z">
                <w:pPr>
                  <w:ind w:firstLine="360"/>
                </w:pPr>
              </w:pPrChange>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525" w:author="Bay" w:date="2018-06-19T10:25:56Z">
                <w:pPr>
                  <w:ind w:firstLine="360"/>
                </w:pPr>
              </w:pPrChange>
            </w:pPr>
            <w:r>
              <w:t>/account/modify</w:t>
            </w:r>
            <w:r>
              <w:rPr>
                <w:rFonts w:hint="eastAsia"/>
                <w:lang w:val="en-US" w:eastAsia="zh-CN"/>
              </w:rPr>
              <w:t>_p</w:t>
            </w:r>
            <w:r>
              <w:t>assword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526" w:author="Bay" w:date="2018-06-19T10:25:56Z">
                <w:pPr>
                  <w:ind w:firstLine="360"/>
                </w:pPr>
              </w:pPrChange>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527" w:author="Bay" w:date="2018-06-19T10:25:56Z">
                <w:pPr>
                  <w:ind w:firstLine="360"/>
                </w:pPr>
              </w:pPrChange>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528" w:author="Bay" w:date="2018-06-19T10:25:56Z">
                <w:pPr>
                  <w:ind w:firstLine="360"/>
                </w:pPr>
              </w:pPrChange>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529" w:author="Bay" w:date="2018-06-19T10:25:56Z">
                <w:pPr>
                  <w:ind w:firstLine="360"/>
                </w:pPr>
              </w:pPrChange>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530" w:author="Bay" w:date="2018-06-19T10:25:56Z">
                <w:pPr>
                  <w:ind w:firstLine="360"/>
                </w:pPr>
              </w:pPrChange>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531" w:author="Bay" w:date="2018-06-19T10:25:56Z">
                <w:pPr>
                  <w:ind w:firstLine="360"/>
                </w:pPr>
              </w:pPrChange>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name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姓名</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return_url</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C(500)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同步回调地址</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422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bl>
    <w:p>
      <w:pPr>
        <w:ind w:firstLine="480"/>
        <w:rPr>
          <w:ins w:id="532" w:author="Bay" w:date="2018-06-19T10:27:25Z"/>
        </w:rPr>
      </w:pPr>
    </w:p>
    <w:tbl>
      <w:tblPr>
        <w:tblStyle w:val="23"/>
        <w:tblW w:w="8241" w:type="dxa"/>
        <w:tblInd w:w="0" w:type="dxa"/>
        <w:tblLayout w:type="fixed"/>
        <w:tblCellMar>
          <w:top w:w="0" w:type="dxa"/>
          <w:left w:w="108" w:type="dxa"/>
          <w:bottom w:w="0" w:type="dxa"/>
          <w:right w:w="108" w:type="dxa"/>
        </w:tblCellMar>
      </w:tblPr>
      <w:tblGrid>
        <w:gridCol w:w="8241"/>
      </w:tblGrid>
      <w:tr>
        <w:tblPrEx>
          <w:tblLayout w:type="fixed"/>
          <w:tblCellMar>
            <w:top w:w="0" w:type="dxa"/>
            <w:left w:w="108" w:type="dxa"/>
            <w:bottom w:w="0" w:type="dxa"/>
            <w:right w:w="108" w:type="dxa"/>
          </w:tblCellMar>
        </w:tblPrEx>
        <w:trPr>
          <w:trHeight w:val="319" w:hRule="atLeast"/>
          <w:ins w:id="533" w:author="Bay" w:date="2018-06-19T10:27:26Z"/>
        </w:trPr>
        <w:tc>
          <w:tcPr>
            <w:tcW w:w="8241"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both"/>
              <w:rPr>
                <w:ins w:id="534" w:author="Bay" w:date="2018-06-19T10:27:26Z"/>
                <w:rFonts w:hint="eastAsia" w:ascii="Verdana" w:hAnsi="Verdana" w:eastAsia="宋体"/>
                <w:color w:val="000000"/>
                <w:sz w:val="18"/>
                <w:szCs w:val="18"/>
              </w:rPr>
            </w:pPr>
            <w:ins w:id="535" w:author="Bay" w:date="2018-06-19T10:27:26Z">
              <w:r>
                <w:rPr>
                  <w:rFonts w:hint="eastAsia" w:ascii="Verdana" w:hAnsi="Verdana" w:eastAsia="宋体"/>
                  <w:color w:val="000000"/>
                  <w:sz w:val="18"/>
                  <w:szCs w:val="18"/>
                </w:rPr>
                <w:t>格式示例:</w:t>
              </w:r>
            </w:ins>
          </w:p>
          <w:p>
            <w:pPr>
              <w:ind w:firstLine="420" w:firstLineChars="200"/>
              <w:jc w:val="both"/>
              <w:rPr>
                <w:ins w:id="536" w:author="Bay" w:date="2018-06-19T10:28:12Z"/>
                <w:rFonts w:hint="eastAsia" w:ascii="宋体" w:hAnsi="宋体" w:eastAsia="宋体" w:cs="宋体"/>
                <w:color w:val="000000"/>
                <w:sz w:val="21"/>
                <w:szCs w:val="21"/>
              </w:rPr>
            </w:pPr>
            <w:r>
              <w:rPr>
                <w:rFonts w:hint="eastAsia" w:ascii="宋体" w:hAnsi="宋体" w:eastAsia="宋体" w:cs="宋体"/>
                <w:color w:val="000000"/>
                <w:sz w:val="21"/>
                <w:szCs w:val="21"/>
              </w:rPr>
              <w:fldChar w:fldCharType="begin"/>
            </w:r>
            <w:r>
              <w:rPr>
                <w:rFonts w:hint="eastAsia" w:ascii="宋体" w:hAnsi="宋体" w:eastAsia="宋体" w:cs="宋体"/>
                <w:color w:val="000000"/>
                <w:sz w:val="21"/>
                <w:szCs w:val="21"/>
              </w:rPr>
              <w:instrText xml:space="preserve"> HYPERLINK "http://101.37.82.175:7777/ftdm-web/account/modify_password?sign=111&amp;order_no=z1ssss22144sd3&amp;partner_trans_date=20180123&amp;partner_trans_time=092823&amp;version=2.0&amp;mall_no=BOB-U51-C-20170821&amp;mer_no=BOB-U51-51-C-20170821&amp;name=百度9001&amp;" </w:instrText>
            </w:r>
            <w:ins w:id="537" w:author="Bay" w:date="2018-06-19T10:28:12Z">
              <w:r>
                <w:rPr>
                  <w:rFonts w:hint="eastAsia" w:ascii="宋体" w:hAnsi="宋体" w:eastAsia="宋体" w:cs="宋体"/>
                  <w:color w:val="000000"/>
                  <w:sz w:val="21"/>
                  <w:szCs w:val="21"/>
                </w:rPr>
                <w:fldChar w:fldCharType="separate"/>
              </w:r>
            </w:ins>
            <w:ins w:id="538" w:author="Bay" w:date="2018-06-19T10:28:12Z">
              <w:r>
                <w:rPr>
                  <w:rStyle w:val="22"/>
                  <w:rFonts w:hint="eastAsia" w:ascii="宋体" w:hAnsi="宋体" w:eastAsia="宋体" w:cs="宋体"/>
                  <w:color w:val="000000"/>
                  <w:sz w:val="21"/>
                  <w:szCs w:val="21"/>
                </w:rPr>
                <w:t>http://101.37.82.175:7777/ftdm-web/account/modify_password?sign=111&amp;order_no=z1ssss22144sd3&amp;partner_trans_date=20180123&amp;partner_trans_time=092823&amp;version=2.0&amp;mall_no=</w:t>
              </w:r>
            </w:ins>
            <w:ins w:id="539" w:author="Bay" w:date="2018-06-25T09:22:48Z">
              <w:r>
                <w:rPr>
                  <w:rStyle w:val="22"/>
                  <w:rFonts w:hint="eastAsia" w:ascii="宋体" w:hAnsi="宋体" w:eastAsia="宋体" w:cs="宋体"/>
                  <w:color w:val="000000"/>
                  <w:sz w:val="21"/>
                  <w:szCs w:val="21"/>
                  <w:lang w:eastAsia="zh-CN"/>
                </w:rPr>
                <w:t>XXXXXXXX</w:t>
              </w:r>
            </w:ins>
            <w:ins w:id="540" w:author="Bay" w:date="2018-06-19T10:28:12Z">
              <w:r>
                <w:rPr>
                  <w:rStyle w:val="22"/>
                  <w:rFonts w:hint="eastAsia" w:ascii="宋体" w:hAnsi="宋体" w:eastAsia="宋体" w:cs="宋体"/>
                  <w:color w:val="000000"/>
                  <w:sz w:val="21"/>
                  <w:szCs w:val="21"/>
                </w:rPr>
                <w:t>&amp;mer_no=</w:t>
              </w:r>
            </w:ins>
            <w:ins w:id="541" w:author="Bay" w:date="2018-06-25T09:22:59Z">
              <w:r>
                <w:rPr>
                  <w:rStyle w:val="22"/>
                  <w:rFonts w:hint="eastAsia" w:ascii="宋体" w:hAnsi="宋体" w:eastAsia="宋体" w:cs="宋体"/>
                  <w:color w:val="000000"/>
                  <w:sz w:val="21"/>
                  <w:szCs w:val="21"/>
                  <w:lang w:eastAsia="zh-CN"/>
                </w:rPr>
                <w:t>XXXXXXXX</w:t>
              </w:r>
            </w:ins>
            <w:ins w:id="542" w:author="Bay" w:date="2018-06-19T10:28:12Z">
              <w:r>
                <w:rPr>
                  <w:rStyle w:val="22"/>
                  <w:rFonts w:hint="eastAsia" w:ascii="宋体" w:hAnsi="宋体" w:eastAsia="宋体" w:cs="宋体"/>
                  <w:color w:val="000000"/>
                  <w:sz w:val="21"/>
                  <w:szCs w:val="21"/>
                </w:rPr>
                <w:t>&amp;name=百度9001&amp;</w:t>
              </w:r>
            </w:ins>
            <w:ins w:id="543" w:author="Bay" w:date="2018-06-19T10:28:12Z">
              <w:r>
                <w:rPr>
                  <w:rFonts w:hint="eastAsia" w:ascii="宋体" w:hAnsi="宋体" w:eastAsia="宋体" w:cs="宋体"/>
                  <w:color w:val="000000"/>
                  <w:sz w:val="21"/>
                  <w:szCs w:val="21"/>
                </w:rPr>
                <w:fldChar w:fldCharType="end"/>
              </w:r>
            </w:ins>
          </w:p>
          <w:p>
            <w:pPr>
              <w:ind w:firstLine="0" w:firstLineChars="0"/>
              <w:jc w:val="both"/>
              <w:rPr>
                <w:ins w:id="544" w:author="Bay" w:date="2018-06-19T10:27:26Z"/>
                <w:rFonts w:hint="eastAsia" w:ascii="Verdana" w:hAnsi="Verdana" w:eastAsia="宋体"/>
                <w:color w:val="000000"/>
                <w:sz w:val="18"/>
                <w:szCs w:val="18"/>
              </w:rPr>
            </w:pPr>
            <w:ins w:id="545" w:author="Bay" w:date="2018-06-19T10:28:07Z">
              <w:r>
                <w:rPr>
                  <w:rFonts w:hint="eastAsia" w:ascii="宋体" w:hAnsi="宋体" w:eastAsia="宋体" w:cs="宋体"/>
                  <w:color w:val="000000"/>
                  <w:sz w:val="21"/>
                  <w:szCs w:val="21"/>
                  <w:rPrChange w:id="546" w:author="Bay" w:date="2018-06-19T10:28:07Z">
                    <w:rPr>
                      <w:rFonts w:hint="eastAsia"/>
                    </w:rPr>
                  </w:rPrChange>
                </w:rPr>
                <w:t>platcust=201806071417310846102699054727&amp;id_code=330326180101106067&amp;return_url=http://www.sun-fintech.com/&amp;notify_url=http://www.sun-fintech.com/</w:t>
              </w:r>
            </w:ins>
          </w:p>
        </w:tc>
      </w:tr>
    </w:tbl>
    <w:p>
      <w:pPr>
        <w:ind w:firstLine="480"/>
      </w:pPr>
      <w:r>
        <w:t xml:space="preserve"> </w:t>
      </w:r>
    </w:p>
    <w:p>
      <w:pPr>
        <w:ind w:firstLine="480"/>
      </w:pPr>
      <w:r>
        <w:rPr>
          <w:rFonts w:hint="eastAsia" w:ascii="宋体" w:hAnsi="宋体" w:eastAsia="宋体"/>
        </w:rPr>
        <w:t>异步响应参数响应参数</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both"/>
              <w:rPr>
                <w:ins w:id="547" w:author="Bay" w:date="2018-06-19T10:26:36Z"/>
                <w:rFonts w:hint="eastAsia" w:ascii="宋体" w:hAnsi="宋体" w:eastAsia="宋体" w:cs="宋体"/>
                <w:color w:val="000000"/>
                <w:sz w:val="21"/>
                <w:szCs w:val="21"/>
              </w:rPr>
            </w:pPr>
            <w:ins w:id="548" w:author="Bay" w:date="2018-06-19T10:26:36Z">
              <w:r>
                <w:rPr>
                  <w:rFonts w:hint="eastAsia" w:ascii="宋体" w:hAnsi="宋体" w:eastAsia="宋体" w:cs="宋体"/>
                  <w:color w:val="000000"/>
                  <w:sz w:val="21"/>
                  <w:szCs w:val="21"/>
                </w:rPr>
                <w:t>{"order_info":"交易成功",</w:t>
              </w:r>
            </w:ins>
          </w:p>
          <w:p>
            <w:pPr>
              <w:ind w:firstLine="0" w:firstLineChars="0"/>
              <w:jc w:val="both"/>
              <w:rPr>
                <w:ins w:id="549" w:author="Bay" w:date="2018-06-19T10:26:36Z"/>
                <w:rFonts w:hint="eastAsia" w:ascii="宋体" w:hAnsi="宋体" w:eastAsia="宋体" w:cs="宋体"/>
                <w:color w:val="000000"/>
                <w:sz w:val="21"/>
                <w:szCs w:val="21"/>
              </w:rPr>
            </w:pPr>
            <w:ins w:id="550" w:author="Bay" w:date="2018-06-19T10:26:36Z">
              <w:r>
                <w:rPr>
                  <w:rFonts w:hint="eastAsia" w:ascii="宋体" w:hAnsi="宋体" w:eastAsia="宋体" w:cs="宋体"/>
                  <w:color w:val="000000"/>
                  <w:sz w:val="21"/>
                  <w:szCs w:val="21"/>
                </w:rPr>
                <w:t>"order_no":"962e855sd",</w:t>
              </w:r>
            </w:ins>
          </w:p>
          <w:p>
            <w:pPr>
              <w:ind w:firstLine="0" w:firstLineChars="0"/>
              <w:jc w:val="both"/>
              <w:rPr>
                <w:ins w:id="551" w:author="Bay" w:date="2018-06-19T10:26:36Z"/>
                <w:rFonts w:hint="eastAsia" w:ascii="宋体" w:hAnsi="宋体" w:eastAsia="宋体" w:cs="宋体"/>
                <w:color w:val="000000"/>
                <w:sz w:val="21"/>
                <w:szCs w:val="21"/>
              </w:rPr>
            </w:pPr>
            <w:ins w:id="552" w:author="Bay" w:date="2018-06-19T10:26:36Z">
              <w:r>
                <w:rPr>
                  <w:rFonts w:hint="eastAsia" w:ascii="宋体" w:hAnsi="宋体" w:eastAsia="宋体" w:cs="宋体"/>
                  <w:color w:val="000000"/>
                  <w:sz w:val="21"/>
                  <w:szCs w:val="21"/>
                </w:rPr>
                <w:t>"order_status":"1",</w:t>
              </w:r>
            </w:ins>
          </w:p>
          <w:p>
            <w:pPr>
              <w:ind w:firstLine="0" w:firstLineChars="0"/>
              <w:jc w:val="both"/>
              <w:rPr>
                <w:ins w:id="553" w:author="Bay" w:date="2018-06-19T10:26:36Z"/>
                <w:rFonts w:hint="eastAsia" w:ascii="宋体" w:hAnsi="宋体" w:eastAsia="宋体" w:cs="宋体"/>
                <w:color w:val="000000"/>
                <w:sz w:val="21"/>
                <w:szCs w:val="21"/>
              </w:rPr>
            </w:pPr>
            <w:ins w:id="554" w:author="Bay" w:date="2018-06-19T10:26:36Z">
              <w:r>
                <w:rPr>
                  <w:rFonts w:hint="eastAsia" w:ascii="宋体" w:hAnsi="宋体" w:eastAsia="宋体" w:cs="宋体"/>
                  <w:color w:val="000000"/>
                  <w:sz w:val="21"/>
                  <w:szCs w:val="21"/>
                </w:rPr>
                <w:t>"platcust":"201806071417310846102699054727",</w:t>
              </w:r>
            </w:ins>
          </w:p>
          <w:p>
            <w:pPr>
              <w:ind w:firstLine="0" w:firstLineChars="0"/>
              <w:jc w:val="both"/>
              <w:rPr>
                <w:ins w:id="555" w:author="Bay" w:date="2018-06-19T10:26:36Z"/>
                <w:rFonts w:hint="eastAsia" w:ascii="宋体" w:hAnsi="宋体" w:eastAsia="宋体" w:cs="宋体"/>
                <w:color w:val="000000"/>
                <w:sz w:val="21"/>
                <w:szCs w:val="21"/>
              </w:rPr>
            </w:pPr>
            <w:ins w:id="556" w:author="Bay" w:date="2018-06-19T10:26:36Z">
              <w:r>
                <w:rPr>
                  <w:rFonts w:hint="eastAsia" w:ascii="宋体" w:hAnsi="宋体" w:eastAsia="宋体" w:cs="宋体"/>
                  <w:color w:val="000000"/>
                  <w:sz w:val="21"/>
                  <w:szCs w:val="21"/>
                </w:rPr>
                <w:t>"recode":"10000",</w:t>
              </w:r>
            </w:ins>
          </w:p>
          <w:p>
            <w:pPr>
              <w:ind w:firstLine="0" w:firstLineChars="0"/>
              <w:jc w:val="both"/>
              <w:rPr>
                <w:ins w:id="557" w:author="Bay" w:date="2018-06-19T10:26:36Z"/>
                <w:rFonts w:hint="eastAsia" w:ascii="宋体" w:hAnsi="宋体" w:eastAsia="宋体" w:cs="宋体"/>
                <w:color w:val="000000"/>
                <w:sz w:val="21"/>
                <w:szCs w:val="21"/>
              </w:rPr>
            </w:pPr>
            <w:ins w:id="558" w:author="Bay" w:date="2018-06-19T10:26:36Z">
              <w:r>
                <w:rPr>
                  <w:rFonts w:hint="eastAsia" w:ascii="宋体" w:hAnsi="宋体" w:eastAsia="宋体" w:cs="宋体"/>
                  <w:color w:val="000000"/>
                  <w:sz w:val="21"/>
                  <w:szCs w:val="21"/>
                </w:rPr>
                <w:t>"remsg":"处理成功",</w:t>
              </w:r>
            </w:ins>
          </w:p>
          <w:p>
            <w:pPr>
              <w:ind w:firstLine="0" w:firstLineChars="0"/>
              <w:jc w:val="both"/>
              <w:rPr>
                <w:ins w:id="559" w:author="Bay" w:date="2018-06-19T10:26:36Z"/>
                <w:rFonts w:hint="eastAsia" w:ascii="宋体" w:hAnsi="宋体" w:eastAsia="宋体" w:cs="宋体"/>
                <w:color w:val="000000"/>
                <w:sz w:val="21"/>
                <w:szCs w:val="21"/>
              </w:rPr>
            </w:pPr>
            <w:ins w:id="560" w:author="Bay" w:date="2018-06-19T10:26:36Z">
              <w:r>
                <w:rPr>
                  <w:rFonts w:hint="eastAsia" w:ascii="宋体" w:hAnsi="宋体" w:eastAsia="宋体" w:cs="宋体"/>
                  <w:color w:val="000000"/>
                  <w:sz w:val="21"/>
                  <w:szCs w:val="21"/>
                </w:rPr>
                <w:t>"sign":"I'm Sign",</w:t>
              </w:r>
            </w:ins>
          </w:p>
          <w:p>
            <w:pPr>
              <w:ind w:firstLine="0" w:firstLineChars="0"/>
              <w:jc w:val="both"/>
              <w:rPr>
                <w:del w:id="561" w:author="Bay" w:date="2018-06-19T10:26:36Z"/>
                <w:rFonts w:hint="eastAsia" w:ascii="宋体" w:hAnsi="宋体" w:eastAsia="宋体" w:cs="宋体"/>
                <w:color w:val="000000"/>
                <w:sz w:val="21"/>
                <w:szCs w:val="21"/>
              </w:rPr>
            </w:pPr>
            <w:ins w:id="562" w:author="Bay" w:date="2018-06-19T10:26:36Z">
              <w:r>
                <w:rPr>
                  <w:rFonts w:hint="eastAsia" w:ascii="宋体" w:hAnsi="宋体" w:eastAsia="宋体" w:cs="宋体"/>
                  <w:color w:val="000000"/>
                  <w:sz w:val="21"/>
                  <w:szCs w:val="21"/>
                </w:rPr>
                <w:t>"trans_date":"20180619"}</w:t>
              </w:r>
            </w:ins>
            <w:del w:id="563" w:author="Bay" w:date="2018-06-19T10:26:36Z">
              <w:r>
                <w:rPr>
                  <w:rFonts w:hint="eastAsia" w:ascii="宋体" w:hAnsi="宋体" w:eastAsia="宋体" w:cs="宋体"/>
                  <w:color w:val="000000"/>
                  <w:sz w:val="21"/>
                  <w:szCs w:val="21"/>
                </w:rPr>
                <w:delText>{"recode":"10000","remsg":"成功","sign":""</w:delText>
              </w:r>
            </w:del>
            <w:del w:id="564" w:author="Bay" w:date="2018-06-19T10:26:36Z">
              <w:r>
                <w:rPr>
                  <w:rFonts w:hint="eastAsia" w:ascii="宋体" w:hAnsi="宋体" w:eastAsia="宋体" w:cs="宋体"/>
                  <w:color w:val="000000"/>
                  <w:sz w:val="21"/>
                  <w:szCs w:val="21"/>
                  <w:lang w:val="en-US" w:eastAsia="zh-CN"/>
                </w:rPr>
                <w:delText>,</w:delText>
              </w:r>
            </w:del>
            <w:del w:id="565" w:author="Bay" w:date="2018-06-19T10:26:36Z">
              <w:r>
                <w:rPr>
                  <w:rFonts w:hint="eastAsia" w:ascii="宋体" w:hAnsi="宋体" w:eastAsia="宋体" w:cs="宋体"/>
                  <w:color w:val="000000"/>
                  <w:sz w:val="21"/>
                  <w:szCs w:val="21"/>
                </w:rPr>
                <w:delText>"order_no":"",</w:delText>
              </w:r>
            </w:del>
          </w:p>
          <w:p>
            <w:pPr>
              <w:ind w:firstLine="0" w:firstLineChars="0"/>
              <w:jc w:val="left"/>
              <w:rPr>
                <w:rFonts w:hint="eastAsia" w:ascii="宋体" w:hAnsi="宋体" w:eastAsia="宋体" w:cs="宋体"/>
                <w:color w:val="000000"/>
                <w:sz w:val="21"/>
                <w:szCs w:val="21"/>
              </w:rPr>
            </w:pPr>
            <w:del w:id="566" w:author="Bay" w:date="2018-06-19T10:26:36Z">
              <w:r>
                <w:rPr>
                  <w:rFonts w:hint="eastAsia" w:ascii="宋体" w:hAnsi="宋体" w:eastAsia="宋体" w:cs="宋体"/>
                  <w:color w:val="000000"/>
                  <w:sz w:val="21"/>
                  <w:szCs w:val="21"/>
                  <w:lang w:val="en-US" w:eastAsia="zh-CN"/>
                </w:rPr>
                <w:delText>,</w:delText>
              </w:r>
            </w:del>
            <w:del w:id="567" w:author="Bay" w:date="2018-06-19T10:26:36Z">
              <w:r>
                <w:rPr>
                  <w:rFonts w:hint="eastAsia" w:ascii="宋体" w:hAnsi="宋体" w:eastAsia="宋体" w:cs="宋体"/>
                  <w:color w:val="000000"/>
                  <w:sz w:val="21"/>
                  <w:szCs w:val="21"/>
                </w:rPr>
                <w:delText>"</w:delText>
              </w:r>
            </w:del>
            <w:del w:id="568" w:author="Bay" w:date="2018-06-19T10:26:36Z">
              <w:r>
                <w:rPr>
                  <w:rFonts w:hint="eastAsia" w:ascii="宋体" w:hAnsi="宋体" w:eastAsia="宋体" w:cs="宋体"/>
                  <w:color w:val="000000"/>
                  <w:sz w:val="21"/>
                  <w:szCs w:val="21"/>
                  <w:lang w:val="en-US" w:eastAsia="zh-CN"/>
                </w:rPr>
                <w:delText>trans_date</w:delText>
              </w:r>
            </w:del>
            <w:del w:id="569" w:author="Bay" w:date="2018-06-19T10:26:36Z">
              <w:r>
                <w:rPr>
                  <w:rFonts w:hint="eastAsia" w:ascii="宋体" w:hAnsi="宋体" w:eastAsia="宋体" w:cs="宋体"/>
                  <w:color w:val="000000"/>
                  <w:sz w:val="21"/>
                  <w:szCs w:val="21"/>
                </w:rPr>
                <w:delText>":""</w:delText>
              </w:r>
            </w:del>
            <w:del w:id="570" w:author="Bay" w:date="2018-06-19T10:26:36Z">
              <w:r>
                <w:rPr>
                  <w:rFonts w:hint="eastAsia" w:ascii="宋体" w:hAnsi="宋体" w:eastAsia="宋体" w:cs="宋体"/>
                  <w:color w:val="000000"/>
                  <w:sz w:val="21"/>
                  <w:szCs w:val="21"/>
                  <w:lang w:val="en-US" w:eastAsia="zh-CN"/>
                </w:rPr>
                <w:delText>,</w:delText>
              </w:r>
            </w:del>
            <w:del w:id="571" w:author="Bay" w:date="2018-06-19T10:26:36Z">
              <w:r>
                <w:rPr>
                  <w:rFonts w:hint="eastAsia" w:ascii="宋体" w:hAnsi="宋体" w:eastAsia="宋体" w:cs="宋体"/>
                  <w:color w:val="000000"/>
                  <w:sz w:val="21"/>
                  <w:szCs w:val="21"/>
                </w:rPr>
                <w:delText>"platcust":""</w:delText>
              </w:r>
            </w:del>
            <w:del w:id="572" w:author="Bay" w:date="2018-06-19T10:26:36Z">
              <w:r>
                <w:rPr>
                  <w:rFonts w:hint="eastAsia" w:ascii="宋体" w:hAnsi="宋体" w:eastAsia="宋体" w:cs="宋体"/>
                  <w:color w:val="000000"/>
                  <w:sz w:val="21"/>
                  <w:szCs w:val="21"/>
                  <w:lang w:val="en-US" w:eastAsia="zh-CN"/>
                </w:rPr>
                <w:delText>,</w:delText>
              </w:r>
            </w:del>
            <w:del w:id="573" w:author="Bay" w:date="2018-06-19T10:26:36Z">
              <w:r>
                <w:rPr>
                  <w:rFonts w:hint="eastAsia" w:ascii="宋体" w:hAnsi="宋体" w:eastAsia="宋体" w:cs="宋体"/>
                  <w:color w:val="000000"/>
                  <w:sz w:val="21"/>
                  <w:szCs w:val="21"/>
                </w:rPr>
                <w:delText>"order_status":""</w:delText>
              </w:r>
            </w:del>
            <w:del w:id="574" w:author="Bay" w:date="2018-06-19T10:26:36Z">
              <w:r>
                <w:rPr>
                  <w:rFonts w:hint="eastAsia" w:ascii="宋体" w:hAnsi="宋体" w:eastAsia="宋体" w:cs="宋体"/>
                  <w:color w:val="000000"/>
                  <w:sz w:val="21"/>
                  <w:szCs w:val="21"/>
                  <w:lang w:val="en-US" w:eastAsia="zh-CN"/>
                </w:rPr>
                <w:delText>,</w:delText>
              </w:r>
            </w:del>
            <w:del w:id="575" w:author="Bay" w:date="2018-06-19T10:26:36Z">
              <w:r>
                <w:rPr>
                  <w:rFonts w:hint="eastAsia" w:ascii="宋体" w:hAnsi="宋体" w:eastAsia="宋体" w:cs="宋体"/>
                  <w:color w:val="000000"/>
                  <w:sz w:val="21"/>
                  <w:szCs w:val="21"/>
                </w:rPr>
                <w:delText>"order_info":""}</w:delText>
              </w:r>
            </w:del>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Verdana" w:hAnsi="Verdana" w:eastAsia="宋体"/>
          <w:sz w:val="21"/>
          <w:szCs w:val="21"/>
        </w:rPr>
      </w:pPr>
    </w:p>
    <w:p>
      <w:pPr>
        <w:ind w:firstLine="480"/>
      </w:pPr>
    </w:p>
    <w:p>
      <w:pPr>
        <w:pStyle w:val="4"/>
        <w:ind w:firstLine="480"/>
        <w:rPr>
          <w:b/>
          <w:color w:val="auto"/>
        </w:rPr>
      </w:pPr>
      <w:r>
        <w:rPr>
          <w:rFonts w:hint="eastAsia"/>
          <w:b/>
          <w:color w:val="auto"/>
        </w:rPr>
        <w:t>客户冻结/解冻</w:t>
      </w:r>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rPr>
                <w:rFonts w:hint="eastAsia"/>
              </w:rPr>
              <w:pPrChange w:id="576" w:author="Bay" w:date="2018-06-19T10:26:09Z">
                <w:pPr>
                  <w:ind w:firstLine="360"/>
                </w:pPr>
              </w:pPrChange>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577" w:author="Bay" w:date="2018-06-19T10:26:09Z">
                <w:pPr>
                  <w:ind w:firstLine="360"/>
                </w:pPr>
              </w:pPrChange>
            </w:pPr>
            <w:r>
              <w:rPr>
                <w:rFonts w:hint="eastAsia"/>
              </w:rPr>
              <w:t>提供客户冻结解冻</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578" w:author="Bay" w:date="2018-06-19T10:26:09Z">
                <w:pPr>
                  <w:ind w:firstLine="360"/>
                </w:pPr>
              </w:pPrChange>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579" w:author="Bay" w:date="2018-06-19T10:26:09Z">
                <w:pPr>
                  <w:ind w:firstLine="360"/>
                </w:pPr>
              </w:pPrChange>
            </w:pPr>
            <w:r>
              <w:rPr>
                <w:rFonts w:hint="eastAsia"/>
              </w:rPr>
              <w:t>/account/freeze_account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580" w:author="Bay" w:date="2018-06-19T10:26:09Z">
                <w:pPr>
                  <w:ind w:firstLine="360"/>
                </w:pPr>
              </w:pPrChange>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581" w:author="Bay" w:date="2018-06-19T10:26:09Z">
                <w:pPr>
                  <w:ind w:firstLine="360"/>
                </w:pPr>
              </w:pPrChange>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582" w:author="Bay" w:date="2018-06-19T10:26:09Z">
                <w:pPr>
                  <w:ind w:firstLine="360"/>
                </w:pPr>
              </w:pPrChange>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583" w:author="Bay" w:date="2018-06-19T10:26:09Z">
                <w:pPr>
                  <w:ind w:firstLine="360"/>
                </w:pPr>
              </w:pPrChange>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584" w:author="Bay" w:date="2018-06-19T10:26:09Z">
                <w:pPr>
                  <w:ind w:firstLine="360"/>
                </w:pPr>
              </w:pPrChange>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585" w:author="Bay" w:date="2018-06-19T10:26:09Z">
                <w:pPr>
                  <w:ind w:firstLine="360"/>
                </w:pPr>
              </w:pPrChange>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586" w:author="Bay" w:date="2018-06-15T18:02:55Z">
              <w:r>
                <w:rPr>
                  <w:rFonts w:hint="eastAsia" w:ascii="Verdana" w:hAnsi="Verdana" w:eastAsia="宋体"/>
                  <w:color w:val="000000"/>
                  <w:sz w:val="18"/>
                  <w:szCs w:val="18"/>
                </w:rPr>
                <w:delText>（</w:delText>
              </w:r>
            </w:del>
            <w:ins w:id="587"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del w:id="588" w:author="Bay" w:date="2018-06-15T18:03:18Z">
              <w:r>
                <w:rPr>
                  <w:rFonts w:hint="eastAsia" w:ascii="Verdana" w:hAnsi="Verdana" w:eastAsia="宋体"/>
                  <w:color w:val="000000"/>
                  <w:sz w:val="18"/>
                  <w:szCs w:val="18"/>
                </w:rPr>
                <w:delText>）</w:delText>
              </w:r>
            </w:del>
            <w:ins w:id="589" w:author="Bay" w:date="2018-06-15T18:03:18Z">
              <w:r>
                <w:rPr>
                  <w:rFonts w:hint="eastAsia" w:ascii="Verdana" w:hAnsi="Verdana" w:eastAsia="宋体"/>
                  <w:color w:val="000000"/>
                  <w:sz w:val="18"/>
                  <w:szCs w:val="18"/>
                  <w:lang w:eastAsia="zh-CN"/>
                </w:rPr>
                <w:t>)</w:t>
              </w:r>
            </w:ins>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 xml:space="preserve">冻结 </w:t>
            </w:r>
            <w:r>
              <w:rPr>
                <w:rFonts w:hint="eastAsia" w:ascii="Verdana" w:hAnsi="Verdana" w:eastAsia="宋体"/>
                <w:color w:val="000000"/>
                <w:sz w:val="18"/>
                <w:szCs w:val="18"/>
              </w:rPr>
              <w:t>1-</w:t>
            </w:r>
            <w:r>
              <w:rPr>
                <w:rFonts w:hint="eastAsia" w:ascii="宋体" w:hAnsi="宋体" w:eastAsia="宋体"/>
                <w:color w:val="000000"/>
                <w:sz w:val="18"/>
                <w:szCs w:val="18"/>
              </w:rPr>
              <w:t>解冻</w:t>
            </w:r>
          </w:p>
        </w:tc>
      </w:tr>
    </w:tbl>
    <w:p>
      <w:pPr>
        <w:ind w:firstLine="480"/>
        <w:rPr>
          <w:ins w:id="590" w:author="Bay" w:date="2018-06-19T10:29:01Z"/>
        </w:rPr>
      </w:pPr>
    </w:p>
    <w:tbl>
      <w:tblPr>
        <w:tblStyle w:val="23"/>
        <w:tblW w:w="8241" w:type="dxa"/>
        <w:tblInd w:w="0" w:type="dxa"/>
        <w:tblLayout w:type="fixed"/>
        <w:tblCellMar>
          <w:top w:w="0" w:type="dxa"/>
          <w:left w:w="108" w:type="dxa"/>
          <w:bottom w:w="0" w:type="dxa"/>
          <w:right w:w="108" w:type="dxa"/>
        </w:tblCellMar>
      </w:tblPr>
      <w:tblGrid>
        <w:gridCol w:w="8241"/>
      </w:tblGrid>
      <w:tr>
        <w:tblPrEx>
          <w:tblLayout w:type="fixed"/>
          <w:tblCellMar>
            <w:top w:w="0" w:type="dxa"/>
            <w:left w:w="108" w:type="dxa"/>
            <w:bottom w:w="0" w:type="dxa"/>
            <w:right w:w="108" w:type="dxa"/>
          </w:tblCellMar>
        </w:tblPrEx>
        <w:trPr>
          <w:trHeight w:val="319" w:hRule="atLeast"/>
          <w:ins w:id="591" w:author="Bay" w:date="2018-06-19T10:29:01Z"/>
        </w:trPr>
        <w:tc>
          <w:tcPr>
            <w:tcW w:w="8241"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both"/>
              <w:rPr>
                <w:rFonts w:hint="eastAsia" w:ascii="Verdana" w:hAnsi="Verdana" w:eastAsia="宋体"/>
                <w:color w:val="000000"/>
                <w:sz w:val="18"/>
                <w:szCs w:val="18"/>
              </w:rPr>
            </w:pPr>
            <w:ins w:id="592" w:author="Bay" w:date="2018-06-19T10:29:01Z">
              <w:r>
                <w:rPr>
                  <w:rFonts w:hint="eastAsia" w:ascii="Verdana" w:hAnsi="Verdana" w:eastAsia="宋体"/>
                  <w:color w:val="000000"/>
                  <w:sz w:val="18"/>
                  <w:szCs w:val="18"/>
                </w:rPr>
                <w:t>格式示例:</w:t>
              </w:r>
            </w:ins>
          </w:p>
          <w:p>
            <w:pPr>
              <w:ind w:firstLine="0" w:firstLineChars="0"/>
              <w:jc w:val="both"/>
              <w:rPr>
                <w:ins w:id="593" w:author="Bay" w:date="2018-06-19T11:38:00Z"/>
                <w:rFonts w:hint="eastAsia" w:ascii="宋体" w:hAnsi="宋体" w:eastAsia="宋体" w:cs="宋体"/>
                <w:color w:val="000000"/>
                <w:sz w:val="21"/>
                <w:szCs w:val="21"/>
                <w:rPrChange w:id="594" w:author="Bay" w:date="2018-06-19T14:21:37Z">
                  <w:rPr>
                    <w:ins w:id="595" w:author="Bay" w:date="2018-06-19T11:38:00Z"/>
                    <w:rFonts w:hint="eastAsia" w:ascii="Verdana" w:hAnsi="Verdana" w:eastAsia="宋体"/>
                    <w:color w:val="000000"/>
                    <w:sz w:val="18"/>
                    <w:szCs w:val="18"/>
                  </w:rPr>
                </w:rPrChange>
              </w:rPr>
            </w:pPr>
            <w:ins w:id="596" w:author="Bay" w:date="2018-06-19T11:37:58Z">
              <w:r>
                <w:rPr>
                  <w:rFonts w:hint="eastAsia" w:ascii="宋体" w:hAnsi="宋体" w:eastAsia="宋体" w:cs="宋体"/>
                  <w:color w:val="000000"/>
                  <w:sz w:val="21"/>
                  <w:szCs w:val="21"/>
                  <w:rPrChange w:id="597" w:author="Bay" w:date="2018-06-19T14:21:37Z">
                    <w:rPr>
                      <w:rFonts w:hint="eastAsia"/>
                    </w:rPr>
                  </w:rPrChange>
                </w:rPr>
                <w:t>{"platcust":"201804101457310792105337432096",</w:t>
              </w:r>
            </w:ins>
          </w:p>
          <w:p>
            <w:pPr>
              <w:ind w:firstLine="0" w:firstLineChars="0"/>
              <w:jc w:val="both"/>
              <w:rPr>
                <w:ins w:id="598" w:author="Bay" w:date="2018-06-19T10:29:01Z"/>
                <w:rFonts w:hint="eastAsia" w:ascii="Verdana" w:hAnsi="Verdana" w:eastAsia="宋体"/>
                <w:color w:val="000000"/>
                <w:sz w:val="18"/>
                <w:szCs w:val="18"/>
              </w:rPr>
            </w:pPr>
            <w:ins w:id="599" w:author="Bay" w:date="2018-06-19T11:37:58Z">
              <w:r>
                <w:rPr>
                  <w:rFonts w:hint="eastAsia" w:ascii="宋体" w:hAnsi="宋体" w:eastAsia="宋体" w:cs="宋体"/>
                  <w:color w:val="000000"/>
                  <w:sz w:val="21"/>
                  <w:szCs w:val="21"/>
                  <w:rPrChange w:id="600" w:author="Bay" w:date="2018-06-19T14:21:37Z">
                    <w:rPr>
                      <w:rFonts w:hint="eastAsia"/>
                    </w:rPr>
                  </w:rPrChange>
                </w:rPr>
                <w:t>"trans_type":"0"}</w:t>
              </w:r>
            </w:ins>
          </w:p>
        </w:tc>
      </w:tr>
    </w:tbl>
    <w:p>
      <w:pPr>
        <w:ind w:firstLine="480"/>
        <w:rPr>
          <w:ins w:id="601" w:author="Bay" w:date="2018-06-19T10:28:27Z"/>
        </w:rPr>
      </w:pPr>
    </w:p>
    <w:p>
      <w:pPr>
        <w:ind w:firstLine="480"/>
        <w:rPr>
          <w:rFonts w:hint="eastAsia"/>
        </w:rPr>
      </w:pPr>
      <w:r>
        <w:t xml:space="preserve"> </w:t>
      </w:r>
      <w:r>
        <w:commentReference w:id="2"/>
      </w: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64"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603" w:author="Bay" w:date="2018-06-19T14:21:59Z"/>
                <w:rFonts w:hint="eastAsia" w:ascii="宋体" w:hAnsi="宋体" w:eastAsia="宋体" w:cs="宋体"/>
                <w:color w:val="000000"/>
                <w:sz w:val="21"/>
                <w:szCs w:val="21"/>
              </w:rPr>
              <w:pPrChange w:id="602" w:author="Bay" w:date="2018-06-19T14:22:03Z">
                <w:pPr>
                  <w:spacing w:beforeLines="0" w:afterLines="0"/>
                  <w:jc w:val="left"/>
                </w:pPr>
              </w:pPrChange>
            </w:pPr>
            <w:ins w:id="604" w:author="Bay" w:date="2018-06-19T14:20:48Z">
              <w:r>
                <w:rPr>
                  <w:rFonts w:hint="eastAsia" w:ascii="宋体" w:hAnsi="宋体" w:eastAsia="宋体" w:cs="宋体"/>
                  <w:color w:val="000000"/>
                  <w:sz w:val="21"/>
                  <w:szCs w:val="21"/>
                  <w:rPrChange w:id="605"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607" w:author="Bay" w:date="2018-06-19T14:22:08Z"/>
                <w:rFonts w:hint="eastAsia" w:ascii="宋体" w:hAnsi="宋体" w:eastAsia="宋体" w:cs="宋体"/>
                <w:color w:val="000000"/>
                <w:sz w:val="21"/>
                <w:szCs w:val="21"/>
              </w:rPr>
              <w:pPrChange w:id="606" w:author="Bay" w:date="2018-06-19T14:22:05Z">
                <w:pPr>
                  <w:spacing w:beforeLines="0" w:afterLines="0"/>
                  <w:jc w:val="left"/>
                </w:pPr>
              </w:pPrChange>
            </w:pPr>
            <w:ins w:id="608" w:author="Bay" w:date="2018-06-19T14:20:48Z">
              <w:r>
                <w:rPr>
                  <w:rFonts w:hint="eastAsia" w:ascii="宋体" w:hAnsi="宋体" w:eastAsia="宋体" w:cs="宋体"/>
                  <w:color w:val="000000"/>
                  <w:sz w:val="21"/>
                  <w:szCs w:val="21"/>
                  <w:rPrChange w:id="609"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611" w:author="Bay" w:date="2018-06-19T14:22:10Z"/>
                <w:rFonts w:hint="eastAsia" w:ascii="宋体" w:hAnsi="宋体" w:eastAsia="宋体" w:cs="宋体"/>
                <w:color w:val="000000"/>
                <w:sz w:val="21"/>
                <w:szCs w:val="21"/>
              </w:rPr>
              <w:pPrChange w:id="610" w:author="Bay" w:date="2018-06-19T14:22:05Z">
                <w:pPr>
                  <w:spacing w:beforeLines="0" w:afterLines="0"/>
                  <w:jc w:val="left"/>
                </w:pPr>
              </w:pPrChange>
            </w:pPr>
            <w:ins w:id="612" w:author="Bay" w:date="2018-06-19T14:20:48Z">
              <w:r>
                <w:rPr>
                  <w:rFonts w:hint="eastAsia" w:ascii="宋体" w:hAnsi="宋体" w:eastAsia="宋体" w:cs="宋体"/>
                  <w:color w:val="000000"/>
                  <w:sz w:val="21"/>
                  <w:szCs w:val="21"/>
                  <w:rPrChange w:id="613"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614" w:author="Bay" w:date="2018-06-19T14:22:05Z">
                <w:pPr>
                  <w:spacing w:beforeLines="0" w:afterLines="0"/>
                  <w:jc w:val="left"/>
                </w:pPr>
              </w:pPrChange>
            </w:pPr>
            <w:ins w:id="615" w:author="Bay" w:date="2018-06-19T14:20:48Z">
              <w:r>
                <w:rPr>
                  <w:rFonts w:hint="eastAsia" w:ascii="宋体" w:hAnsi="宋体" w:eastAsia="宋体" w:cs="宋体"/>
                  <w:color w:val="000000"/>
                  <w:sz w:val="21"/>
                  <w:szCs w:val="21"/>
                  <w:rPrChange w:id="616" w:author="Bay" w:date="2018-06-19T14:21:50Z">
                    <w:rPr>
                      <w:rFonts w:hint="eastAsia" w:ascii="Consolas" w:hAnsi="Consolas" w:eastAsia="Consolas"/>
                      <w:color w:val="000000"/>
                      <w:sz w:val="22"/>
                    </w:rPr>
                  </w:rPrChange>
                </w:rPr>
                <w:t>"sign":"sign",</w:t>
              </w:r>
            </w:ins>
          </w:p>
          <w:p>
            <w:pPr>
              <w:spacing w:beforeLines="0" w:afterLines="0"/>
              <w:ind w:firstLine="0" w:firstLineChars="0"/>
              <w:jc w:val="left"/>
              <w:rPr>
                <w:rFonts w:ascii="Verdana" w:hAnsi="Verdana" w:cs="宋体"/>
                <w:color w:val="000000"/>
                <w:sz w:val="18"/>
                <w:szCs w:val="18"/>
              </w:rPr>
            </w:pPr>
            <w:ins w:id="617" w:author="Bay" w:date="2018-06-19T14:20:48Z">
              <w:r>
                <w:rPr>
                  <w:rFonts w:hint="eastAsia" w:ascii="宋体" w:hAnsi="宋体" w:eastAsia="宋体" w:cs="宋体"/>
                  <w:color w:val="000000"/>
                  <w:sz w:val="21"/>
                  <w:szCs w:val="21"/>
                  <w:rPrChange w:id="618"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r>
        <w:rPr>
          <w:rFonts w:hint="eastAsia"/>
          <w:b/>
          <w:color w:val="auto"/>
        </w:rPr>
        <w:t>客户销户</w:t>
      </w:r>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rPr>
                <w:rFonts w:hint="eastAsia"/>
              </w:rPr>
              <w:pPrChange w:id="619" w:author="Bay" w:date="2018-06-19T10:26:50Z">
                <w:pPr>
                  <w:ind w:firstLine="360"/>
                </w:pPr>
              </w:pPrChange>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620" w:author="Bay" w:date="2018-06-19T10:26:50Z">
                <w:pPr>
                  <w:ind w:firstLine="360"/>
                </w:pPr>
              </w:pPrChange>
            </w:pPr>
            <w:r>
              <w:rPr>
                <w:rFonts w:hint="eastAsia"/>
              </w:rPr>
              <w:t>提供客户销户功能。销户要求用户账户余额为0及用户不存在待收金额</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621" w:author="Bay" w:date="2018-06-19T10:26:50Z">
                <w:pPr>
                  <w:ind w:firstLine="360"/>
                </w:pPr>
              </w:pPrChange>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622" w:author="Bay" w:date="2018-06-19T10:26:50Z">
                <w:pPr>
                  <w:ind w:firstLine="360"/>
                </w:pPr>
              </w:pPrChange>
            </w:pPr>
            <w:r>
              <w:rPr>
                <w:rFonts w:hint="eastAsia"/>
              </w:rPr>
              <w:t>/account/</w:t>
            </w:r>
            <w:r>
              <w:t>unreg_account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623" w:author="Bay" w:date="2018-06-19T10:26:50Z">
                <w:pPr>
                  <w:ind w:firstLine="360"/>
                </w:pPr>
              </w:pPrChange>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624" w:author="Bay" w:date="2018-06-19T10:26:50Z">
                <w:pPr>
                  <w:ind w:firstLine="360"/>
                </w:pPr>
              </w:pPrChange>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ind w:firstLine="360"/>
              <w:rPr>
                <w:rFonts w:hint="eastAsia"/>
              </w:rPr>
              <w:pPrChange w:id="625" w:author="Bay" w:date="2018-06-19T10:26:50Z">
                <w:pPr>
                  <w:ind w:firstLine="360"/>
                </w:pPr>
              </w:pPrChange>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ind w:firstLine="360"/>
              <w:pPrChange w:id="626" w:author="Bay" w:date="2018-06-19T10:26:50Z">
                <w:pPr>
                  <w:ind w:firstLine="360"/>
                </w:pPr>
              </w:pPrChange>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ind w:firstLine="360"/>
              <w:pPrChange w:id="627" w:author="Bay" w:date="2018-06-19T10:26:50Z">
                <w:pPr>
                  <w:ind w:firstLine="360"/>
                </w:pPr>
              </w:pPrChange>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ind w:firstLine="360"/>
              <w:pPrChange w:id="628" w:author="Bay" w:date="2018-06-19T10:26:50Z">
                <w:pPr>
                  <w:ind w:firstLine="360"/>
                </w:pPr>
              </w:pPrChange>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Verdana" w:hAnsi="Verdana" w:eastAsia="宋体"/>
                <w:color w:val="000000"/>
                <w:sz w:val="18"/>
                <w:szCs w:val="18"/>
                <w:lang w:val="en-US" w:eastAsia="zh-CN"/>
              </w:rPr>
              <w:t>(</w:t>
            </w:r>
            <w:r>
              <w:rPr>
                <w:rFonts w:hint="eastAsia" w:ascii="Verdana" w:hAnsi="Verdana" w:eastAsia="宋体"/>
                <w:color w:val="000000"/>
                <w:sz w:val="18"/>
                <w:szCs w:val="18"/>
              </w:rPr>
              <w:t>100</w:t>
            </w:r>
            <w:r>
              <w:rPr>
                <w:rFonts w:hint="eastAsia" w:ascii="Verdana" w:hAnsi="Verdana" w:eastAsia="宋体"/>
                <w:color w:val="000000"/>
                <w:sz w:val="18"/>
                <w:szCs w:val="18"/>
                <w:lang w:val="en-US" w:eastAsia="zh-CN"/>
              </w:rPr>
              <w:t>)</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pPr>
    </w:p>
    <w:tbl>
      <w:tblPr>
        <w:tblStyle w:val="23"/>
        <w:tblW w:w="8241" w:type="dxa"/>
        <w:tblInd w:w="0" w:type="dxa"/>
        <w:tblLayout w:type="fixed"/>
        <w:tblCellMar>
          <w:top w:w="0" w:type="dxa"/>
          <w:left w:w="108" w:type="dxa"/>
          <w:bottom w:w="0" w:type="dxa"/>
          <w:right w:w="108" w:type="dxa"/>
        </w:tblCellMar>
      </w:tblPr>
      <w:tblGrid>
        <w:gridCol w:w="8241"/>
      </w:tblGrid>
      <w:tr>
        <w:tblPrEx>
          <w:tblLayout w:type="fixed"/>
          <w:tblCellMar>
            <w:top w:w="0" w:type="dxa"/>
            <w:left w:w="108" w:type="dxa"/>
            <w:bottom w:w="0" w:type="dxa"/>
            <w:right w:w="108" w:type="dxa"/>
          </w:tblCellMar>
        </w:tblPrEx>
        <w:trPr>
          <w:trHeight w:val="319" w:hRule="atLeast"/>
          <w:ins w:id="629" w:author="Bay" w:date="2018-06-19T10:29:01Z"/>
        </w:trPr>
        <w:tc>
          <w:tcPr>
            <w:tcW w:w="8241"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both"/>
              <w:rPr>
                <w:ins w:id="630" w:author="Bay" w:date="2018-06-19T11:38:11Z"/>
                <w:rFonts w:hint="eastAsia" w:ascii="Verdana" w:hAnsi="Verdana" w:eastAsia="宋体"/>
                <w:color w:val="000000"/>
                <w:sz w:val="18"/>
                <w:szCs w:val="18"/>
              </w:rPr>
            </w:pPr>
            <w:ins w:id="631" w:author="Bay" w:date="2018-06-19T10:29:01Z">
              <w:r>
                <w:rPr>
                  <w:rFonts w:hint="eastAsia" w:ascii="Verdana" w:hAnsi="Verdana" w:eastAsia="宋体"/>
                  <w:color w:val="000000"/>
                  <w:sz w:val="18"/>
                  <w:szCs w:val="18"/>
                </w:rPr>
                <w:t>格式示例:</w:t>
              </w:r>
            </w:ins>
          </w:p>
          <w:p>
            <w:pPr>
              <w:ind w:firstLine="180" w:firstLineChars="100"/>
              <w:jc w:val="both"/>
              <w:rPr>
                <w:ins w:id="633" w:author="Bay" w:date="2018-06-19T10:29:01Z"/>
                <w:rFonts w:hint="eastAsia" w:ascii="Verdana" w:hAnsi="Verdana" w:eastAsia="宋体"/>
                <w:color w:val="000000"/>
                <w:sz w:val="18"/>
                <w:szCs w:val="18"/>
                <w:lang w:eastAsia="zh-CN"/>
              </w:rPr>
              <w:pPrChange w:id="632" w:author="Bay" w:date="2018-06-19T11:38:26Z">
                <w:pPr>
                  <w:ind w:firstLine="0" w:firstLineChars="0"/>
                  <w:jc w:val="both"/>
                </w:pPr>
              </w:pPrChange>
            </w:pPr>
            <w:ins w:id="634" w:author="Bay" w:date="2018-06-19T11:38:15Z">
              <w:r>
                <w:rPr>
                  <w:rFonts w:hint="eastAsia" w:ascii="Verdana" w:hAnsi="Verdana" w:eastAsia="宋体"/>
                  <w:color w:val="000000"/>
                  <w:sz w:val="18"/>
                  <w:szCs w:val="18"/>
                  <w:lang w:eastAsia="zh-CN"/>
                </w:rPr>
                <w:t>公共</w:t>
              </w:r>
            </w:ins>
            <w:ins w:id="635" w:author="Bay" w:date="2018-06-19T11:38:19Z">
              <w:r>
                <w:rPr>
                  <w:rFonts w:hint="eastAsia" w:ascii="Verdana" w:hAnsi="Verdana" w:eastAsia="宋体"/>
                  <w:color w:val="000000"/>
                  <w:sz w:val="18"/>
                  <w:szCs w:val="18"/>
                  <w:lang w:eastAsia="zh-CN"/>
                </w:rPr>
                <w:t>报文头</w:t>
              </w:r>
            </w:ins>
            <w:ins w:id="636" w:author="Bay" w:date="2018-06-19T11:38:20Z">
              <w:r>
                <w:rPr>
                  <w:rFonts w:hint="eastAsia" w:ascii="Verdana" w:hAnsi="Verdana" w:eastAsia="宋体"/>
                  <w:color w:val="000000"/>
                  <w:sz w:val="18"/>
                  <w:szCs w:val="18"/>
                  <w:lang w:eastAsia="zh-CN"/>
                </w:rPr>
                <w:t>参数</w:t>
              </w:r>
            </w:ins>
            <w:ins w:id="637" w:author="Bay" w:date="2018-06-19T11:38:21Z">
              <w:r>
                <w:rPr>
                  <w:rFonts w:hint="eastAsia" w:ascii="Verdana" w:hAnsi="Verdana" w:eastAsia="宋体"/>
                  <w:color w:val="000000"/>
                  <w:sz w:val="18"/>
                  <w:szCs w:val="18"/>
                  <w:lang w:eastAsia="zh-CN"/>
                </w:rPr>
                <w:t>：</w:t>
              </w:r>
            </w:ins>
          </w:p>
          <w:p>
            <w:pPr>
              <w:ind w:firstLine="0" w:firstLineChars="0"/>
              <w:jc w:val="both"/>
              <w:rPr>
                <w:ins w:id="638" w:author="Bay" w:date="2018-06-19T11:38:00Z"/>
                <w:rFonts w:hint="eastAsia" w:ascii="宋体" w:hAnsi="宋体" w:eastAsia="宋体" w:cs="宋体"/>
                <w:color w:val="000000"/>
                <w:sz w:val="21"/>
                <w:szCs w:val="21"/>
                <w:rPrChange w:id="639" w:author="Bay" w:date="2018-06-19T14:21:37Z">
                  <w:rPr>
                    <w:ins w:id="640" w:author="Bay" w:date="2018-06-19T11:38:00Z"/>
                    <w:rFonts w:hint="eastAsia" w:ascii="Verdana" w:hAnsi="Verdana" w:eastAsia="宋体"/>
                    <w:color w:val="000000"/>
                    <w:sz w:val="18"/>
                    <w:szCs w:val="18"/>
                  </w:rPr>
                </w:rPrChange>
              </w:rPr>
            </w:pPr>
            <w:ins w:id="641" w:author="Bay" w:date="2018-06-19T11:37:58Z">
              <w:r>
                <w:rPr>
                  <w:rFonts w:hint="eastAsia" w:ascii="宋体" w:hAnsi="宋体" w:eastAsia="宋体" w:cs="宋体"/>
                  <w:color w:val="000000"/>
                  <w:sz w:val="21"/>
                  <w:szCs w:val="21"/>
                  <w:rPrChange w:id="642" w:author="Bay" w:date="2018-06-19T14:21:37Z">
                    <w:rPr>
                      <w:rFonts w:hint="eastAsia"/>
                    </w:rPr>
                  </w:rPrChange>
                </w:rPr>
                <w:t>{"platcust":"201804101457310792105337432096",</w:t>
              </w:r>
            </w:ins>
          </w:p>
          <w:p>
            <w:pPr>
              <w:ind w:firstLine="0" w:firstLineChars="0"/>
              <w:jc w:val="both"/>
              <w:rPr>
                <w:rFonts w:hint="eastAsia" w:ascii="宋体" w:hAnsi="宋体" w:eastAsia="宋体" w:cs="宋体"/>
                <w:color w:val="000000"/>
                <w:sz w:val="21"/>
                <w:szCs w:val="21"/>
              </w:rPr>
            </w:pPr>
            <w:r>
              <w:rPr>
                <w:rFonts w:hint="eastAsia" w:ascii="宋体" w:hAnsi="宋体" w:eastAsia="宋体" w:cs="宋体"/>
                <w:color w:val="000000"/>
                <w:sz w:val="21"/>
                <w:szCs w:val="21"/>
              </w:rPr>
              <w:t>"trans_pwd":"WjXbMGs7eHuqnp",</w:t>
            </w:r>
          </w:p>
          <w:p>
            <w:pPr>
              <w:ind w:firstLine="0" w:firstLineChars="0"/>
              <w:jc w:val="both"/>
              <w:rPr>
                <w:ins w:id="643" w:author="Bay" w:date="2018-06-19T10:29:01Z"/>
                <w:rFonts w:hint="eastAsia" w:ascii="Verdana" w:hAnsi="Verdana" w:eastAsia="宋体"/>
                <w:color w:val="000000"/>
                <w:sz w:val="18"/>
                <w:szCs w:val="18"/>
              </w:rPr>
            </w:pPr>
            <w:r>
              <w:rPr>
                <w:rFonts w:hint="eastAsia" w:ascii="宋体" w:hAnsi="宋体" w:eastAsia="宋体" w:cs="宋体"/>
                <w:color w:val="000000"/>
                <w:sz w:val="21"/>
                <w:szCs w:val="21"/>
              </w:rPr>
              <w:t>"random_key":"87421603137802509632802673285675"</w:t>
            </w:r>
            <w:ins w:id="644" w:author="Bay" w:date="2018-06-19T11:37:58Z">
              <w:r>
                <w:rPr>
                  <w:rFonts w:hint="eastAsia" w:ascii="宋体" w:hAnsi="宋体" w:eastAsia="宋体" w:cs="宋体"/>
                  <w:color w:val="000000"/>
                  <w:sz w:val="21"/>
                  <w:szCs w:val="21"/>
                  <w:rPrChange w:id="645" w:author="Bay" w:date="2018-06-19T14:21:37Z">
                    <w:rPr>
                      <w:rFonts w:hint="eastAsia"/>
                    </w:rPr>
                  </w:rPrChange>
                </w:rPr>
                <w:t>}</w:t>
              </w:r>
            </w:ins>
          </w:p>
        </w:tc>
      </w:tr>
    </w:tbl>
    <w:p>
      <w:pPr>
        <w:ind w:firstLine="480"/>
      </w:pPr>
      <w:r>
        <w:t xml:space="preserve"> </w:t>
      </w:r>
    </w:p>
    <w:p>
      <w:pPr>
        <w:ind w:firstLine="480"/>
        <w:rPr>
          <w:rFonts w:hint="eastAsia"/>
        </w:rPr>
      </w:pP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647" w:author="Bay" w:date="2018-06-19T14:21:59Z"/>
                <w:rFonts w:hint="eastAsia" w:ascii="宋体" w:hAnsi="宋体" w:eastAsia="宋体" w:cs="宋体"/>
                <w:color w:val="000000"/>
                <w:sz w:val="21"/>
                <w:szCs w:val="21"/>
              </w:rPr>
              <w:pPrChange w:id="646" w:author="Bay" w:date="2018-06-19T14:22:03Z">
                <w:pPr>
                  <w:spacing w:beforeLines="0" w:afterLines="0"/>
                  <w:jc w:val="left"/>
                </w:pPr>
              </w:pPrChange>
            </w:pPr>
            <w:ins w:id="648" w:author="Bay" w:date="2018-06-19T14:20:48Z">
              <w:r>
                <w:rPr>
                  <w:rFonts w:hint="eastAsia" w:ascii="宋体" w:hAnsi="宋体" w:eastAsia="宋体" w:cs="宋体"/>
                  <w:color w:val="000000"/>
                  <w:sz w:val="21"/>
                  <w:szCs w:val="21"/>
                  <w:rPrChange w:id="649"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651" w:author="Bay" w:date="2018-06-19T14:22:08Z"/>
                <w:rFonts w:hint="eastAsia" w:ascii="宋体" w:hAnsi="宋体" w:eastAsia="宋体" w:cs="宋体"/>
                <w:color w:val="000000"/>
                <w:sz w:val="21"/>
                <w:szCs w:val="21"/>
              </w:rPr>
              <w:pPrChange w:id="650" w:author="Bay" w:date="2018-06-19T14:22:05Z">
                <w:pPr>
                  <w:spacing w:beforeLines="0" w:afterLines="0"/>
                  <w:jc w:val="left"/>
                </w:pPr>
              </w:pPrChange>
            </w:pPr>
            <w:ins w:id="652" w:author="Bay" w:date="2018-06-19T14:20:48Z">
              <w:r>
                <w:rPr>
                  <w:rFonts w:hint="eastAsia" w:ascii="宋体" w:hAnsi="宋体" w:eastAsia="宋体" w:cs="宋体"/>
                  <w:color w:val="000000"/>
                  <w:sz w:val="21"/>
                  <w:szCs w:val="21"/>
                  <w:rPrChange w:id="653"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655" w:author="Bay" w:date="2018-06-19T14:22:10Z"/>
                <w:rFonts w:hint="eastAsia" w:ascii="宋体" w:hAnsi="宋体" w:eastAsia="宋体" w:cs="宋体"/>
                <w:color w:val="000000"/>
                <w:sz w:val="21"/>
                <w:szCs w:val="21"/>
              </w:rPr>
              <w:pPrChange w:id="654" w:author="Bay" w:date="2018-06-19T14:22:05Z">
                <w:pPr>
                  <w:spacing w:beforeLines="0" w:afterLines="0"/>
                  <w:jc w:val="left"/>
                </w:pPr>
              </w:pPrChange>
            </w:pPr>
            <w:ins w:id="656" w:author="Bay" w:date="2018-06-19T14:20:48Z">
              <w:r>
                <w:rPr>
                  <w:rFonts w:hint="eastAsia" w:ascii="宋体" w:hAnsi="宋体" w:eastAsia="宋体" w:cs="宋体"/>
                  <w:color w:val="000000"/>
                  <w:sz w:val="21"/>
                  <w:szCs w:val="21"/>
                  <w:rPrChange w:id="657"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658" w:author="Bay" w:date="2018-06-19T14:22:05Z">
                <w:pPr>
                  <w:spacing w:beforeLines="0" w:afterLines="0"/>
                  <w:jc w:val="left"/>
                </w:pPr>
              </w:pPrChange>
            </w:pPr>
            <w:ins w:id="659" w:author="Bay" w:date="2018-06-19T14:20:48Z">
              <w:r>
                <w:rPr>
                  <w:rFonts w:hint="eastAsia" w:ascii="宋体" w:hAnsi="宋体" w:eastAsia="宋体" w:cs="宋体"/>
                  <w:color w:val="000000"/>
                  <w:sz w:val="21"/>
                  <w:szCs w:val="21"/>
                  <w:rPrChange w:id="660" w:author="Bay" w:date="2018-06-19T14:21:50Z">
                    <w:rPr>
                      <w:rFonts w:hint="eastAsia" w:ascii="Consolas" w:hAnsi="Consolas" w:eastAsia="Consolas"/>
                      <w:color w:val="000000"/>
                      <w:sz w:val="22"/>
                    </w:rPr>
                  </w:rPrChange>
                </w:rPr>
                <w:t>"sign":"sign",</w:t>
              </w:r>
            </w:ins>
          </w:p>
          <w:p>
            <w:pPr>
              <w:ind w:firstLine="0" w:firstLineChars="0"/>
              <w:rPr>
                <w:rFonts w:hint="eastAsia" w:ascii="Verdana" w:hAnsi="Verdana" w:eastAsia="宋体" w:cs="宋体"/>
                <w:color w:val="000000"/>
                <w:sz w:val="18"/>
                <w:szCs w:val="18"/>
                <w:lang w:eastAsia="zh-CN"/>
              </w:rPr>
            </w:pPr>
            <w:ins w:id="661" w:author="Bay" w:date="2018-06-19T14:20:48Z">
              <w:r>
                <w:rPr>
                  <w:rFonts w:hint="eastAsia" w:ascii="宋体" w:hAnsi="宋体" w:eastAsia="宋体" w:cs="宋体"/>
                  <w:color w:val="000000"/>
                  <w:sz w:val="21"/>
                  <w:szCs w:val="21"/>
                  <w:rPrChange w:id="662"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r>
        <w:rPr>
          <w:rFonts w:hint="eastAsia" w:ascii="宋体" w:hAnsi="宋体" w:eastAsia="宋体"/>
        </w:rPr>
        <w:t xml:space="preserve"> </w:t>
      </w:r>
      <w:r>
        <w:rPr>
          <w:rFonts w:hint="eastAsia"/>
          <w:b/>
          <w:color w:val="auto"/>
        </w:rPr>
        <w:t>预留手机号变更</w:t>
      </w:r>
    </w:p>
    <w:p>
      <w:pPr>
        <w:ind w:firstLine="480"/>
        <w:rPr>
          <w:rFonts w:ascii="Verdana" w:hAnsi="Verdan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33"/>
        <w:gridCol w:w="6337"/>
      </w:tblGrid>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3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变更用户预留手机号信息</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3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 /account/mo</w:t>
            </w:r>
            <w:r>
              <w:rPr>
                <w:rFonts w:hint="eastAsia"/>
                <w:lang w:val="en-US" w:eastAsia="zh-CN"/>
              </w:rPr>
              <w:t>dify</w:t>
            </w:r>
            <w:r>
              <w:rPr>
                <w:rFonts w:hint="eastAsia"/>
              </w:rPr>
              <w:t>_mobile</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3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3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3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name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姓名</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card_no_old</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原卡号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mobile_old</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原卡预留手机号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新预留手机号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del w:id="663" w:author="Bay" w:date="2018-06-14T17:49:03Z">
              <w:r>
                <w:rPr>
                  <w:rFonts w:hint="eastAsia" w:ascii="Verdana" w:hAnsi="Verdana" w:eastAsia="宋体"/>
                  <w:color w:val="000000"/>
                  <w:sz w:val="18"/>
                  <w:szCs w:val="18"/>
                </w:rPr>
                <w:delText>（增加银行智能路由通道编号）</w:delText>
              </w:r>
            </w:del>
          </w:p>
        </w:tc>
      </w:tr>
    </w:tbl>
    <w:p>
      <w:pPr>
        <w:ind w:left="480" w:firstLine="0" w:firstLineChars="0"/>
      </w:pP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{"platcust":"201803311924400818113236194030",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"name":"太原市",</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"card_no_old":"6228480338019068174",</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"mobile_old":"13868577110",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"pre_mobile":"15979370651",</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rPr>
              <w:t>"pay_code":"0</w:t>
            </w:r>
            <w:r>
              <w:rPr>
                <w:rFonts w:hint="eastAsia" w:ascii="宋体" w:hAnsi="宋体" w:eastAsia="宋体" w:cs="宋体"/>
                <w:color w:val="000000"/>
                <w:sz w:val="21"/>
                <w:szCs w:val="21"/>
                <w:lang w:val="en-US" w:eastAsia="zh-CN"/>
              </w:rPr>
              <w:t>19</w:t>
            </w:r>
            <w:r>
              <w:rPr>
                <w:rFonts w:hint="eastAsia" w:ascii="宋体" w:hAnsi="宋体" w:eastAsia="宋体" w:cs="宋体"/>
                <w:color w:val="000000"/>
                <w:sz w:val="21"/>
                <w:szCs w:val="21"/>
              </w:rPr>
              <w:t>"}</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665" w:author="Bay" w:date="2018-06-19T14:21:59Z"/>
                <w:rFonts w:hint="eastAsia" w:ascii="宋体" w:hAnsi="宋体" w:eastAsia="宋体" w:cs="宋体"/>
                <w:color w:val="000000"/>
                <w:sz w:val="21"/>
                <w:szCs w:val="21"/>
              </w:rPr>
              <w:pPrChange w:id="664" w:author="Bay" w:date="2018-06-19T14:22:03Z">
                <w:pPr>
                  <w:spacing w:beforeLines="0" w:afterLines="0"/>
                  <w:jc w:val="left"/>
                </w:pPr>
              </w:pPrChange>
            </w:pPr>
            <w:ins w:id="666" w:author="Bay" w:date="2018-06-19T14:20:48Z">
              <w:r>
                <w:rPr>
                  <w:rFonts w:hint="eastAsia" w:ascii="宋体" w:hAnsi="宋体" w:eastAsia="宋体" w:cs="宋体"/>
                  <w:color w:val="000000"/>
                  <w:sz w:val="21"/>
                  <w:szCs w:val="21"/>
                  <w:rPrChange w:id="667"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669" w:author="Bay" w:date="2018-06-19T14:22:08Z"/>
                <w:rFonts w:hint="eastAsia" w:ascii="宋体" w:hAnsi="宋体" w:eastAsia="宋体" w:cs="宋体"/>
                <w:color w:val="000000"/>
                <w:sz w:val="21"/>
                <w:szCs w:val="21"/>
              </w:rPr>
              <w:pPrChange w:id="668" w:author="Bay" w:date="2018-06-19T14:22:05Z">
                <w:pPr>
                  <w:spacing w:beforeLines="0" w:afterLines="0"/>
                  <w:jc w:val="left"/>
                </w:pPr>
              </w:pPrChange>
            </w:pPr>
            <w:ins w:id="670" w:author="Bay" w:date="2018-06-19T14:20:48Z">
              <w:r>
                <w:rPr>
                  <w:rFonts w:hint="eastAsia" w:ascii="宋体" w:hAnsi="宋体" w:eastAsia="宋体" w:cs="宋体"/>
                  <w:color w:val="000000"/>
                  <w:sz w:val="21"/>
                  <w:szCs w:val="21"/>
                  <w:rPrChange w:id="671"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673" w:author="Bay" w:date="2018-06-19T14:22:10Z"/>
                <w:rFonts w:hint="eastAsia" w:ascii="宋体" w:hAnsi="宋体" w:eastAsia="宋体" w:cs="宋体"/>
                <w:color w:val="000000"/>
                <w:sz w:val="21"/>
                <w:szCs w:val="21"/>
              </w:rPr>
              <w:pPrChange w:id="672" w:author="Bay" w:date="2018-06-19T14:22:05Z">
                <w:pPr>
                  <w:spacing w:beforeLines="0" w:afterLines="0"/>
                  <w:jc w:val="left"/>
                </w:pPr>
              </w:pPrChange>
            </w:pPr>
            <w:ins w:id="674" w:author="Bay" w:date="2018-06-19T14:20:48Z">
              <w:r>
                <w:rPr>
                  <w:rFonts w:hint="eastAsia" w:ascii="宋体" w:hAnsi="宋体" w:eastAsia="宋体" w:cs="宋体"/>
                  <w:color w:val="000000"/>
                  <w:sz w:val="21"/>
                  <w:szCs w:val="21"/>
                  <w:rPrChange w:id="675"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676" w:author="Bay" w:date="2018-06-19T14:22:05Z">
                <w:pPr>
                  <w:spacing w:beforeLines="0" w:afterLines="0"/>
                  <w:jc w:val="left"/>
                </w:pPr>
              </w:pPrChange>
            </w:pPr>
            <w:ins w:id="677" w:author="Bay" w:date="2018-06-19T14:20:48Z">
              <w:r>
                <w:rPr>
                  <w:rFonts w:hint="eastAsia" w:ascii="宋体" w:hAnsi="宋体" w:eastAsia="宋体" w:cs="宋体"/>
                  <w:color w:val="000000"/>
                  <w:sz w:val="21"/>
                  <w:szCs w:val="21"/>
                  <w:rPrChange w:id="678" w:author="Bay" w:date="2018-06-19T14:21:50Z">
                    <w:rPr>
                      <w:rFonts w:hint="eastAsia" w:ascii="Consolas" w:hAnsi="Consolas" w:eastAsia="Consolas"/>
                      <w:color w:val="000000"/>
                      <w:sz w:val="22"/>
                    </w:rPr>
                  </w:rPrChange>
                </w:rPr>
                <w:t>"sign":"sign",</w:t>
              </w:r>
            </w:ins>
          </w:p>
          <w:p>
            <w:pPr>
              <w:ind w:firstLine="0" w:firstLineChars="0"/>
              <w:rPr>
                <w:rFonts w:hint="eastAsia" w:ascii="Verdana" w:hAnsi="Verdana" w:eastAsia="宋体" w:cs="宋体"/>
                <w:color w:val="000000"/>
                <w:sz w:val="18"/>
                <w:szCs w:val="18"/>
                <w:lang w:eastAsia="zh-CN"/>
              </w:rPr>
            </w:pPr>
            <w:ins w:id="679" w:author="Bay" w:date="2018-06-19T14:20:48Z">
              <w:r>
                <w:rPr>
                  <w:rFonts w:hint="eastAsia" w:ascii="宋体" w:hAnsi="宋体" w:eastAsia="宋体" w:cs="宋体"/>
                  <w:color w:val="000000"/>
                  <w:sz w:val="21"/>
                  <w:szCs w:val="21"/>
                  <w:rPrChange w:id="680"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
      <w:pPr>
        <w:ind w:left="480" w:firstLine="0" w:firstLineChars="0"/>
        <w:rPr>
          <w:rFonts w:hint="eastAsia" w:ascii="宋体" w:hAnsi="宋体" w:eastAsia="宋体"/>
        </w:rPr>
      </w:pPr>
    </w:p>
    <w:p>
      <w:pPr>
        <w:ind w:left="480" w:firstLine="0" w:firstLineChars="0"/>
        <w:rPr>
          <w:rFonts w:hint="eastAsia" w:ascii="宋体" w:hAnsi="宋体" w:eastAsia="宋体"/>
        </w:rPr>
      </w:pPr>
    </w:p>
    <w:p>
      <w:pPr>
        <w:pStyle w:val="4"/>
        <w:ind w:firstLine="480"/>
        <w:rPr>
          <w:rFonts w:hint="eastAsia"/>
          <w:b/>
          <w:color w:val="auto"/>
        </w:rPr>
      </w:pPr>
      <w:r>
        <w:rPr>
          <w:rFonts w:hint="eastAsia"/>
          <w:b/>
          <w:color w:val="auto"/>
          <w:lang w:val="en-US" w:eastAsia="zh-CN"/>
        </w:rPr>
        <w:t>企业</w:t>
      </w:r>
      <w:r>
        <w:rPr>
          <w:rFonts w:hint="eastAsia"/>
          <w:b/>
          <w:color w:val="auto"/>
        </w:rPr>
        <w:t>绑卡</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企业</w:t>
            </w:r>
            <w:r>
              <w:rPr>
                <w:rFonts w:hint="eastAsia"/>
              </w:rPr>
              <w:t>用户绑卡接口，用于</w:t>
            </w:r>
            <w:ins w:id="681" w:author="Bay" w:date="2018-06-14T17:54:54Z">
              <w:r>
                <w:rPr>
                  <w:rFonts w:hint="eastAsia"/>
                  <w:lang w:eastAsia="zh-CN"/>
                </w:rPr>
                <w:t>已</w:t>
              </w:r>
            </w:ins>
            <w:ins w:id="682" w:author="Bay" w:date="2018-06-14T17:54:55Z">
              <w:r>
                <w:rPr>
                  <w:rFonts w:hint="eastAsia"/>
                  <w:lang w:eastAsia="zh-CN"/>
                </w:rPr>
                <w:t>解绑</w:t>
              </w:r>
            </w:ins>
            <w:ins w:id="683" w:author="Bay" w:date="2018-06-14T17:54:57Z">
              <w:r>
                <w:rPr>
                  <w:rFonts w:hint="eastAsia"/>
                  <w:lang w:eastAsia="zh-CN"/>
                </w:rPr>
                <w:t>企业</w:t>
              </w:r>
            </w:ins>
            <w:ins w:id="684" w:author="Bay" w:date="2018-06-14T17:54:58Z">
              <w:r>
                <w:rPr>
                  <w:rFonts w:hint="eastAsia"/>
                  <w:lang w:eastAsia="zh-CN"/>
                </w:rPr>
                <w:t>用户</w:t>
              </w:r>
            </w:ins>
            <w:ins w:id="685" w:author="Bay" w:date="2018-06-14T17:55:17Z">
              <w:r>
                <w:rPr>
                  <w:rFonts w:hint="eastAsia"/>
                  <w:lang w:eastAsia="zh-CN"/>
                </w:rPr>
                <w:t>重新</w:t>
              </w:r>
            </w:ins>
            <w:ins w:id="686" w:author="Bay" w:date="2018-06-14T17:55:00Z">
              <w:r>
                <w:rPr>
                  <w:rFonts w:hint="eastAsia"/>
                  <w:lang w:eastAsia="zh-CN"/>
                </w:rPr>
                <w:t>绑卡</w:t>
              </w:r>
            </w:ins>
            <w:ins w:id="687" w:author="Bay" w:date="2018-06-14T17:55:05Z">
              <w:r>
                <w:rPr>
                  <w:rFonts w:hint="eastAsia"/>
                  <w:lang w:eastAsia="zh-CN"/>
                </w:rPr>
                <w:t>操作</w:t>
              </w:r>
            </w:ins>
            <w:del w:id="688" w:author="Bay" w:date="2018-06-14T17:54:53Z">
              <w:r>
                <w:rPr>
                  <w:rFonts w:hint="eastAsia"/>
                </w:rPr>
                <w:delText>对</w:delText>
              </w:r>
            </w:del>
            <w:del w:id="689" w:author="Bay" w:date="2018-06-14T17:54:46Z">
              <w:r>
                <w:rPr>
                  <w:rFonts w:hint="eastAsia"/>
                </w:rPr>
                <w:delText>已在存管平台绑卡的公用户</w:delText>
              </w:r>
            </w:del>
            <w:del w:id="690" w:author="Bay" w:date="2018-06-14T17:53:32Z">
              <w:r>
                <w:rPr>
                  <w:rFonts w:hint="eastAsia"/>
                </w:rPr>
                <w:delText>的绑卡</w:delText>
              </w:r>
            </w:del>
            <w:ins w:id="691" w:author="Bay" w:date="2018-06-14T17:55:52Z">
              <w:r>
                <w:rPr>
                  <w:rFonts w:hint="eastAsia"/>
                  <w:lang w:val="en-US" w:eastAsia="zh-CN"/>
                </w:rPr>
                <w:t>,</w:t>
              </w:r>
            </w:ins>
            <w:del w:id="692" w:author="Bay" w:date="2018-06-14T17:56:41Z">
              <w:r>
                <w:rPr>
                  <w:rFonts w:hint="eastAsia"/>
                </w:rPr>
                <w:delText>以线下审核的方式进行，</w:delText>
              </w:r>
            </w:del>
            <w:r>
              <w:rPr>
                <w:rFonts w:hint="eastAsia"/>
              </w:rPr>
              <w:t>结果在管理台审核后异步通知</w:t>
            </w:r>
            <w:r>
              <w:rPr>
                <w:rFonts w:hint="eastAsia"/>
                <w:lang w:eastAsia="zh-CN"/>
              </w:rPr>
              <w:t>。</w:t>
            </w:r>
            <w:del w:id="693" w:author="Bay" w:date="2018-06-14T17:52:33Z">
              <w:r>
                <w:rPr>
                  <w:rFonts w:hint="eastAsia"/>
                  <w:lang w:val="en-US" w:eastAsia="zh-CN"/>
                </w:rPr>
                <w:delText>第一张绑定卡设为默认卡，默认卡预留手机用于业务类短信发送</w:delText>
              </w:r>
            </w:del>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/account/bind_card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17"/>
        <w:gridCol w:w="652"/>
        <w:gridCol w:w="1241"/>
        <w:gridCol w:w="3820"/>
        <w:tblGridChange w:id="694">
          <w:tblGrid>
            <w:gridCol w:w="1699"/>
            <w:gridCol w:w="718"/>
            <w:gridCol w:w="652"/>
            <w:gridCol w:w="1241"/>
            <w:gridCol w:w="3762"/>
            <w:gridCol w:w="58"/>
          </w:tblGrid>
        </w:tblGridChange>
      </w:tblGrid>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org_no</w:t>
            </w: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微软雅黑"/>
                <w:color w:val="000000"/>
                <w:sz w:val="18"/>
                <w:szCs w:val="18"/>
                <w:lang w:val="en-US" w:eastAsia="zh-CN"/>
              </w:rPr>
            </w:pPr>
            <w:del w:id="695" w:author="Bay" w:date="2018-06-14T17:50:11Z">
              <w:r>
                <w:rPr>
                  <w:rFonts w:hint="eastAsia" w:ascii="微软雅黑" w:hAnsi="微软雅黑" w:eastAsia="微软雅黑" w:cs="微软雅黑"/>
                  <w:color w:val="000000"/>
                  <w:sz w:val="18"/>
                  <w:szCs w:val="18"/>
                </w:rPr>
                <w:delText>组织机构代码</w:delText>
              </w:r>
            </w:del>
            <w:ins w:id="696" w:author="Bay" w:date="2018-06-14T17:50:11Z">
              <w:r>
                <w:rPr>
                  <w:rFonts w:hint="eastAsia" w:ascii="微软雅黑" w:hAnsi="微软雅黑" w:eastAsia="微软雅黑" w:cs="微软雅黑"/>
                  <w:color w:val="000000"/>
                  <w:sz w:val="18"/>
                  <w:szCs w:val="18"/>
                  <w:lang w:eastAsia="zh-CN"/>
                </w:rPr>
                <w:t>营业</w:t>
              </w:r>
            </w:ins>
            <w:ins w:id="697" w:author="Bay" w:date="2018-06-14T17:50:13Z">
              <w:r>
                <w:rPr>
                  <w:rFonts w:hint="eastAsia" w:ascii="微软雅黑" w:hAnsi="微软雅黑" w:eastAsia="微软雅黑" w:cs="微软雅黑"/>
                  <w:color w:val="000000"/>
                  <w:sz w:val="18"/>
                  <w:szCs w:val="18"/>
                  <w:lang w:eastAsia="zh-CN"/>
                </w:rPr>
                <w:t>执照</w:t>
              </w:r>
            </w:ins>
            <w:ins w:id="698" w:author="Bay" w:date="2018-06-14T17:50:15Z">
              <w:r>
                <w:rPr>
                  <w:rFonts w:hint="eastAsia" w:ascii="微软雅黑" w:hAnsi="微软雅黑" w:eastAsia="微软雅黑" w:cs="微软雅黑"/>
                  <w:color w:val="000000"/>
                  <w:sz w:val="18"/>
                  <w:szCs w:val="18"/>
                  <w:lang w:val="en-US" w:eastAsia="zh-CN"/>
                </w:rPr>
                <w:t>(</w:t>
              </w:r>
            </w:ins>
            <w:ins w:id="699" w:author="Bay" w:date="2018-06-14T17:50:28Z">
              <w:r>
                <w:rPr>
                  <w:rFonts w:hint="eastAsia" w:ascii="微软雅黑" w:hAnsi="微软雅黑" w:eastAsia="微软雅黑" w:cs="微软雅黑"/>
                  <w:color w:val="000000"/>
                  <w:sz w:val="18"/>
                  <w:szCs w:val="18"/>
                  <w:lang w:val="en-US" w:eastAsia="zh-CN"/>
                </w:rPr>
                <w:t>与</w:t>
              </w:r>
            </w:ins>
            <w:ins w:id="700" w:author="Bay" w:date="2018-06-14T17:50:31Z">
              <w:r>
                <w:rPr>
                  <w:rFonts w:hint="eastAsia" w:ascii="微软雅黑" w:hAnsi="微软雅黑" w:eastAsia="微软雅黑" w:cs="微软雅黑"/>
                  <w:color w:val="000000"/>
                  <w:sz w:val="18"/>
                  <w:szCs w:val="18"/>
                  <w:lang w:val="en-US" w:eastAsia="zh-CN"/>
                </w:rPr>
                <w:t>开户</w:t>
              </w:r>
            </w:ins>
            <w:ins w:id="701" w:author="Bay" w:date="2018-06-14T17:50:49Z">
              <w:r>
                <w:rPr>
                  <w:rFonts w:hint="eastAsia" w:ascii="微软雅黑" w:hAnsi="微软雅黑" w:eastAsia="微软雅黑" w:cs="微软雅黑"/>
                  <w:color w:val="000000"/>
                  <w:sz w:val="18"/>
                  <w:szCs w:val="18"/>
                  <w:lang w:val="en-US" w:eastAsia="zh-CN"/>
                </w:rPr>
                <w:t>营业</w:t>
              </w:r>
            </w:ins>
            <w:ins w:id="702" w:author="Bay" w:date="2018-06-14T17:50:58Z">
              <w:r>
                <w:rPr>
                  <w:rFonts w:hint="eastAsia" w:ascii="微软雅黑" w:hAnsi="微软雅黑" w:eastAsia="微软雅黑" w:cs="微软雅黑"/>
                  <w:color w:val="000000"/>
                  <w:sz w:val="18"/>
                  <w:szCs w:val="18"/>
                  <w:lang w:val="en-US" w:eastAsia="zh-CN"/>
                </w:rPr>
                <w:t>执照</w:t>
              </w:r>
            </w:ins>
            <w:ins w:id="703" w:author="Bay" w:date="2018-06-14T17:51:00Z">
              <w:r>
                <w:rPr>
                  <w:rFonts w:hint="eastAsia" w:ascii="微软雅黑" w:hAnsi="微软雅黑" w:eastAsia="微软雅黑" w:cs="微软雅黑"/>
                  <w:color w:val="000000"/>
                  <w:sz w:val="18"/>
                  <w:szCs w:val="18"/>
                  <w:lang w:val="en-US" w:eastAsia="zh-CN"/>
                </w:rPr>
                <w:t>一致</w:t>
              </w:r>
            </w:ins>
            <w:ins w:id="704" w:author="Bay" w:date="2018-06-14T17:50:16Z">
              <w:r>
                <w:rPr>
                  <w:rFonts w:hint="eastAsia" w:ascii="微软雅黑" w:hAnsi="微软雅黑" w:eastAsia="微软雅黑" w:cs="微软雅黑"/>
                  <w:color w:val="000000"/>
                  <w:sz w:val="18"/>
                  <w:szCs w:val="18"/>
                  <w:lang w:val="en-US" w:eastAsia="zh-CN"/>
                </w:rPr>
                <w:t>)</w:t>
              </w:r>
            </w:ins>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acct_name</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w:t>
            </w:r>
            <w:r>
              <w:rPr>
                <w:rFonts w:ascii="Verdana" w:hAnsi="Verdana" w:cs="宋体"/>
                <w:color w:val="000000"/>
                <w:sz w:val="18"/>
                <w:szCs w:val="18"/>
              </w:rPr>
              <w:t>0</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微软雅黑"/>
                <w:color w:val="000000"/>
                <w:sz w:val="18"/>
                <w:szCs w:val="18"/>
                <w:lang w:eastAsia="zh-CN"/>
              </w:rPr>
            </w:pPr>
            <w:del w:id="705" w:author="Bay" w:date="2018-06-14T17:25:27Z">
              <w:r>
                <w:rPr>
                  <w:rFonts w:hint="eastAsia" w:ascii="Verdana" w:hAnsi="Verdana" w:eastAsia="宋体"/>
                  <w:color w:val="000000"/>
                  <w:sz w:val="18"/>
                  <w:szCs w:val="18"/>
                </w:rPr>
                <w:delText>账户</w:delText>
              </w:r>
            </w:del>
            <w:del w:id="706" w:author="Bay" w:date="2018-06-14T17:25:27Z">
              <w:r>
                <w:rPr>
                  <w:rFonts w:hint="eastAsia" w:ascii="微软雅黑" w:hAnsi="微软雅黑" w:eastAsia="微软雅黑" w:cs="微软雅黑"/>
                  <w:color w:val="000000"/>
                  <w:sz w:val="18"/>
                  <w:szCs w:val="18"/>
                </w:rPr>
                <w:delText>名称</w:delText>
              </w:r>
            </w:del>
            <w:ins w:id="707" w:author="Bay" w:date="2018-06-14T17:25:27Z">
              <w:r>
                <w:rPr>
                  <w:rFonts w:hint="eastAsia" w:ascii="Verdana" w:hAnsi="Verdana" w:eastAsia="宋体"/>
                  <w:color w:val="000000"/>
                  <w:sz w:val="18"/>
                  <w:szCs w:val="18"/>
                  <w:lang w:eastAsia="zh-CN"/>
                </w:rPr>
                <w:t>银行</w:t>
              </w:r>
            </w:ins>
            <w:ins w:id="708" w:author="Bay" w:date="2018-06-14T17:25:28Z">
              <w:r>
                <w:rPr>
                  <w:rFonts w:hint="eastAsia" w:ascii="Verdana" w:hAnsi="Verdana" w:eastAsia="宋体"/>
                  <w:color w:val="000000"/>
                  <w:sz w:val="18"/>
                  <w:szCs w:val="18"/>
                  <w:lang w:eastAsia="zh-CN"/>
                </w:rPr>
                <w:t>账户</w:t>
              </w:r>
            </w:ins>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auth_type</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C(2)</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0-</w:t>
            </w:r>
            <w:r>
              <w:rPr>
                <w:rFonts w:ascii="宋体" w:hAnsi="宋体" w:eastAsia="宋体" w:cs="宋体"/>
                <w:color w:val="000000"/>
                <w:sz w:val="18"/>
                <w:szCs w:val="18"/>
              </w:rPr>
              <w:t>后台认证</w:t>
            </w:r>
            <w:del w:id="709" w:author="Bay" w:date="2018-06-15T18:02:55Z">
              <w:r>
                <w:rPr>
                  <w:rFonts w:ascii="宋体" w:hAnsi="宋体" w:eastAsia="宋体" w:cs="宋体"/>
                  <w:color w:val="000000"/>
                  <w:sz w:val="18"/>
                  <w:szCs w:val="18"/>
                </w:rPr>
                <w:delText>（</w:delText>
              </w:r>
            </w:del>
            <w:ins w:id="710" w:author="Bay" w:date="2018-06-15T18:02:55Z">
              <w:r>
                <w:rPr>
                  <w:rFonts w:hint="eastAsia" w:ascii="宋体" w:hAnsi="宋体" w:eastAsia="宋体" w:cs="宋体"/>
                  <w:color w:val="000000"/>
                  <w:sz w:val="18"/>
                  <w:szCs w:val="18"/>
                  <w:lang w:eastAsia="zh-CN"/>
                </w:rPr>
                <w:t>(</w:t>
              </w:r>
            </w:ins>
            <w:r>
              <w:rPr>
                <w:rFonts w:ascii="宋体" w:hAnsi="宋体" w:eastAsia="宋体" w:cs="宋体"/>
                <w:color w:val="000000"/>
                <w:sz w:val="18"/>
                <w:szCs w:val="18"/>
              </w:rPr>
              <w:t>即原后台审核方式</w:t>
            </w:r>
            <w:del w:id="711" w:author="Bay" w:date="2018-06-15T18:03:18Z">
              <w:r>
                <w:rPr>
                  <w:rFonts w:ascii="宋体" w:hAnsi="宋体" w:eastAsia="宋体" w:cs="宋体"/>
                  <w:color w:val="000000"/>
                  <w:sz w:val="18"/>
                  <w:szCs w:val="18"/>
                </w:rPr>
                <w:delText>）</w:delText>
              </w:r>
            </w:del>
            <w:ins w:id="712" w:author="Bay" w:date="2018-06-15T18:03:18Z">
              <w:r>
                <w:rPr>
                  <w:rFonts w:hint="eastAsia" w:ascii="宋体" w:hAnsi="宋体" w:eastAsia="宋体" w:cs="宋体"/>
                  <w:color w:val="000000"/>
                  <w:sz w:val="18"/>
                  <w:szCs w:val="18"/>
                  <w:lang w:eastAsia="zh-CN"/>
                </w:rPr>
                <w:t>)</w:t>
              </w:r>
            </w:ins>
            <w:r>
              <w:rPr>
                <w:rFonts w:ascii="Verdana" w:hAnsi="Verdana" w:cs="宋体"/>
                <w:color w:val="000000"/>
                <w:sz w:val="18"/>
                <w:szCs w:val="18"/>
              </w:rPr>
              <w:t>[</w:t>
            </w:r>
            <w:r>
              <w:rPr>
                <w:rFonts w:ascii="宋体" w:hAnsi="宋体" w:eastAsia="宋体" w:cs="宋体"/>
                <w:color w:val="000000"/>
                <w:sz w:val="18"/>
                <w:szCs w:val="18"/>
              </w:rPr>
              <w:t>默认方式</w:t>
            </w:r>
            <w:r>
              <w:rPr>
                <w:rFonts w:ascii="Verdana" w:hAnsi="Verdana" w:cs="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acct_no</w:t>
            </w: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open_branch</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w:t>
            </w:r>
            <w:r>
              <w:rPr>
                <w:rFonts w:ascii="Verdana" w:hAnsi="Verdana" w:cs="宋体"/>
                <w:color w:val="000000"/>
                <w:sz w:val="18"/>
                <w:szCs w:val="18"/>
              </w:rPr>
              <w:t>55</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w:t>
            </w:r>
            <w:r>
              <w:rPr>
                <w:rFonts w:hint="eastAsia" w:ascii="微软雅黑" w:hAnsi="微软雅黑" w:eastAsia="微软雅黑" w:cs="微软雅黑"/>
                <w:color w:val="000000"/>
                <w:sz w:val="18"/>
                <w:szCs w:val="18"/>
              </w:rPr>
              <w:t>银行</w:t>
            </w:r>
            <w:del w:id="713" w:author="Bay" w:date="2018-06-15T18:02:55Z">
              <w:r>
                <w:rPr>
                  <w:rFonts w:hint="eastAsia" w:ascii="微软雅黑" w:hAnsi="微软雅黑" w:eastAsia="微软雅黑" w:cs="微软雅黑"/>
                  <w:color w:val="000000"/>
                  <w:sz w:val="18"/>
                  <w:szCs w:val="18"/>
                </w:rPr>
                <w:delText>（</w:delText>
              </w:r>
            </w:del>
            <w:ins w:id="714" w:author="Bay" w:date="2018-06-15T18:02:55Z">
              <w:r>
                <w:rPr>
                  <w:rFonts w:hint="eastAsia" w:ascii="微软雅黑" w:hAnsi="微软雅黑" w:eastAsia="微软雅黑" w:cs="微软雅黑"/>
                  <w:color w:val="000000"/>
                  <w:sz w:val="18"/>
                  <w:szCs w:val="18"/>
                  <w:lang w:eastAsia="zh-CN"/>
                </w:rPr>
                <w:t>(</w:t>
              </w:r>
            </w:ins>
            <w:r>
              <w:rPr>
                <w:rFonts w:hint="eastAsia" w:ascii="Verdana" w:hAnsi="Verdana" w:eastAsia="宋体"/>
                <w:color w:val="000000"/>
                <w:sz w:val="18"/>
                <w:szCs w:val="18"/>
              </w:rPr>
              <w:t>精确到</w:t>
            </w:r>
            <w:r>
              <w:rPr>
                <w:rFonts w:hint="eastAsia" w:ascii="Verdana" w:hAnsi="Verdana" w:eastAsia="宋体"/>
                <w:color w:val="000000"/>
                <w:sz w:val="18"/>
                <w:szCs w:val="18"/>
                <w:lang w:val="en-US" w:eastAsia="zh-CN"/>
              </w:rPr>
              <w:t>支</w:t>
            </w:r>
            <w:r>
              <w:rPr>
                <w:rFonts w:hint="eastAsia" w:ascii="微软雅黑" w:hAnsi="微软雅黑" w:eastAsia="微软雅黑" w:cs="微软雅黑"/>
                <w:color w:val="000000"/>
                <w:sz w:val="18"/>
                <w:szCs w:val="18"/>
              </w:rPr>
              <w:t>行</w:t>
            </w:r>
            <w:del w:id="715" w:author="Bay" w:date="2018-06-15T18:03:18Z">
              <w:r>
                <w:rPr>
                  <w:rFonts w:hint="eastAsia" w:ascii="微软雅黑" w:hAnsi="微软雅黑" w:eastAsia="微软雅黑" w:cs="微软雅黑"/>
                  <w:color w:val="000000"/>
                  <w:sz w:val="18"/>
                  <w:szCs w:val="18"/>
                </w:rPr>
                <w:delText>）</w:delText>
              </w:r>
            </w:del>
            <w:ins w:id="716" w:author="Bay" w:date="2018-06-15T18:03:18Z">
              <w:r>
                <w:rPr>
                  <w:rFonts w:hint="eastAsia" w:ascii="微软雅黑" w:hAnsi="微软雅黑" w:eastAsia="微软雅黑" w:cs="微软雅黑"/>
                  <w:color w:val="000000"/>
                  <w:sz w:val="18"/>
                  <w:szCs w:val="18"/>
                  <w:lang w:eastAsia="zh-CN"/>
                </w:rPr>
                <w:t>)</w:t>
              </w:r>
            </w:ins>
            <w:del w:id="717" w:author="Bay" w:date="2018-06-14T17:57:22Z">
              <w:r>
                <w:rPr>
                  <w:rFonts w:hint="eastAsia" w:ascii="Verdana" w:hAnsi="Verdana" w:eastAsia="宋体"/>
                  <w:color w:val="000000"/>
                  <w:sz w:val="18"/>
                  <w:szCs w:val="18"/>
                </w:rPr>
                <w:delText>，</w:delText>
              </w:r>
            </w:del>
            <w:del w:id="718" w:author="Bay" w:date="2018-06-14T17:57:22Z">
              <w:r>
                <w:rPr>
                  <w:rFonts w:hint="eastAsia" w:ascii="微软雅黑" w:hAnsi="微软雅黑" w:eastAsia="微软雅黑" w:cs="微软雅黑"/>
                  <w:color w:val="000000"/>
                  <w:sz w:val="18"/>
                  <w:szCs w:val="18"/>
                </w:rPr>
                <w:delText>对公客户必填</w:delText>
              </w:r>
            </w:del>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ins w:id="719" w:author="Bay" w:date="2018-06-14T17:57:52Z">
              <w:r>
                <w:rPr>
                  <w:rFonts w:hint="eastAsia" w:ascii="Verdana" w:hAnsi="Verdana" w:eastAsia="宋体"/>
                  <w:color w:val="000000"/>
                  <w:sz w:val="18"/>
                  <w:szCs w:val="18"/>
                  <w:lang w:val="en-US" w:eastAsia="zh-CN"/>
                </w:rPr>
                <w:t>M</w:t>
              </w:r>
            </w:ins>
            <w:del w:id="720" w:author="Bay" w:date="2018-06-14T17:57:51Z">
              <w:r>
                <w:rPr>
                  <w:rFonts w:hint="eastAsia" w:ascii="Verdana" w:hAnsi="Verdana" w:eastAsia="宋体"/>
                  <w:color w:val="000000"/>
                  <w:sz w:val="18"/>
                  <w:szCs w:val="18"/>
                </w:rPr>
                <w:delText>O</w:delText>
              </w:r>
            </w:del>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del w:id="721" w:author="Bay" w:date="2018-06-14T17:57:56Z">
              <w:r>
                <w:rPr>
                  <w:rFonts w:hint="eastAsia" w:ascii="Verdana" w:hAnsi="Verdana" w:eastAsia="宋体"/>
                  <w:color w:val="000000"/>
                  <w:sz w:val="18"/>
                  <w:szCs w:val="18"/>
                </w:rPr>
                <w:delText>，对公客户必填</w:delText>
              </w:r>
            </w:del>
          </w:p>
        </w:tc>
      </w:tr>
      <w:tr>
        <w:tblPrEx>
          <w:tblLayout w:type="fixed"/>
          <w:tblCellMar>
            <w:top w:w="0" w:type="dxa"/>
            <w:left w:w="108" w:type="dxa"/>
            <w:bottom w:w="0" w:type="dxa"/>
            <w:right w:w="108" w:type="dxa"/>
          </w:tblCellMar>
          <w:tblPrExChange w:id="723" w:author="Bay" w:date="2018-06-14T18:01:16Z">
            <w:tblPrEx>
              <w:tblW w:w="8130" w:type="dxa"/>
              <w:tblLayout w:type="fixed"/>
              <w:tblCellMar>
                <w:top w:w="0" w:type="dxa"/>
                <w:left w:w="108" w:type="dxa"/>
                <w:bottom w:w="0" w:type="dxa"/>
                <w:right w:w="108" w:type="dxa"/>
              </w:tblCellMar>
            </w:tblPrEx>
          </w:tblPrExChange>
        </w:tblPrEx>
        <w:trPr>
          <w:trHeight w:val="355" w:hRule="atLeast"/>
          <w:ins w:id="722" w:author="Bay" w:date="2018-06-14T18:00:44Z"/>
          <w:trPrChange w:id="723" w:author="Bay" w:date="2018-06-14T18:01:16Z">
            <w:trPr>
              <w:gridAfter w:val="1"/>
              <w:wAfter w:w="58" w:type="dxa"/>
              <w:trHeight w:val="355" w:hRule="atLeast"/>
            </w:trPr>
          </w:trPrChange>
        </w:trPr>
        <w:tc>
          <w:tcPr>
            <w:tcW w:w="2417" w:type="dxa"/>
            <w:tcBorders>
              <w:top w:val="double" w:color="8DB3E2" w:sz="2" w:space="0"/>
              <w:left w:val="double" w:color="8DB3E2" w:sz="2" w:space="0"/>
              <w:bottom w:val="double" w:color="8DB3E2" w:sz="2" w:space="0"/>
              <w:right w:val="double" w:color="8DB3E2" w:sz="2" w:space="0"/>
            </w:tcBorders>
            <w:shd w:val="clear" w:color="auto" w:fill="FFFFFF"/>
            <w:tcPrChange w:id="724" w:author="Bay" w:date="2018-06-14T18:01:16Z">
              <w:tcPr>
                <w:tcW w:w="1699"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ins w:id="725" w:author="Bay" w:date="2018-06-14T18:00:44Z"/>
                <w:rFonts w:ascii="Verdana" w:hAnsi="Verdana" w:cs="宋体"/>
                <w:color w:val="000000"/>
                <w:sz w:val="18"/>
                <w:szCs w:val="18"/>
              </w:rPr>
            </w:pPr>
            <w:ins w:id="726" w:author="Bay" w:date="2018-06-14T18:00:44Z">
              <w:r>
                <w:rPr>
                  <w:rFonts w:hint="eastAsia" w:ascii="Verdana" w:hAnsi="Verdana" w:eastAsia="宋体"/>
                  <w:color w:val="000000"/>
                  <w:sz w:val="18"/>
                  <w:szCs w:val="18"/>
                </w:rPr>
                <w:t>格式示例:</w:t>
              </w:r>
            </w:ins>
          </w:p>
        </w:tc>
        <w:tc>
          <w:tcPr>
            <w:tcW w:w="5713" w:type="dxa"/>
            <w:gridSpan w:val="3"/>
            <w:tcBorders>
              <w:top w:val="double" w:color="8DB3E2" w:sz="2" w:space="0"/>
              <w:left w:val="nil"/>
              <w:bottom w:val="double" w:color="8DB3E2" w:sz="2" w:space="0"/>
              <w:right w:val="double" w:color="8DB3E2" w:sz="2" w:space="0"/>
            </w:tcBorders>
            <w:shd w:val="clear" w:color="auto" w:fill="FFFFFF"/>
            <w:tcPrChange w:id="727" w:author="Bay" w:date="2018-06-14T18:01:16Z">
              <w:tcPr>
                <w:tcW w:w="6373" w:type="dxa"/>
                <w:gridSpan w:val="4"/>
                <w:tcBorders>
                  <w:top w:val="double" w:color="8DB3E2" w:sz="2" w:space="0"/>
                  <w:left w:val="nil"/>
                  <w:bottom w:val="double" w:color="8DB3E2" w:sz="2" w:space="0"/>
                  <w:right w:val="double" w:color="8DB3E2" w:sz="2" w:space="0"/>
                </w:tcBorders>
                <w:shd w:val="clear" w:color="auto" w:fill="FFFFFF"/>
              </w:tcPr>
            </w:tcPrChange>
          </w:tcPr>
          <w:p>
            <w:pPr>
              <w:ind w:firstLine="0" w:firstLineChars="0"/>
              <w:rPr>
                <w:ins w:id="728" w:author="Bay" w:date="2018-06-19T14:38:36Z"/>
                <w:rFonts w:hint="eastAsia" w:ascii="宋体" w:hAnsi="宋体" w:eastAsia="宋体" w:cs="宋体"/>
                <w:color w:val="000000"/>
                <w:sz w:val="21"/>
                <w:szCs w:val="21"/>
              </w:rPr>
            </w:pPr>
            <w:ins w:id="729" w:author="Bay" w:date="2018-06-19T14:37:45Z">
              <w:r>
                <w:rPr>
                  <w:rFonts w:hint="eastAsia" w:ascii="宋体" w:hAnsi="宋体" w:eastAsia="宋体" w:cs="宋体"/>
                  <w:color w:val="000000"/>
                  <w:sz w:val="21"/>
                  <w:szCs w:val="21"/>
                  <w:rPrChange w:id="730" w:author="Bay" w:date="2018-06-19T14:38:29Z">
                    <w:rPr>
                      <w:rFonts w:hint="eastAsia"/>
                    </w:rPr>
                  </w:rPrChange>
                </w:rPr>
                <w:t>{"platcust":"201804101457310792105337432096",</w:t>
              </w:r>
            </w:ins>
          </w:p>
          <w:p>
            <w:pPr>
              <w:ind w:firstLine="0" w:firstLineChars="0"/>
              <w:rPr>
                <w:ins w:id="731" w:author="Bay" w:date="2018-06-19T14:38:39Z"/>
                <w:rFonts w:hint="eastAsia" w:ascii="宋体" w:hAnsi="宋体" w:eastAsia="宋体" w:cs="宋体"/>
                <w:color w:val="000000"/>
                <w:sz w:val="21"/>
                <w:szCs w:val="21"/>
              </w:rPr>
            </w:pPr>
            <w:ins w:id="732" w:author="Bay" w:date="2018-06-19T14:37:45Z">
              <w:r>
                <w:rPr>
                  <w:rFonts w:hint="eastAsia" w:ascii="宋体" w:hAnsi="宋体" w:eastAsia="宋体" w:cs="宋体"/>
                  <w:color w:val="000000"/>
                  <w:sz w:val="21"/>
                  <w:szCs w:val="21"/>
                  <w:rPrChange w:id="733" w:author="Bay" w:date="2018-06-19T14:38:29Z">
                    <w:rPr>
                      <w:rFonts w:hint="eastAsia"/>
                    </w:rPr>
                  </w:rPrChange>
                </w:rPr>
                <w:t>"org_no":"877364255352322",</w:t>
              </w:r>
            </w:ins>
          </w:p>
          <w:p>
            <w:pPr>
              <w:ind w:firstLine="0" w:firstLineChars="0"/>
              <w:rPr>
                <w:ins w:id="734" w:author="Bay" w:date="2018-06-19T14:38:41Z"/>
                <w:rFonts w:hint="eastAsia" w:ascii="宋体" w:hAnsi="宋体" w:eastAsia="宋体" w:cs="宋体"/>
                <w:color w:val="000000"/>
                <w:sz w:val="21"/>
                <w:szCs w:val="21"/>
              </w:rPr>
            </w:pPr>
            <w:ins w:id="735" w:author="Bay" w:date="2018-06-19T14:37:45Z">
              <w:r>
                <w:rPr>
                  <w:rFonts w:hint="eastAsia" w:ascii="宋体" w:hAnsi="宋体" w:eastAsia="宋体" w:cs="宋体"/>
                  <w:color w:val="000000"/>
                  <w:sz w:val="21"/>
                  <w:szCs w:val="21"/>
                  <w:rPrChange w:id="736" w:author="Bay" w:date="2018-06-19T14:38:29Z">
                    <w:rPr>
                      <w:rFonts w:hint="eastAsia"/>
                    </w:rPr>
                  </w:rPrChange>
                </w:rPr>
                <w:t>"acct_name":"杭州本地企业",</w:t>
              </w:r>
            </w:ins>
          </w:p>
          <w:p>
            <w:pPr>
              <w:ind w:firstLine="0" w:firstLineChars="0"/>
              <w:rPr>
                <w:ins w:id="737" w:author="Bay" w:date="2018-06-19T14:38:43Z"/>
                <w:rFonts w:hint="eastAsia" w:ascii="宋体" w:hAnsi="宋体" w:eastAsia="宋体" w:cs="宋体"/>
                <w:color w:val="000000"/>
                <w:sz w:val="21"/>
                <w:szCs w:val="21"/>
              </w:rPr>
            </w:pPr>
            <w:ins w:id="738" w:author="Bay" w:date="2018-06-19T14:37:45Z">
              <w:r>
                <w:rPr>
                  <w:rFonts w:hint="eastAsia" w:ascii="宋体" w:hAnsi="宋体" w:eastAsia="宋体" w:cs="宋体"/>
                  <w:color w:val="000000"/>
                  <w:sz w:val="21"/>
                  <w:szCs w:val="21"/>
                  <w:rPrChange w:id="739" w:author="Bay" w:date="2018-06-19T14:38:29Z">
                    <w:rPr>
                      <w:rFonts w:hint="eastAsia"/>
                    </w:rPr>
                  </w:rPrChange>
                </w:rPr>
                <w:t>"acct_no":"629999218887687777",</w:t>
              </w:r>
            </w:ins>
          </w:p>
          <w:p>
            <w:pPr>
              <w:ind w:firstLine="0" w:firstLineChars="0"/>
              <w:rPr>
                <w:ins w:id="740" w:author="Bay" w:date="2018-06-19T14:38:46Z"/>
                <w:rFonts w:hint="eastAsia" w:ascii="宋体" w:hAnsi="宋体" w:eastAsia="宋体" w:cs="宋体"/>
                <w:color w:val="000000"/>
                <w:sz w:val="21"/>
                <w:szCs w:val="21"/>
              </w:rPr>
            </w:pPr>
            <w:ins w:id="741" w:author="Bay" w:date="2018-06-19T14:37:45Z">
              <w:r>
                <w:rPr>
                  <w:rFonts w:hint="eastAsia" w:ascii="宋体" w:hAnsi="宋体" w:eastAsia="宋体" w:cs="宋体"/>
                  <w:color w:val="000000"/>
                  <w:sz w:val="21"/>
                  <w:szCs w:val="21"/>
                  <w:rPrChange w:id="742" w:author="Bay" w:date="2018-06-19T14:38:29Z">
                    <w:rPr>
                      <w:rFonts w:hint="eastAsia"/>
                    </w:rPr>
                  </w:rPrChange>
                </w:rPr>
                <w:t>"open_branch":"杭州联合银行",</w:t>
              </w:r>
            </w:ins>
          </w:p>
          <w:p>
            <w:pPr>
              <w:ind w:firstLine="0" w:firstLineChars="0"/>
              <w:rPr>
                <w:ins w:id="743" w:author="Bay" w:date="2018-06-19T14:38:48Z"/>
                <w:rFonts w:hint="eastAsia" w:ascii="宋体" w:hAnsi="宋体" w:eastAsia="宋体" w:cs="宋体"/>
                <w:color w:val="000000"/>
                <w:sz w:val="21"/>
                <w:szCs w:val="21"/>
              </w:rPr>
            </w:pPr>
            <w:ins w:id="744" w:author="Bay" w:date="2018-06-19T14:37:45Z">
              <w:r>
                <w:rPr>
                  <w:rFonts w:hint="eastAsia" w:ascii="宋体" w:hAnsi="宋体" w:eastAsia="宋体" w:cs="宋体"/>
                  <w:color w:val="000000"/>
                  <w:sz w:val="21"/>
                  <w:szCs w:val="21"/>
                  <w:rPrChange w:id="745" w:author="Bay" w:date="2018-06-19T14:38:29Z">
                    <w:rPr>
                      <w:rFonts w:hint="eastAsia"/>
                    </w:rPr>
                  </w:rPrChange>
                </w:rPr>
                <w:t>"notify_url":"www.baidu.com",</w:t>
              </w:r>
            </w:ins>
          </w:p>
          <w:p>
            <w:pPr>
              <w:ind w:firstLine="0" w:firstLineChars="0"/>
              <w:rPr>
                <w:ins w:id="746" w:author="Bay" w:date="2018-06-14T18:00:44Z"/>
                <w:rFonts w:hint="eastAsia" w:ascii="Verdana" w:hAnsi="Verdana" w:eastAsia="宋体" w:cs="宋体"/>
                <w:color w:val="000000"/>
                <w:sz w:val="18"/>
                <w:szCs w:val="18"/>
                <w:lang w:eastAsia="zh-CN"/>
              </w:rPr>
            </w:pPr>
            <w:ins w:id="747" w:author="Bay" w:date="2018-06-19T14:37:45Z">
              <w:r>
                <w:rPr>
                  <w:rFonts w:hint="eastAsia" w:ascii="宋体" w:hAnsi="宋体" w:eastAsia="宋体" w:cs="宋体"/>
                  <w:color w:val="000000"/>
                  <w:sz w:val="21"/>
                  <w:szCs w:val="21"/>
                  <w:rPrChange w:id="748" w:author="Bay" w:date="2018-06-19T14:38:29Z">
                    <w:rPr>
                      <w:rFonts w:hint="eastAsia"/>
                    </w:rPr>
                  </w:rPrChange>
                </w:rPr>
                <w:t>"auth_type":"0"}</w:t>
              </w:r>
            </w:ins>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072" w:type="dxa"/>
        <w:tblInd w:w="0" w:type="dxa"/>
        <w:tblLayout w:type="fixed"/>
        <w:tblCellMar>
          <w:top w:w="0" w:type="dxa"/>
          <w:left w:w="108" w:type="dxa"/>
          <w:bottom w:w="0" w:type="dxa"/>
          <w:right w:w="108" w:type="dxa"/>
        </w:tblCellMar>
      </w:tblPr>
      <w:tblGrid>
        <w:gridCol w:w="1699"/>
        <w:gridCol w:w="538"/>
        <w:gridCol w:w="1017"/>
        <w:gridCol w:w="4818"/>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73"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750" w:author="Bay" w:date="2018-06-19T14:21:59Z"/>
                <w:rFonts w:hint="eastAsia" w:ascii="宋体" w:hAnsi="宋体" w:eastAsia="宋体" w:cs="宋体"/>
                <w:color w:val="000000"/>
                <w:sz w:val="21"/>
                <w:szCs w:val="21"/>
              </w:rPr>
              <w:pPrChange w:id="749" w:author="Bay" w:date="2018-06-19T14:22:03Z">
                <w:pPr>
                  <w:spacing w:beforeLines="0" w:afterLines="0"/>
                  <w:jc w:val="left"/>
                </w:pPr>
              </w:pPrChange>
            </w:pPr>
            <w:ins w:id="751" w:author="Bay" w:date="2018-06-19T14:20:48Z">
              <w:r>
                <w:rPr>
                  <w:rFonts w:hint="eastAsia" w:ascii="宋体" w:hAnsi="宋体" w:eastAsia="宋体" w:cs="宋体"/>
                  <w:color w:val="000000"/>
                  <w:sz w:val="21"/>
                  <w:szCs w:val="21"/>
                  <w:rPrChange w:id="752"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754" w:author="Bay" w:date="2018-06-19T14:22:08Z"/>
                <w:rFonts w:hint="eastAsia" w:ascii="宋体" w:hAnsi="宋体" w:eastAsia="宋体" w:cs="宋体"/>
                <w:color w:val="000000"/>
                <w:sz w:val="21"/>
                <w:szCs w:val="21"/>
              </w:rPr>
              <w:pPrChange w:id="753" w:author="Bay" w:date="2018-06-19T14:22:05Z">
                <w:pPr>
                  <w:spacing w:beforeLines="0" w:afterLines="0"/>
                  <w:jc w:val="left"/>
                </w:pPr>
              </w:pPrChange>
            </w:pPr>
            <w:ins w:id="755" w:author="Bay" w:date="2018-06-19T14:20:48Z">
              <w:r>
                <w:rPr>
                  <w:rFonts w:hint="eastAsia" w:ascii="宋体" w:hAnsi="宋体" w:eastAsia="宋体" w:cs="宋体"/>
                  <w:color w:val="000000"/>
                  <w:sz w:val="21"/>
                  <w:szCs w:val="21"/>
                  <w:rPrChange w:id="756"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758" w:author="Bay" w:date="2018-06-19T14:22:10Z"/>
                <w:rFonts w:hint="eastAsia" w:ascii="宋体" w:hAnsi="宋体" w:eastAsia="宋体" w:cs="宋体"/>
                <w:color w:val="000000"/>
                <w:sz w:val="21"/>
                <w:szCs w:val="21"/>
              </w:rPr>
              <w:pPrChange w:id="757" w:author="Bay" w:date="2018-06-19T14:22:05Z">
                <w:pPr>
                  <w:spacing w:beforeLines="0" w:afterLines="0"/>
                  <w:jc w:val="left"/>
                </w:pPr>
              </w:pPrChange>
            </w:pPr>
            <w:ins w:id="759" w:author="Bay" w:date="2018-06-19T14:20:48Z">
              <w:r>
                <w:rPr>
                  <w:rFonts w:hint="eastAsia" w:ascii="宋体" w:hAnsi="宋体" w:eastAsia="宋体" w:cs="宋体"/>
                  <w:color w:val="000000"/>
                  <w:sz w:val="21"/>
                  <w:szCs w:val="21"/>
                  <w:rPrChange w:id="760"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761" w:author="Bay" w:date="2018-06-19T14:22:05Z">
                <w:pPr>
                  <w:spacing w:beforeLines="0" w:afterLines="0"/>
                  <w:jc w:val="left"/>
                </w:pPr>
              </w:pPrChange>
            </w:pPr>
            <w:ins w:id="762" w:author="Bay" w:date="2018-06-19T14:20:48Z">
              <w:r>
                <w:rPr>
                  <w:rFonts w:hint="eastAsia" w:ascii="宋体" w:hAnsi="宋体" w:eastAsia="宋体" w:cs="宋体"/>
                  <w:color w:val="000000"/>
                  <w:sz w:val="21"/>
                  <w:szCs w:val="21"/>
                  <w:rPrChange w:id="763" w:author="Bay" w:date="2018-06-19T14:21:50Z">
                    <w:rPr>
                      <w:rFonts w:hint="eastAsia" w:ascii="Consolas" w:hAnsi="Consolas" w:eastAsia="Consolas"/>
                      <w:color w:val="000000"/>
                      <w:sz w:val="22"/>
                    </w:rPr>
                  </w:rPrChange>
                </w:rPr>
                <w:t>"sign":"sign",</w:t>
              </w:r>
            </w:ins>
          </w:p>
          <w:p>
            <w:pPr>
              <w:ind w:firstLine="0" w:firstLineChars="0"/>
              <w:rPr>
                <w:rFonts w:hint="eastAsia" w:ascii="Verdana" w:hAnsi="Verdana" w:eastAsia="宋体" w:cs="宋体"/>
                <w:color w:val="000000"/>
                <w:sz w:val="18"/>
                <w:szCs w:val="18"/>
                <w:lang w:eastAsia="zh-CN"/>
              </w:rPr>
            </w:pPr>
            <w:ins w:id="764" w:author="Bay" w:date="2018-06-19T14:20:48Z">
              <w:r>
                <w:rPr>
                  <w:rFonts w:hint="eastAsia" w:ascii="宋体" w:hAnsi="宋体" w:eastAsia="宋体" w:cs="宋体"/>
                  <w:color w:val="000000"/>
                  <w:sz w:val="21"/>
                  <w:szCs w:val="21"/>
                  <w:rPrChange w:id="765"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18"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1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ind w:left="480" w:firstLine="0" w:firstLineChars="0"/>
        <w:rPr>
          <w:b/>
          <w:bCs/>
        </w:rPr>
      </w:pPr>
      <w:r>
        <w:rPr>
          <w:rFonts w:hint="eastAsia" w:ascii="宋体" w:hAnsi="宋体" w:eastAsia="宋体"/>
          <w:lang w:val="en-US" w:eastAsia="zh-CN"/>
        </w:rPr>
        <w:t>企业</w:t>
      </w:r>
      <w:r>
        <w:rPr>
          <w:rFonts w:hint="eastAsia" w:ascii="宋体" w:hAnsi="宋体" w:eastAsia="宋体"/>
        </w:rPr>
        <w:t>绑卡</w:t>
      </w:r>
      <w:del w:id="766" w:author="Bay" w:date="2018-06-15T18:02:55Z">
        <w:r>
          <w:rPr>
            <w:rFonts w:hint="eastAsia" w:ascii="宋体" w:hAnsi="宋体" w:eastAsia="宋体"/>
            <w:lang w:eastAsia="zh-CN"/>
          </w:rPr>
          <w:delText>（</w:delText>
        </w:r>
      </w:del>
      <w:ins w:id="767" w:author="Bay" w:date="2018-06-15T18:02:55Z">
        <w:r>
          <w:rPr>
            <w:rFonts w:hint="eastAsia" w:ascii="宋体" w:hAnsi="宋体" w:eastAsia="宋体"/>
            <w:lang w:eastAsia="zh-CN"/>
          </w:rPr>
          <w:t>(</w:t>
        </w:r>
      </w:ins>
      <w:r>
        <w:rPr>
          <w:rFonts w:hint="eastAsia" w:ascii="宋体" w:hAnsi="宋体" w:eastAsia="宋体"/>
          <w:lang w:eastAsia="zh-CN"/>
        </w:rPr>
        <w:t>审核</w:t>
      </w:r>
      <w:del w:id="768" w:author="Bay" w:date="2018-06-15T18:03:18Z">
        <w:r>
          <w:rPr>
            <w:rFonts w:hint="eastAsia" w:ascii="宋体" w:hAnsi="宋体" w:eastAsia="宋体"/>
            <w:lang w:eastAsia="zh-CN"/>
          </w:rPr>
          <w:delText>）</w:delText>
        </w:r>
      </w:del>
      <w:ins w:id="769" w:author="Bay" w:date="2018-06-15T18:03:18Z">
        <w:r>
          <w:rPr>
            <w:rFonts w:hint="eastAsia" w:ascii="宋体" w:hAnsi="宋体" w:eastAsia="宋体"/>
            <w:lang w:eastAsia="zh-CN"/>
          </w:rPr>
          <w:t>)</w:t>
        </w:r>
      </w:ins>
      <w:r>
        <w:rPr>
          <w:rFonts w:hint="eastAsia" w:ascii="宋体" w:hAnsi="宋体" w:eastAsia="宋体"/>
        </w:rPr>
        <w:t>异步通知</w:t>
      </w:r>
    </w:p>
    <w:p>
      <w:pPr>
        <w:pStyle w:val="36"/>
        <w:ind w:firstLine="480"/>
        <w:rPr>
          <w:rFonts w:ascii="Verdana" w:hAnsi="Verdana"/>
          <w:b w:val="0"/>
          <w:bCs w:val="0"/>
        </w:rPr>
      </w:pPr>
      <w:r>
        <w:rPr>
          <w:rFonts w:hint="eastAsia" w:ascii="宋体" w:hAnsi="宋体" w:eastAsia="宋体"/>
          <w:b w:val="0"/>
          <w:bCs w:val="0"/>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35"/>
              <w:ind w:firstLine="360"/>
              <w:rPr>
                <w:rFonts w:ascii="Verdana" w:hAnsi="Verdana"/>
              </w:rPr>
            </w:pPr>
            <w:r>
              <w:rPr>
                <w:rFonts w:hint="eastAsia" w:ascii="Verdana" w:hAnsi="Verdana" w:eastAsia="宋体"/>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pStyle w:val="35"/>
              <w:ind w:firstLine="360"/>
              <w:rPr>
                <w:rFonts w:ascii="Verdana" w:hAnsi="Verdana"/>
              </w:rPr>
            </w:pPr>
            <w:r>
              <w:rPr>
                <w:rFonts w:hint="eastAsia" w:ascii="Verdana" w:hAnsi="Verdana" w:eastAsia="宋体"/>
                <w:lang w:val="en-US" w:eastAsia="zh-CN"/>
              </w:rPr>
              <w:t>企业</w:t>
            </w:r>
            <w:r>
              <w:rPr>
                <w:rFonts w:hint="eastAsia" w:ascii="Verdana" w:hAnsi="Verdana" w:eastAsia="宋体"/>
              </w:rPr>
              <w:t>绑卡</w:t>
            </w:r>
            <w:del w:id="770" w:author="Bay" w:date="2018-06-15T18:02:55Z">
              <w:r>
                <w:rPr>
                  <w:rFonts w:hint="eastAsia" w:ascii="宋体" w:hAnsi="宋体" w:eastAsia="宋体"/>
                  <w:lang w:eastAsia="zh-CN"/>
                </w:rPr>
                <w:delText>（</w:delText>
              </w:r>
            </w:del>
            <w:ins w:id="771" w:author="Bay" w:date="2018-06-15T18:02:55Z">
              <w:r>
                <w:rPr>
                  <w:rFonts w:hint="eastAsia" w:ascii="宋体" w:hAnsi="宋体" w:eastAsia="宋体"/>
                  <w:lang w:eastAsia="zh-CN"/>
                </w:rPr>
                <w:t>(</w:t>
              </w:r>
            </w:ins>
            <w:r>
              <w:rPr>
                <w:rFonts w:hint="eastAsia" w:ascii="宋体" w:hAnsi="宋体" w:eastAsia="宋体"/>
                <w:lang w:eastAsia="zh-CN"/>
              </w:rPr>
              <w:t>审核</w:t>
            </w:r>
            <w:del w:id="772" w:author="Bay" w:date="2018-06-15T18:03:18Z">
              <w:r>
                <w:rPr>
                  <w:rFonts w:hint="eastAsia" w:ascii="宋体" w:hAnsi="宋体" w:eastAsia="宋体"/>
                  <w:lang w:eastAsia="zh-CN"/>
                </w:rPr>
                <w:delText>）</w:delText>
              </w:r>
            </w:del>
            <w:ins w:id="773" w:author="Bay" w:date="2018-06-15T18:03:18Z">
              <w:r>
                <w:rPr>
                  <w:rFonts w:hint="eastAsia" w:ascii="宋体" w:hAnsi="宋体" w:eastAsia="宋体"/>
                  <w:lang w:eastAsia="zh-CN"/>
                </w:rPr>
                <w:t>)</w:t>
              </w:r>
            </w:ins>
            <w:r>
              <w:rPr>
                <w:rFonts w:hint="eastAsia" w:ascii="Verdana" w:hAnsi="Verdana" w:eastAsia="宋体"/>
              </w:rPr>
              <w:t>结果通知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35"/>
              <w:ind w:firstLine="360"/>
              <w:rPr>
                <w:rFonts w:ascii="Verdana" w:hAnsi="Verdana"/>
              </w:rPr>
            </w:pPr>
            <w:r>
              <w:rPr>
                <w:rFonts w:hint="eastAsia" w:ascii="Verdana" w:hAnsi="Verdana" w:eastAsia="宋体"/>
              </w:rPr>
              <w:t>版本</w:t>
            </w:r>
          </w:p>
        </w:tc>
        <w:tc>
          <w:tcPr>
            <w:tcW w:w="6557" w:type="dxa"/>
            <w:tcBorders>
              <w:top w:val="double" w:color="8DB3E2" w:sz="2" w:space="0"/>
              <w:left w:val="nil"/>
              <w:bottom w:val="double" w:color="8DB3E2" w:sz="2" w:space="0"/>
              <w:right w:val="double" w:color="8DB3E2" w:sz="2" w:space="0"/>
            </w:tcBorders>
            <w:shd w:val="clear" w:color="auto" w:fill="B8CCE4"/>
          </w:tcPr>
          <w:p>
            <w:pPr>
              <w:pStyle w:val="35"/>
              <w:ind w:firstLine="360"/>
              <w:rPr>
                <w:rFonts w:ascii="Verdana" w:hAnsi="Verdana"/>
              </w:rPr>
            </w:pPr>
            <w:r>
              <w:rPr>
                <w:rFonts w:hint="eastAsia" w:ascii="Verdana" w:hAnsi="Verdana" w:eastAsia="宋体"/>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35"/>
              <w:ind w:firstLine="360"/>
              <w:rPr>
                <w:rFonts w:ascii="Verdana" w:hAnsi="Verdana"/>
              </w:rPr>
            </w:pPr>
            <w:r>
              <w:rPr>
                <w:rFonts w:hint="eastAsia" w:ascii="Verdana" w:hAnsi="Verdana" w:eastAsia="宋体"/>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pStyle w:val="35"/>
              <w:ind w:firstLine="360"/>
              <w:rPr>
                <w:rFonts w:ascii="Verdana" w:hAnsi="Verdana"/>
              </w:rPr>
            </w:pPr>
            <w:r>
              <w:rPr>
                <w:rFonts w:hint="eastAsia" w:ascii="Verdana" w:hAnsi="Verdana" w:eastAsia="宋体"/>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35"/>
              <w:ind w:firstLine="360"/>
              <w:rPr>
                <w:rFonts w:ascii="Verdana" w:hAnsi="Verdana"/>
              </w:rPr>
            </w:pPr>
            <w:r>
              <w:rPr>
                <w:rFonts w:hint="eastAsia" w:ascii="Verdana" w:hAnsi="Verdana" w:eastAsia="宋体"/>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pStyle w:val="35"/>
              <w:ind w:firstLine="360"/>
              <w:rPr>
                <w:rFonts w:ascii="Verdana" w:hAnsi="Verdana"/>
              </w:rPr>
            </w:pPr>
            <w:r>
              <w:rPr>
                <w:rFonts w:hint="eastAsia" w:ascii="Verdana" w:hAnsi="Verdana" w:eastAsia="宋体"/>
              </w:rPr>
              <w:t>POST</w:t>
            </w:r>
          </w:p>
        </w:tc>
      </w:tr>
    </w:tbl>
    <w:p>
      <w:pPr>
        <w:rPr>
          <w:rFonts w:ascii="Verdana" w:hAnsi="Verdana" w:cs="仿宋_GB2312"/>
          <w:sz w:val="21"/>
          <w:szCs w:val="21"/>
        </w:rPr>
      </w:pPr>
      <w:r>
        <w:rPr>
          <w:rFonts w:ascii="Verdana" w:hAnsi="Verdana" w:cs="仿宋_GB2312"/>
          <w:sz w:val="21"/>
          <w:szCs w:val="21"/>
        </w:rPr>
        <w:t xml:space="preserve"> </w:t>
      </w:r>
    </w:p>
    <w:p>
      <w:pPr>
        <w:pStyle w:val="36"/>
        <w:ind w:firstLine="480"/>
        <w:rPr>
          <w:rFonts w:ascii="Verdana" w:hAnsi="Verdana" w:eastAsia="宋体"/>
          <w:b w:val="0"/>
          <w:bCs w:val="0"/>
        </w:rPr>
      </w:pPr>
      <w:r>
        <w:rPr>
          <w:rFonts w:hint="eastAsia" w:ascii="宋体" w:hAnsi="宋体" w:eastAsia="宋体"/>
          <w:b w:val="0"/>
          <w:bCs w:val="0"/>
        </w:rPr>
        <w:t>输出参数</w:t>
      </w:r>
    </w:p>
    <w:tbl>
      <w:tblPr>
        <w:tblStyle w:val="23"/>
        <w:tblW w:w="8130" w:type="dxa"/>
        <w:tblInd w:w="0" w:type="dxa"/>
        <w:tblLayout w:type="fixed"/>
        <w:tblCellMar>
          <w:top w:w="0" w:type="dxa"/>
          <w:left w:w="108" w:type="dxa"/>
          <w:bottom w:w="0" w:type="dxa"/>
          <w:right w:w="108" w:type="dxa"/>
        </w:tblCellMar>
      </w:tblPr>
      <w:tblGrid>
        <w:gridCol w:w="2417"/>
        <w:gridCol w:w="843"/>
        <w:gridCol w:w="1230"/>
        <w:gridCol w:w="364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mall_no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宋体" w:hAnsi="宋体" w:eastAsia="宋体"/>
                <w:color w:val="000000"/>
                <w:kern w:val="0"/>
                <w:sz w:val="18"/>
                <w:szCs w:val="18"/>
              </w:rPr>
              <w:t>商户集团编号</w:t>
            </w:r>
          </w:p>
        </w:tc>
      </w:tr>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recode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C(8)</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返回码</w:t>
            </w:r>
          </w:p>
        </w:tc>
      </w:tr>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remsg</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返回消息</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sz w:val="18"/>
                <w:szCs w:val="18"/>
              </w:rPr>
              <w:t>plat_no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平台编号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order_no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订单号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sz w:val="18"/>
                <w:szCs w:val="18"/>
              </w:rPr>
              <w:t>trans_date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sz w:val="18"/>
                <w:szCs w:val="18"/>
              </w:rPr>
              <w:t>C(10)</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微软雅黑" w:cs="宋体"/>
                <w:color w:val="000000"/>
                <w:sz w:val="18"/>
                <w:szCs w:val="18"/>
                <w:lang w:eastAsia="zh-CN"/>
              </w:rPr>
            </w:pPr>
            <w:r>
              <w:rPr>
                <w:rFonts w:hint="eastAsia" w:ascii="Verdana" w:hAnsi="Verdana" w:eastAsia="宋体"/>
                <w:sz w:val="18"/>
                <w:szCs w:val="18"/>
              </w:rPr>
              <w:t>托管系统订单日期</w:t>
            </w:r>
            <w:del w:id="774" w:author="Bay" w:date="2018-06-15T18:02:55Z">
              <w:r>
                <w:rPr>
                  <w:rFonts w:hint="eastAsia" w:ascii="Verdana" w:hAnsi="Verdana" w:eastAsia="宋体"/>
                  <w:sz w:val="18"/>
                  <w:szCs w:val="18"/>
                </w:rPr>
                <w:delText>（</w:delText>
              </w:r>
            </w:del>
            <w:ins w:id="775" w:author="Bay" w:date="2018-06-15T18:02:55Z">
              <w:r>
                <w:rPr>
                  <w:rFonts w:hint="eastAsia" w:ascii="Verdana" w:hAnsi="Verdana" w:eastAsia="宋体"/>
                  <w:sz w:val="18"/>
                  <w:szCs w:val="18"/>
                  <w:lang w:eastAsia="zh-CN"/>
                </w:rPr>
                <w:t>(</w:t>
              </w:r>
            </w:ins>
            <w:r>
              <w:rPr>
                <w:rFonts w:hint="eastAsia" w:ascii="Verdana" w:hAnsi="Verdana" w:eastAsia="宋体"/>
                <w:sz w:val="18"/>
                <w:szCs w:val="18"/>
              </w:rPr>
              <w:t>YYYYMMDD</w:t>
            </w:r>
            <w:del w:id="776" w:author="Bay" w:date="2018-06-15T18:03:18Z">
              <w:r>
                <w:rPr>
                  <w:rFonts w:hint="eastAsia" w:ascii="微软雅黑" w:hAnsi="微软雅黑" w:eastAsia="微软雅黑" w:cs="微软雅黑"/>
                  <w:sz w:val="18"/>
                  <w:szCs w:val="18"/>
                </w:rPr>
                <w:delText>）</w:delText>
              </w:r>
            </w:del>
            <w:ins w:id="777" w:author="Bay" w:date="2018-06-15T18:03:18Z">
              <w:r>
                <w:rPr>
                  <w:rFonts w:hint="eastAsia" w:ascii="微软雅黑" w:hAnsi="微软雅黑" w:eastAsia="微软雅黑" w:cs="微软雅黑"/>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trans_time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sz w:val="18"/>
                <w:szCs w:val="18"/>
              </w:rPr>
              <w:t>C(8)</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托管</w:t>
            </w:r>
            <w:r>
              <w:rPr>
                <w:rFonts w:hint="eastAsia" w:ascii="微软雅黑" w:hAnsi="微软雅黑" w:eastAsia="微软雅黑" w:cs="微软雅黑"/>
                <w:sz w:val="18"/>
                <w:szCs w:val="18"/>
              </w:rPr>
              <w:t>系统</w:t>
            </w:r>
            <w:r>
              <w:rPr>
                <w:rFonts w:hint="eastAsia" w:ascii="Verdana" w:hAnsi="Verdana" w:eastAsia="宋体"/>
                <w:sz w:val="18"/>
                <w:szCs w:val="18"/>
              </w:rPr>
              <w:t>订单时间(</w:t>
            </w:r>
            <w:r>
              <w:rPr>
                <w:rFonts w:ascii="Verdana" w:hAnsi="Verdana" w:cs="宋体"/>
                <w:sz w:val="18"/>
                <w:szCs w:val="18"/>
              </w:rPr>
              <w:t>HHMMSS</w:t>
            </w:r>
            <w:r>
              <w:rPr>
                <w:rFonts w:hint="eastAsia" w:ascii="Verdana" w:hAnsi="Verdana" w:eastAsia="宋体"/>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sz w:val="18"/>
                <w:szCs w:val="18"/>
              </w:rPr>
              <w:t>order_status</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C(1)</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sz w:val="18"/>
                <w:szCs w:val="18"/>
              </w:rPr>
            </w:pPr>
            <w:r>
              <w:rPr>
                <w:rFonts w:ascii="Verdana" w:hAnsi="Verdana" w:cs="宋体"/>
                <w:sz w:val="18"/>
                <w:szCs w:val="18"/>
              </w:rPr>
              <w:t>e</w:t>
            </w:r>
            <w:r>
              <w:rPr>
                <w:rFonts w:hint="eastAsia" w:ascii="Verdana" w:hAnsi="Verdana" w:eastAsia="宋体"/>
                <w:sz w:val="18"/>
                <w:szCs w:val="18"/>
              </w:rPr>
              <w:t>rror_</w:t>
            </w:r>
            <w:r>
              <w:rPr>
                <w:rFonts w:ascii="Verdana" w:hAnsi="Verdana" w:cs="宋体"/>
                <w:sz w:val="18"/>
                <w:szCs w:val="18"/>
              </w:rPr>
              <w:t>info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sz w:val="18"/>
                <w:szCs w:val="18"/>
              </w:rPr>
            </w:pPr>
            <w:r>
              <w:rPr>
                <w:rFonts w:hint="eastAsia" w:ascii="Verdana" w:hAnsi="Verdana" w:eastAsia="宋体"/>
                <w:sz w:val="18"/>
                <w:szCs w:val="18"/>
              </w:rPr>
              <w:t>O</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sz w:val="18"/>
                <w:szCs w:val="18"/>
              </w:rPr>
            </w:pPr>
            <w:r>
              <w:rPr>
                <w:rFonts w:hint="eastAsia" w:ascii="Verdana" w:hAnsi="Verdana" w:eastAsia="宋体"/>
                <w:sz w:val="18"/>
                <w:szCs w:val="18"/>
              </w:rPr>
              <w:t>C(40)</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sz w:val="18"/>
                <w:szCs w:val="18"/>
              </w:rPr>
            </w:pPr>
            <w:r>
              <w:rPr>
                <w:rFonts w:hint="eastAsia" w:ascii="Verdana" w:hAnsi="Verdana" w:eastAsia="宋体"/>
                <w:sz w:val="18"/>
                <w:szCs w:val="18"/>
              </w:rPr>
              <w:t>失败原因</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z w:val="18"/>
                <w:szCs w:val="18"/>
              </w:rPr>
            </w:pPr>
            <w:r>
              <w:rPr>
                <w:rFonts w:ascii="Verdana" w:hAnsi="Verdana" w:cs="宋体"/>
                <w:sz w:val="18"/>
                <w:szCs w:val="18"/>
              </w:rPr>
              <w:t>e</w:t>
            </w:r>
            <w:r>
              <w:rPr>
                <w:rFonts w:hint="eastAsia" w:ascii="Verdana" w:hAnsi="Verdana" w:eastAsia="宋体"/>
                <w:sz w:val="18"/>
                <w:szCs w:val="18"/>
              </w:rPr>
              <w:t>rror_</w:t>
            </w:r>
            <w:r>
              <w:rPr>
                <w:rFonts w:ascii="Verdana" w:hAnsi="Verdana" w:cs="宋体"/>
                <w:sz w:val="18"/>
                <w:szCs w:val="18"/>
              </w:rPr>
              <w:t>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O</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C(</w:t>
            </w:r>
            <w:r>
              <w:rPr>
                <w:rFonts w:ascii="Verdana" w:hAnsi="Verdana" w:cs="宋体"/>
                <w:sz w:val="18"/>
                <w:szCs w:val="18"/>
              </w:rPr>
              <w:t>8</w:t>
            </w:r>
            <w:r>
              <w:rPr>
                <w:rFonts w:hint="eastAsia" w:ascii="Verdana" w:hAnsi="Verdana" w:eastAsia="宋体"/>
                <w:sz w:val="18"/>
                <w:szCs w:val="18"/>
              </w:rPr>
              <w:t>)</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sz w:val="18"/>
                <w:szCs w:val="18"/>
              </w:rPr>
              <w:t>失败</w:t>
            </w:r>
            <w:r>
              <w:rPr>
                <w:rFonts w:hint="eastAsia" w:ascii="微软雅黑" w:hAnsi="微软雅黑" w:eastAsia="微软雅黑" w:cs="微软雅黑"/>
                <w:sz w:val="18"/>
                <w:szCs w:val="18"/>
              </w:rPr>
              <w:t>编码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sz w:val="18"/>
                <w:szCs w:val="18"/>
              </w:rPr>
            </w:pPr>
            <w:r>
              <w:rPr>
                <w:rFonts w:hint="eastAsia" w:ascii="Verdana" w:hAnsi="Verdana" w:eastAsia="宋体"/>
                <w:sz w:val="18"/>
                <w:szCs w:val="18"/>
              </w:rPr>
              <w:t>sign</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sz w:val="18"/>
                <w:szCs w:val="18"/>
              </w:rPr>
            </w:pP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sz w:val="18"/>
                <w:szCs w:val="18"/>
              </w:rPr>
            </w:pPr>
            <w:r>
              <w:rPr>
                <w:rFonts w:hint="eastAsia" w:ascii="Verdana" w:hAnsi="Verdana" w:eastAsia="宋体"/>
                <w:sz w:val="18"/>
                <w:szCs w:val="18"/>
              </w:rPr>
              <w:t>签名数据</w:t>
            </w:r>
          </w:p>
        </w:tc>
      </w:tr>
    </w:tbl>
    <w:p>
      <w:pPr>
        <w:pStyle w:val="36"/>
        <w:ind w:firstLine="360"/>
        <w:rPr>
          <w:rFonts w:hint="eastAsia" w:ascii="Verdana" w:hAnsi="Verdana"/>
          <w:b w:val="0"/>
          <w:bCs w:val="0"/>
          <w:sz w:val="18"/>
          <w:szCs w:val="18"/>
        </w:rPr>
      </w:pPr>
      <w:r>
        <w:rPr>
          <w:rFonts w:ascii="Verdana" w:hAnsi="Verdana"/>
          <w:b w:val="0"/>
          <w:bCs w:val="0"/>
          <w:sz w:val="18"/>
          <w:szCs w:val="18"/>
        </w:rPr>
        <w:t xml:space="preserve"> </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p>
      <w:pPr>
        <w:rPr>
          <w:rFonts w:ascii="Verdana" w:hAnsi="Verdana" w:cs="仿宋_GB2312"/>
          <w:sz w:val="21"/>
          <w:szCs w:val="21"/>
        </w:rPr>
      </w:pPr>
      <w:r>
        <w:rPr>
          <w:rFonts w:ascii="Verdana" w:hAnsi="Verdana" w:cs="仿宋_GB2312"/>
          <w:sz w:val="21"/>
          <w:szCs w:val="21"/>
        </w:rPr>
        <w:t xml:space="preserve"> </w:t>
      </w:r>
    </w:p>
    <w:p>
      <w:pPr>
        <w:pStyle w:val="36"/>
        <w:ind w:firstLine="480"/>
        <w:rPr>
          <w:rFonts w:ascii="Verdana" w:hAnsi="Verdana"/>
          <w:b w:val="0"/>
          <w:bCs w:val="0"/>
        </w:rPr>
      </w:pPr>
      <w:r>
        <w:rPr>
          <w:rFonts w:hint="eastAsia" w:ascii="宋体" w:hAnsi="宋体" w:eastAsia="宋体"/>
          <w:b w:val="0"/>
          <w:bCs w:val="0"/>
        </w:rPr>
        <w:t>异步通知返回结果，响应参数</w:t>
      </w:r>
    </w:p>
    <w:p>
      <w:pPr>
        <w:pStyle w:val="36"/>
        <w:ind w:firstLine="480"/>
        <w:rPr>
          <w:del w:id="778" w:author="Bay" w:date="2018-06-14T18:05:47Z"/>
          <w:rFonts w:ascii="Verdana" w:hAnsi="Verdana"/>
          <w:b w:val="0"/>
          <w:bCs w:val="0"/>
        </w:rPr>
      </w:pPr>
      <w:del w:id="779" w:author="Bay" w:date="2018-06-14T18:05:47Z">
        <w:r>
          <w:rPr>
            <w:rFonts w:hint="eastAsia" w:ascii="宋体" w:hAnsi="宋体" w:eastAsia="宋体"/>
            <w:b w:val="0"/>
            <w:bCs w:val="0"/>
          </w:rPr>
          <w:delText>如果收到异步通知，则返回以下内容，表示收到，否则每隔</w:delText>
        </w:r>
      </w:del>
      <w:del w:id="780" w:author="Bay" w:date="2018-06-14T18:05:47Z">
        <w:r>
          <w:rPr>
            <w:rFonts w:hint="eastAsia" w:ascii="Verdana" w:hAnsi="Verdana" w:eastAsia="宋体"/>
            <w:b w:val="0"/>
            <w:bCs w:val="0"/>
          </w:rPr>
          <w:delText>2</w:delText>
        </w:r>
      </w:del>
      <w:del w:id="781" w:author="Bay" w:date="2018-06-14T18:05:47Z">
        <w:r>
          <w:rPr>
            <w:rFonts w:hint="eastAsia" w:ascii="宋体" w:hAnsi="宋体" w:eastAsia="宋体"/>
            <w:b w:val="0"/>
            <w:bCs w:val="0"/>
          </w:rPr>
          <w:delText>分钟通知一次，持续</w:delText>
        </w:r>
      </w:del>
      <w:del w:id="782" w:author="Bay" w:date="2018-06-14T18:05:47Z">
        <w:r>
          <w:rPr>
            <w:rFonts w:hint="eastAsia" w:ascii="Verdana" w:hAnsi="Verdana" w:eastAsia="宋体"/>
            <w:b w:val="0"/>
            <w:bCs w:val="0"/>
            <w:lang w:val="en-US"/>
          </w:rPr>
          <w:delText>10</w:delText>
        </w:r>
      </w:del>
      <w:del w:id="783" w:author="Bay" w:date="2018-06-14T18:05:47Z">
        <w:r>
          <w:rPr>
            <w:rFonts w:hint="eastAsia" w:ascii="宋体" w:hAnsi="宋体" w:eastAsia="宋体"/>
            <w:b w:val="0"/>
            <w:bCs w:val="0"/>
          </w:rPr>
          <w:delText>次</w:delText>
        </w:r>
      </w:del>
    </w:p>
    <w:tbl>
      <w:tblPr>
        <w:tblStyle w:val="23"/>
        <w:tblW w:w="8214" w:type="dxa"/>
        <w:tblInd w:w="0" w:type="dxa"/>
        <w:tblLayout w:type="fixed"/>
        <w:tblCellMar>
          <w:top w:w="0" w:type="dxa"/>
          <w:left w:w="108" w:type="dxa"/>
          <w:bottom w:w="0" w:type="dxa"/>
          <w:right w:w="108" w:type="dxa"/>
        </w:tblCellMar>
      </w:tblPr>
      <w:tblGrid>
        <w:gridCol w:w="1705"/>
        <w:gridCol w:w="540"/>
        <w:gridCol w:w="883"/>
        <w:gridCol w:w="5086"/>
      </w:tblGrid>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传输方式</w:t>
            </w:r>
          </w:p>
        </w:tc>
        <w:tc>
          <w:tcPr>
            <w:tcW w:w="6509" w:type="dxa"/>
            <w:gridSpan w:val="3"/>
            <w:tcBorders>
              <w:top w:val="double" w:color="8DB3E2" w:sz="2" w:space="0"/>
              <w:left w:val="nil"/>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POST</w:t>
            </w:r>
          </w:p>
        </w:tc>
      </w:tr>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B8CCE4"/>
          </w:tcPr>
          <w:p>
            <w:pPr>
              <w:ind w:firstLine="400"/>
              <w:rPr>
                <w:rFonts w:ascii="Verdana" w:hAnsi="Verdana" w:cs="宋体"/>
                <w:color w:val="000000"/>
                <w:sz w:val="20"/>
                <w:szCs w:val="20"/>
              </w:rPr>
            </w:pPr>
            <w:r>
              <w:rPr>
                <w:rFonts w:hint="eastAsia" w:ascii="Verdana" w:hAnsi="Verdana" w:eastAsia="宋体"/>
                <w:color w:val="000000"/>
                <w:sz w:val="20"/>
                <w:szCs w:val="20"/>
              </w:rPr>
              <w:t>格式</w:t>
            </w:r>
          </w:p>
        </w:tc>
        <w:tc>
          <w:tcPr>
            <w:tcW w:w="6509" w:type="dxa"/>
            <w:gridSpan w:val="3"/>
            <w:tcBorders>
              <w:top w:val="double" w:color="8DB3E2" w:sz="2" w:space="0"/>
              <w:left w:val="nil"/>
              <w:bottom w:val="double" w:color="8DB3E2" w:sz="2" w:space="0"/>
              <w:right w:val="double" w:color="8DB3E2" w:sz="2" w:space="0"/>
            </w:tcBorders>
            <w:shd w:val="clear" w:color="auto" w:fill="B8CCE4"/>
          </w:tcPr>
          <w:p>
            <w:pPr>
              <w:ind w:firstLine="400"/>
              <w:rPr>
                <w:rFonts w:ascii="Verdana" w:hAnsi="Verdana" w:cs="宋体"/>
                <w:color w:val="000000"/>
                <w:sz w:val="20"/>
                <w:szCs w:val="20"/>
              </w:rPr>
            </w:pPr>
            <w:r>
              <w:rPr>
                <w:rFonts w:hint="eastAsia" w:ascii="Verdana" w:hAnsi="Verdana" w:eastAsia="宋体"/>
                <w:color w:val="000000"/>
                <w:sz w:val="20"/>
                <w:szCs w:val="20"/>
              </w:rPr>
              <w:t>JSON</w:t>
            </w:r>
          </w:p>
        </w:tc>
      </w:tr>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格式示例:</w:t>
            </w:r>
          </w:p>
        </w:tc>
        <w:tc>
          <w:tcPr>
            <w:tcW w:w="6509" w:type="dxa"/>
            <w:gridSpan w:val="3"/>
            <w:tcBorders>
              <w:top w:val="double" w:color="8DB3E2" w:sz="2" w:space="0"/>
              <w:left w:val="nil"/>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{"recode":"success"}</w:t>
            </w:r>
          </w:p>
        </w:tc>
      </w:tr>
      <w:tr>
        <w:tblPrEx>
          <w:tblLayout w:type="fixed"/>
          <w:tblCellMar>
            <w:top w:w="0" w:type="dxa"/>
            <w:left w:w="108" w:type="dxa"/>
            <w:bottom w:w="0" w:type="dxa"/>
            <w:right w:w="108" w:type="dxa"/>
          </w:tblCellMar>
        </w:tblPrEx>
        <w:trPr>
          <w:trHeight w:val="290" w:hRule="atLeast"/>
        </w:trPr>
        <w:tc>
          <w:tcPr>
            <w:tcW w:w="224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8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508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4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recode</w:t>
            </w:r>
          </w:p>
        </w:tc>
        <w:tc>
          <w:tcPr>
            <w:tcW w:w="88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20"/>
                <w:szCs w:val="20"/>
              </w:rPr>
            </w:pPr>
            <w:r>
              <w:rPr>
                <w:rFonts w:hint="eastAsia" w:ascii="Verdana" w:hAnsi="Verdana" w:eastAsia="宋体"/>
                <w:color w:val="000000"/>
                <w:sz w:val="20"/>
                <w:szCs w:val="20"/>
              </w:rPr>
              <w:t>M</w:t>
            </w:r>
          </w:p>
        </w:tc>
        <w:tc>
          <w:tcPr>
            <w:tcW w:w="5086" w:type="dxa"/>
            <w:tcBorders>
              <w:top w:val="double" w:color="8DB3E2" w:sz="2" w:space="0"/>
              <w:left w:val="nil"/>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返回码，success</w:t>
            </w:r>
            <w:r>
              <w:rPr>
                <w:rFonts w:hint="eastAsia" w:ascii="宋体" w:hAnsi="宋体" w:eastAsia="宋体"/>
                <w:color w:val="000000"/>
                <w:sz w:val="20"/>
                <w:szCs w:val="20"/>
              </w:rPr>
              <w:t>为成功</w:t>
            </w:r>
          </w:p>
        </w:tc>
      </w:tr>
    </w:tbl>
    <w:p>
      <w:pPr>
        <w:ind w:firstLine="360"/>
        <w:rPr>
          <w:rFonts w:ascii="Verdana" w:hAnsi="Verdana" w:cs="宋体"/>
          <w:color w:val="000000"/>
          <w:sz w:val="18"/>
          <w:szCs w:val="18"/>
        </w:rPr>
      </w:pPr>
      <w:r>
        <w:rPr>
          <w:rFonts w:ascii="Verdana" w:hAnsi="Verdana" w:cs="宋体"/>
          <w:color w:val="000000"/>
          <w:sz w:val="18"/>
          <w:szCs w:val="18"/>
        </w:rPr>
        <w:t xml:space="preserve"> </w:t>
      </w:r>
    </w:p>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解绑</w:t>
      </w:r>
    </w:p>
    <w:p>
      <w:pPr>
        <w:pStyle w:val="36"/>
        <w:ind w:left="560" w:firstLine="0" w:firstLineChars="0"/>
        <w:rPr>
          <w:rFonts w:ascii="Verdana" w:hAnsi="Verdana"/>
          <w:b w:val="0"/>
          <w:bCs w:val="0"/>
        </w:rPr>
      </w:pPr>
      <w:r>
        <w:rPr>
          <w:rFonts w:hint="eastAsia" w:ascii="宋体" w:hAnsi="宋体" w:eastAsia="宋体"/>
          <w:b w:val="0"/>
          <w:bCs w:val="0"/>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解绑银行卡，允许解绑所有银行卡，可发送短信通知</w:t>
            </w:r>
            <w:r>
              <w:rPr>
                <w:rFonts w:hint="eastAsia"/>
                <w:lang w:eastAsia="zh-CN"/>
              </w:rPr>
              <w:t>。</w:t>
            </w:r>
            <w:r>
              <w:rPr>
                <w:rFonts w:hint="eastAsia"/>
                <w:lang w:val="en-US" w:eastAsia="zh-CN"/>
              </w:rPr>
              <w:t>默认卡解绑后，按时间最早的设置为默认卡，默认卡预留手机用于业务类短信发送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/account/unbind_cards</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批量数据</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detail_no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w:t>
            </w:r>
            <w:r>
              <w:rPr>
                <w:rFonts w:hint="eastAsia" w:ascii="Verdana" w:hAnsi="Verdana" w:eastAsia="宋体"/>
                <w:color w:val="000000"/>
                <w:sz w:val="18"/>
                <w:szCs w:val="18"/>
              </w:rPr>
              <w:t>2)</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501"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501"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ins w:id="784" w:author="Bay" w:date="2018-06-14T18:07:27Z">
              <w:r>
                <w:rPr>
                  <w:rFonts w:hint="eastAsia" w:ascii="Verdana" w:hAnsi="Verdana" w:eastAsia="宋体"/>
                  <w:color w:val="000000"/>
                  <w:sz w:val="18"/>
                  <w:szCs w:val="18"/>
                  <w:lang w:val="en-US" w:eastAsia="zh-CN"/>
                </w:rPr>
                <w:t>O</w:t>
              </w:r>
            </w:ins>
            <w:del w:id="785" w:author="Bay" w:date="2018-06-14T18:07:22Z">
              <w:r>
                <w:rPr>
                  <w:rFonts w:hint="eastAsia" w:ascii="Verdana" w:hAnsi="Verdana" w:eastAsia="宋体"/>
                  <w:color w:val="000000"/>
                  <w:sz w:val="18"/>
                  <w:szCs w:val="18"/>
                </w:rPr>
                <w:delText>M</w:delText>
              </w:r>
            </w:del>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del w:id="786" w:author="Bay" w:date="2018-06-14T17:03:16Z">
              <w:r>
                <w:rPr>
                  <w:rFonts w:hint="eastAsia" w:ascii="Verdana" w:hAnsi="Verdana" w:eastAsia="宋体"/>
                  <w:color w:val="000000"/>
                  <w:sz w:val="18"/>
                  <w:szCs w:val="18"/>
                </w:rPr>
                <w:delText>（可选银行智能绑卡通道）</w:delText>
              </w:r>
            </w:del>
            <w:del w:id="787" w:author="Bay" w:date="2018-06-15T18:02:55Z">
              <w:r>
                <w:rPr>
                  <w:rFonts w:hint="eastAsia" w:ascii="Verdana" w:hAnsi="Verdana" w:eastAsia="宋体"/>
                  <w:color w:val="000000"/>
                  <w:sz w:val="18"/>
                  <w:szCs w:val="18"/>
                  <w:lang w:eastAsia="zh-CN"/>
                </w:rPr>
                <w:delText>（</w:delText>
              </w:r>
            </w:del>
            <w:ins w:id="788"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eastAsia="zh-CN"/>
              </w:rPr>
              <w:t>个人必填</w:t>
            </w:r>
            <w:del w:id="789" w:author="Bay" w:date="2018-06-15T18:03:18Z">
              <w:r>
                <w:rPr>
                  <w:rFonts w:hint="eastAsia" w:ascii="Verdana" w:hAnsi="Verdana" w:eastAsia="宋体"/>
                  <w:color w:val="000000"/>
                  <w:sz w:val="18"/>
                  <w:szCs w:val="18"/>
                  <w:lang w:eastAsia="zh-CN"/>
                </w:rPr>
                <w:delText>）</w:delText>
              </w:r>
            </w:del>
            <w:ins w:id="790"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.card_no_old</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原卡号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w:t>
            </w:r>
            <w:r>
              <w:rPr>
                <w:rFonts w:ascii="Verdana" w:hAnsi="Verdana" w:cs="宋体"/>
                <w:color w:val="000000"/>
                <w:sz w:val="18"/>
                <w:szCs w:val="18"/>
              </w:rPr>
              <w:t>emark</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ind w:firstLine="0" w:firstLineChars="0"/>
        <w:rPr>
          <w:rFonts w:ascii="Verdana" w:hAnsi="Verdana" w:cs="宋体"/>
          <w:sz w:val="18"/>
          <w:szCs w:val="18"/>
        </w:rPr>
      </w:pPr>
      <w:r>
        <w:rPr>
          <w:rFonts w:ascii="Verdana" w:hAnsi="Verdana" w:cs="宋体"/>
          <w:sz w:val="18"/>
          <w:szCs w:val="18"/>
        </w:rPr>
        <w:t xml:space="preserve"> </w:t>
      </w:r>
    </w:p>
    <w:tbl>
      <w:tblPr>
        <w:tblStyle w:val="23"/>
        <w:tblW w:w="8130" w:type="dxa"/>
        <w:tblInd w:w="0" w:type="dxa"/>
        <w:tblLayout w:type="fixed"/>
        <w:tblCellMar>
          <w:top w:w="0" w:type="dxa"/>
          <w:left w:w="108" w:type="dxa"/>
          <w:bottom w:w="0" w:type="dxa"/>
          <w:right w:w="108" w:type="dxa"/>
        </w:tblCellMar>
        <w:tblPrChange w:id="791" w:author="Bay" w:date="2018-06-14T18:01:16Z">
          <w:tblPr>
            <w:tblStyle w:val="23"/>
            <w:tblW w:w="8072" w:type="dxa"/>
            <w:tblInd w:w="0" w:type="dxa"/>
            <w:tblLayout w:type="fixed"/>
            <w:tblCellMar>
              <w:top w:w="0" w:type="dxa"/>
              <w:left w:w="108" w:type="dxa"/>
              <w:bottom w:w="0" w:type="dxa"/>
              <w:right w:w="108" w:type="dxa"/>
            </w:tblCellMar>
          </w:tblPr>
        </w:tblPrChange>
      </w:tblPr>
      <w:tblGrid>
        <w:gridCol w:w="2417"/>
        <w:gridCol w:w="5713"/>
        <w:tblGridChange w:id="792">
          <w:tblGrid>
            <w:gridCol w:w="1699"/>
            <w:gridCol w:w="6373"/>
          </w:tblGrid>
        </w:tblGridChange>
      </w:tblGrid>
      <w:tr>
        <w:tblPrEx>
          <w:tblLayout w:type="fixed"/>
          <w:tblCellMar>
            <w:top w:w="0" w:type="dxa"/>
            <w:left w:w="108" w:type="dxa"/>
            <w:bottom w:w="0" w:type="dxa"/>
            <w:right w:w="108" w:type="dxa"/>
          </w:tblCellMar>
          <w:tblPrExChange w:id="794" w:author="Bay" w:date="2018-06-14T18:01:16Z">
            <w:tblPrEx>
              <w:tblLayout w:type="fixed"/>
              <w:tblCellMar>
                <w:top w:w="0" w:type="dxa"/>
                <w:left w:w="108" w:type="dxa"/>
                <w:bottom w:w="0" w:type="dxa"/>
                <w:right w:w="108" w:type="dxa"/>
              </w:tblCellMar>
            </w:tblPrEx>
          </w:tblPrExChange>
        </w:tblPrEx>
        <w:trPr>
          <w:trHeight w:val="355" w:hRule="atLeast"/>
          <w:ins w:id="793" w:author="Bay" w:date="2018-06-14T18:00:44Z"/>
          <w:trPrChange w:id="794" w:author="Bay" w:date="2018-06-14T18:01:16Z">
            <w:trPr>
              <w:trHeight w:val="355" w:hRule="atLeast"/>
            </w:trPr>
          </w:trPrChange>
        </w:trPr>
        <w:tc>
          <w:tcPr>
            <w:tcW w:w="2417" w:type="dxa"/>
            <w:tcBorders>
              <w:top w:val="double" w:color="8DB3E2" w:sz="2" w:space="0"/>
              <w:left w:val="double" w:color="8DB3E2" w:sz="2" w:space="0"/>
              <w:bottom w:val="double" w:color="8DB3E2" w:sz="2" w:space="0"/>
              <w:right w:val="double" w:color="8DB3E2" w:sz="2" w:space="0"/>
            </w:tcBorders>
            <w:shd w:val="clear" w:color="auto" w:fill="FFFFFF"/>
            <w:tcPrChange w:id="795" w:author="Bay" w:date="2018-06-14T18:01:16Z">
              <w:tcPr>
                <w:tcW w:w="1699"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ins w:id="796" w:author="Bay" w:date="2018-06-14T18:00:44Z"/>
                <w:rFonts w:ascii="Verdana" w:hAnsi="Verdana" w:cs="宋体"/>
                <w:color w:val="000000"/>
                <w:sz w:val="18"/>
                <w:szCs w:val="18"/>
              </w:rPr>
            </w:pPr>
            <w:ins w:id="797" w:author="Bay" w:date="2018-06-14T18:00:44Z">
              <w:r>
                <w:rPr>
                  <w:rFonts w:hint="eastAsia" w:ascii="Verdana" w:hAnsi="Verdana" w:eastAsia="宋体"/>
                  <w:color w:val="000000"/>
                  <w:sz w:val="18"/>
                  <w:szCs w:val="18"/>
                </w:rPr>
                <w:t>格式示例:</w:t>
              </w:r>
            </w:ins>
          </w:p>
        </w:tc>
        <w:tc>
          <w:tcPr>
            <w:tcW w:w="5713" w:type="dxa"/>
            <w:tcBorders>
              <w:top w:val="double" w:color="8DB3E2" w:sz="2" w:space="0"/>
              <w:left w:val="nil"/>
              <w:bottom w:val="double" w:color="8DB3E2" w:sz="2" w:space="0"/>
              <w:right w:val="double" w:color="8DB3E2" w:sz="2" w:space="0"/>
            </w:tcBorders>
            <w:shd w:val="clear" w:color="auto" w:fill="FFFFFF"/>
            <w:tcPrChange w:id="798" w:author="Bay" w:date="2018-06-14T18:01:16Z">
              <w:tcPr>
                <w:tcW w:w="6373"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{"data":"[{\"detail_no\":\"dj22431aqa\",</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\"platcust\":\"201803311924400818113236194030\",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\"mobile\":\"15979370651\",</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\"card_no_old\":\"689209329382846\",</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\"remark\":\"个人客户解绑\",</w:t>
            </w:r>
          </w:p>
          <w:p>
            <w:pPr>
              <w:ind w:firstLine="0" w:firstLineChars="0"/>
              <w:rPr>
                <w:ins w:id="799" w:author="Bay" w:date="2018-06-14T18:00:44Z"/>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\"pay_code\":\"0</w:t>
            </w:r>
            <w:r>
              <w:rPr>
                <w:rFonts w:hint="eastAsia" w:ascii="宋体" w:hAnsi="宋体" w:eastAsia="宋体" w:cs="宋体"/>
                <w:color w:val="000000"/>
                <w:sz w:val="21"/>
                <w:szCs w:val="21"/>
                <w:lang w:val="en-US" w:eastAsia="zh-CN"/>
              </w:rPr>
              <w:t>19</w:t>
            </w:r>
            <w:r>
              <w:rPr>
                <w:rFonts w:hint="eastAsia" w:ascii="宋体" w:hAnsi="宋体" w:eastAsia="宋体" w:cs="宋体"/>
                <w:color w:val="000000"/>
                <w:sz w:val="21"/>
                <w:szCs w:val="21"/>
                <w:lang w:eastAsia="zh-CN"/>
              </w:rPr>
              <w:t>\"}]"}</w:t>
            </w:r>
          </w:p>
        </w:tc>
      </w:tr>
    </w:tbl>
    <w:p>
      <w:pPr>
        <w:ind w:firstLine="0" w:firstLineChars="0"/>
        <w:rPr>
          <w:rFonts w:ascii="Verdana" w:hAnsi="Verdana" w:cs="宋体"/>
          <w:sz w:val="18"/>
          <w:szCs w:val="18"/>
        </w:rPr>
      </w:pPr>
    </w:p>
    <w:p>
      <w:pPr>
        <w:ind w:firstLine="0" w:firstLineChars="0"/>
        <w:rPr>
          <w:rFonts w:hint="eastAsia" w:ascii="Verdana" w:hAnsi="Verdana" w:cs="宋体"/>
          <w:sz w:val="18"/>
          <w:szCs w:val="18"/>
        </w:rPr>
      </w:pPr>
    </w:p>
    <w:p>
      <w:pPr>
        <w:rPr>
          <w:rFonts w:ascii="Verdana" w:hAnsi="Verdana" w:cs="宋体"/>
          <w:sz w:val="21"/>
          <w:szCs w:val="21"/>
        </w:rPr>
      </w:pPr>
      <w:r>
        <w:rPr>
          <w:rFonts w:hint="eastAsia" w:ascii="宋体" w:hAnsi="宋体" w:eastAsia="宋体"/>
          <w:sz w:val="21"/>
          <w:szCs w:val="21"/>
        </w:rPr>
        <w:t>响应参数</w:t>
      </w:r>
    </w:p>
    <w:tbl>
      <w:tblPr>
        <w:tblStyle w:val="23"/>
        <w:tblW w:w="8356" w:type="dxa"/>
        <w:tblInd w:w="0" w:type="dxa"/>
        <w:tblLayout w:type="fixed"/>
        <w:tblCellMar>
          <w:top w:w="0" w:type="dxa"/>
          <w:left w:w="108" w:type="dxa"/>
          <w:bottom w:w="0" w:type="dxa"/>
          <w:right w:w="108" w:type="dxa"/>
        </w:tblCellMar>
      </w:tblPr>
      <w:tblGrid>
        <w:gridCol w:w="1703"/>
        <w:gridCol w:w="808"/>
        <w:gridCol w:w="1140"/>
        <w:gridCol w:w="4705"/>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5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53"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{"finish_datetime":"20180607170212",</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"order_no":"20180607050212",</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"plat_no":"</w:t>
            </w:r>
            <w:del w:id="800" w:author="Bay" w:date="2018-06-25T09:22:59Z">
              <w:r>
                <w:rPr>
                  <w:rFonts w:hint="eastAsia" w:ascii="宋体" w:hAnsi="宋体" w:eastAsia="宋体" w:cs="宋体"/>
                  <w:color w:val="000000"/>
                  <w:sz w:val="21"/>
                  <w:szCs w:val="21"/>
                </w:rPr>
                <w:delText>BOB-U51-51-C-20170821</w:delText>
              </w:r>
            </w:del>
            <w:ins w:id="801"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"success_data":"[{\"detail_no\":\"050212201806071\",\"platcust\":\"201806071417310846102699054727\"}]",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"success_num":"1",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"total_num":"1",</w:t>
            </w:r>
          </w:p>
          <w:p>
            <w:pPr>
              <w:spacing w:beforeLines="0" w:afterLines="0"/>
              <w:ind w:left="0" w:leftChars="0" w:firstLine="0" w:firstLineChars="0"/>
              <w:jc w:val="left"/>
              <w:rPr>
                <w:del w:id="802" w:author="Bay" w:date="2018-06-14T18:07:59Z"/>
                <w:rFonts w:hint="eastAsia" w:ascii="宋体" w:hAnsi="宋体" w:eastAsia="宋体" w:cs="宋体"/>
                <w:sz w:val="21"/>
                <w:szCs w:val="21"/>
              </w:rPr>
            </w:pPr>
            <w:r>
              <w:rPr>
                <w:rFonts w:hint="eastAsia" w:ascii="宋体" w:hAnsi="宋体" w:eastAsia="宋体" w:cs="宋体"/>
                <w:color w:val="000000"/>
                <w:sz w:val="21"/>
                <w:szCs w:val="21"/>
              </w:rPr>
              <w:t>"trans_date":"20180607"}</w:t>
            </w:r>
          </w:p>
          <w:p>
            <w:pPr>
              <w:ind w:firstLine="0" w:firstLineChars="0"/>
              <w:jc w:val="left"/>
              <w:rPr>
                <w:rFonts w:hint="eastAsia" w:ascii="宋体" w:hAnsi="宋体" w:eastAsia="宋体" w:cs="宋体"/>
                <w:color w:val="000000"/>
                <w:sz w:val="21"/>
                <w:szCs w:val="21"/>
              </w:rPr>
            </w:pP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处理完成时间(</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total_num</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请求数量</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s</w:t>
            </w:r>
            <w:r>
              <w:rPr>
                <w:rFonts w:hint="eastAsia" w:ascii="Verdana" w:hAnsi="Verdana" w:eastAsia="宋体"/>
                <w:color w:val="000000"/>
                <w:sz w:val="18"/>
                <w:szCs w:val="18"/>
              </w:rPr>
              <w:t>uccess_</w:t>
            </w:r>
            <w:r>
              <w:rPr>
                <w:rFonts w:ascii="Verdana" w:hAnsi="Verdana" w:cs="宋体"/>
                <w:color w:val="000000"/>
                <w:sz w:val="18"/>
                <w:szCs w:val="18"/>
              </w:rPr>
              <w:t>num</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数量</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success_data</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微软雅黑"/>
                <w:color w:val="000000"/>
                <w:sz w:val="18"/>
                <w:szCs w:val="18"/>
                <w:lang w:eastAsia="zh-CN"/>
              </w:rPr>
            </w:pP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信息</w:t>
            </w:r>
            <w:del w:id="803" w:author="Bay" w:date="2018-06-15T18:02:55Z">
              <w:r>
                <w:rPr>
                  <w:rFonts w:hint="eastAsia" w:ascii="微软雅黑" w:hAnsi="微软雅黑" w:eastAsia="微软雅黑" w:cs="微软雅黑"/>
                  <w:color w:val="000000"/>
                  <w:sz w:val="18"/>
                  <w:szCs w:val="18"/>
                </w:rPr>
                <w:delText>（</w:delText>
              </w:r>
            </w:del>
            <w:ins w:id="804" w:author="Bay" w:date="2018-06-15T18:02:55Z">
              <w:r>
                <w:rPr>
                  <w:rFonts w:hint="eastAsia" w:ascii="微软雅黑" w:hAnsi="微软雅黑" w:eastAsia="微软雅黑" w:cs="微软雅黑"/>
                  <w:color w:val="000000"/>
                  <w:sz w:val="18"/>
                  <w:szCs w:val="18"/>
                  <w:lang w:eastAsia="zh-CN"/>
                </w:rPr>
                <w:t>(</w:t>
              </w:r>
            </w:ins>
            <w:r>
              <w:rPr>
                <w:rFonts w:hint="eastAsia" w:ascii="Verdana" w:hAnsi="Verdana" w:eastAsia="宋体"/>
                <w:color w:val="000000"/>
                <w:sz w:val="18"/>
                <w:szCs w:val="18"/>
              </w:rPr>
              <w:t>有</w:t>
            </w:r>
            <w:r>
              <w:rPr>
                <w:rFonts w:hint="eastAsia" w:ascii="微软雅黑" w:hAnsi="微软雅黑" w:eastAsia="微软雅黑" w:cs="微软雅黑"/>
                <w:color w:val="000000"/>
                <w:sz w:val="18"/>
                <w:szCs w:val="18"/>
              </w:rPr>
              <w:t>成功处理的数据时，则</w:t>
            </w:r>
            <w:r>
              <w:rPr>
                <w:rFonts w:hint="eastAsia" w:ascii="Verdana" w:hAnsi="Verdana" w:eastAsia="宋体"/>
                <w:color w:val="000000"/>
                <w:sz w:val="18"/>
                <w:szCs w:val="18"/>
              </w:rPr>
              <w:t>为</w:t>
            </w:r>
            <w:r>
              <w:rPr>
                <w:rFonts w:hint="eastAsia" w:ascii="微软雅黑" w:hAnsi="微软雅黑" w:eastAsia="微软雅黑" w:cs="微软雅黑"/>
                <w:color w:val="000000"/>
                <w:sz w:val="18"/>
                <w:szCs w:val="18"/>
              </w:rPr>
              <w:t>必填参数</w:t>
            </w:r>
            <w:r>
              <w:rPr>
                <w:rFonts w:hint="eastAsia" w:ascii="Verdana" w:hAnsi="Verdana" w:eastAsia="宋体"/>
                <w:color w:val="000000"/>
                <w:sz w:val="18"/>
                <w:szCs w:val="18"/>
              </w:rPr>
              <w:t>；其中detail_no</w:t>
            </w:r>
            <w:r>
              <w:rPr>
                <w:rFonts w:hint="eastAsia" w:ascii="宋体" w:hAnsi="宋体" w:eastAsia="宋体"/>
                <w:color w:val="000000"/>
                <w:sz w:val="18"/>
                <w:szCs w:val="18"/>
              </w:rPr>
              <w:t>、</w:t>
            </w:r>
            <w:r>
              <w:rPr>
                <w:rFonts w:ascii="Verdana" w:hAnsi="Verdana" w:cs="宋体"/>
                <w:color w:val="000000"/>
                <w:sz w:val="18"/>
                <w:szCs w:val="18"/>
              </w:rPr>
              <w:t>platcust</w:t>
            </w:r>
            <w:r>
              <w:rPr>
                <w:rFonts w:hint="eastAsia" w:ascii="Verdana" w:hAnsi="Verdana" w:eastAsia="宋体"/>
                <w:color w:val="000000"/>
                <w:sz w:val="18"/>
                <w:szCs w:val="18"/>
              </w:rPr>
              <w:t>为</w:t>
            </w:r>
            <w:r>
              <w:rPr>
                <w:rFonts w:hint="eastAsia" w:ascii="微软雅黑" w:hAnsi="微软雅黑" w:eastAsia="微软雅黑" w:cs="微软雅黑"/>
                <w:color w:val="000000"/>
                <w:sz w:val="18"/>
                <w:szCs w:val="18"/>
              </w:rPr>
              <w:t>必填信息</w:t>
            </w:r>
            <w:del w:id="805" w:author="Bay" w:date="2018-06-15T18:03:18Z">
              <w:r>
                <w:rPr>
                  <w:rFonts w:hint="eastAsia" w:ascii="微软雅黑" w:hAnsi="微软雅黑" w:eastAsia="微软雅黑" w:cs="微软雅黑"/>
                  <w:color w:val="000000"/>
                  <w:sz w:val="18"/>
                  <w:szCs w:val="18"/>
                </w:rPr>
                <w:delText>）</w:delText>
              </w:r>
            </w:del>
            <w:ins w:id="806"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success_data</w:t>
            </w:r>
            <w:r>
              <w:rPr>
                <w:rFonts w:ascii="Verdana" w:hAnsi="Verdana"/>
                <w:color w:val="000000"/>
                <w:sz w:val="18"/>
                <w:szCs w:val="18"/>
              </w:rPr>
              <w:t> </w:t>
            </w:r>
            <w:r>
              <w:rPr>
                <w:rFonts w:hint="eastAsia" w:ascii="Verdana" w:hAnsi="Verdana" w:eastAsia="宋体"/>
                <w:color w:val="000000"/>
                <w:sz w:val="18"/>
                <w:szCs w:val="18"/>
              </w:rPr>
              <w:t>.</w:t>
            </w:r>
            <w:r>
              <w:rPr>
                <w:rFonts w:ascii="Verdana" w:hAnsi="Verdana"/>
                <w:color w:val="000000"/>
                <w:sz w:val="18"/>
                <w:szCs w:val="18"/>
              </w:rPr>
              <w:t>detail_no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success_data</w:t>
            </w:r>
            <w:r>
              <w:rPr>
                <w:rFonts w:ascii="Verdana" w:hAnsi="Verdana"/>
                <w:color w:val="000000"/>
                <w:sz w:val="18"/>
                <w:szCs w:val="18"/>
              </w:rPr>
              <w:t> </w:t>
            </w:r>
            <w:r>
              <w:rPr>
                <w:rFonts w:hint="eastAsia" w:ascii="Verdana" w:hAnsi="Verdana" w:eastAsia="宋体"/>
                <w:color w:val="000000"/>
                <w:sz w:val="18"/>
                <w:szCs w:val="18"/>
              </w:rPr>
              <w:t>.</w:t>
            </w:r>
            <w:r>
              <w:rPr>
                <w:rFonts w:ascii="Verdana" w:hAnsi="Verdana"/>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平台客户编号</w:t>
            </w:r>
          </w:p>
          <w:p>
            <w:pPr>
              <w:ind w:firstLine="360"/>
              <w:rPr>
                <w:rFonts w:hint="eastAsia" w:ascii="Verdana" w:hAnsi="Verdana" w:eastAsia="宋体"/>
                <w:color w:val="000000"/>
                <w:sz w:val="18"/>
                <w:szCs w:val="18"/>
              </w:rPr>
            </w:pP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05"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微软雅黑"/>
                <w:color w:val="000000"/>
                <w:sz w:val="18"/>
                <w:szCs w:val="18"/>
                <w:lang w:eastAsia="zh-CN"/>
              </w:rPr>
            </w:pPr>
            <w:r>
              <w:rPr>
                <w:rFonts w:hint="eastAsia" w:ascii="Verdana" w:hAnsi="Verdana" w:eastAsia="宋体"/>
                <w:color w:val="000000"/>
                <w:sz w:val="18"/>
                <w:szCs w:val="18"/>
              </w:rPr>
              <w:t>JsonArray</w:t>
            </w:r>
            <w:r>
              <w:rPr>
                <w:rFonts w:hint="eastAsia" w:ascii="宋体" w:hAnsi="宋体" w:eastAsia="宋体"/>
                <w:color w:val="000000"/>
                <w:sz w:val="18"/>
                <w:szCs w:val="18"/>
              </w:rPr>
              <w:t>失败</w:t>
            </w:r>
            <w:r>
              <w:rPr>
                <w:rFonts w:hint="eastAsia" w:ascii="微软雅黑" w:hAnsi="微软雅黑" w:eastAsia="微软雅黑" w:cs="微软雅黑"/>
                <w:color w:val="000000"/>
                <w:sz w:val="18"/>
                <w:szCs w:val="18"/>
              </w:rPr>
              <w:t>信息</w:t>
            </w:r>
            <w:del w:id="807" w:author="Bay" w:date="2018-06-15T18:02:55Z">
              <w:r>
                <w:rPr>
                  <w:rFonts w:hint="eastAsia" w:ascii="微软雅黑" w:hAnsi="微软雅黑" w:eastAsia="微软雅黑" w:cs="微软雅黑"/>
                  <w:color w:val="000000"/>
                  <w:sz w:val="18"/>
                  <w:szCs w:val="18"/>
                </w:rPr>
                <w:delText>（</w:delText>
              </w:r>
            </w:del>
            <w:ins w:id="808" w:author="Bay" w:date="2018-06-15T18:02:55Z">
              <w:r>
                <w:rPr>
                  <w:rFonts w:hint="eastAsia" w:ascii="微软雅黑" w:hAnsi="微软雅黑" w:eastAsia="微软雅黑" w:cs="微软雅黑"/>
                  <w:color w:val="000000"/>
                  <w:sz w:val="18"/>
                  <w:szCs w:val="18"/>
                  <w:lang w:eastAsia="zh-CN"/>
                </w:rPr>
                <w:t>(</w:t>
              </w:r>
            </w:ins>
            <w:r>
              <w:rPr>
                <w:rFonts w:hint="eastAsia" w:ascii="Verdana" w:hAnsi="Verdana" w:eastAsia="宋体"/>
                <w:color w:val="000000"/>
                <w:sz w:val="18"/>
                <w:szCs w:val="18"/>
              </w:rPr>
              <w:t>有</w:t>
            </w:r>
            <w:r>
              <w:rPr>
                <w:rFonts w:hint="eastAsia" w:ascii="微软雅黑" w:hAnsi="微软雅黑" w:eastAsia="微软雅黑" w:cs="微软雅黑"/>
                <w:color w:val="000000"/>
                <w:sz w:val="18"/>
                <w:szCs w:val="18"/>
              </w:rPr>
              <w:t>处理失败的数据时，则为必填参数；</w:t>
            </w:r>
            <w:r>
              <w:rPr>
                <w:rFonts w:hint="eastAsia" w:ascii="Verdana" w:hAnsi="Verdana" w:eastAsia="宋体"/>
                <w:color w:val="000000"/>
                <w:sz w:val="18"/>
                <w:szCs w:val="18"/>
              </w:rPr>
              <w:t>其中</w:t>
            </w:r>
            <w:r>
              <w:rPr>
                <w:rFonts w:ascii="Verdana" w:hAnsi="Verdana" w:cs="宋体"/>
                <w:color w:val="000000"/>
                <w:sz w:val="18"/>
                <w:szCs w:val="18"/>
              </w:rPr>
              <w:t>error_no</w:t>
            </w:r>
            <w:r>
              <w:rPr>
                <w:rFonts w:hint="eastAsia" w:ascii="Verdana" w:hAnsi="Verdana" w:eastAsia="宋体"/>
                <w:color w:val="000000"/>
                <w:sz w:val="18"/>
                <w:szCs w:val="18"/>
              </w:rPr>
              <w:t>、</w:t>
            </w:r>
            <w:r>
              <w:rPr>
                <w:rFonts w:ascii="Verdana" w:hAnsi="Verdana" w:cs="宋体"/>
                <w:color w:val="000000"/>
                <w:sz w:val="18"/>
                <w:szCs w:val="18"/>
              </w:rPr>
              <w:t>error_info</w:t>
            </w:r>
            <w:r>
              <w:rPr>
                <w:rFonts w:hint="eastAsia" w:ascii="Verdana" w:hAnsi="Verdana" w:eastAsia="宋体"/>
                <w:color w:val="000000"/>
                <w:sz w:val="18"/>
                <w:szCs w:val="18"/>
              </w:rPr>
              <w:t>为</w:t>
            </w:r>
            <w:r>
              <w:rPr>
                <w:rFonts w:hint="eastAsia" w:ascii="微软雅黑" w:hAnsi="微软雅黑" w:eastAsia="微软雅黑" w:cs="微软雅黑"/>
                <w:color w:val="000000"/>
                <w:sz w:val="18"/>
                <w:szCs w:val="18"/>
              </w:rPr>
              <w:t>必填信息</w:t>
            </w:r>
            <w:del w:id="809" w:author="Bay" w:date="2018-06-15T18:03:18Z">
              <w:r>
                <w:rPr>
                  <w:rFonts w:hint="eastAsia" w:ascii="微软雅黑" w:hAnsi="微软雅黑" w:eastAsia="微软雅黑" w:cs="微软雅黑"/>
                  <w:color w:val="000000"/>
                  <w:sz w:val="18"/>
                  <w:szCs w:val="18"/>
                </w:rPr>
                <w:delText>）</w:delText>
              </w:r>
            </w:del>
            <w:ins w:id="810"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r>
              <w:rPr>
                <w:rFonts w:hint="eastAsia" w:ascii="Verdana" w:hAnsi="Verdana" w:eastAsia="宋体"/>
                <w:color w:val="000000"/>
                <w:sz w:val="18"/>
                <w:szCs w:val="18"/>
              </w:rPr>
              <w:t>.</w:t>
            </w:r>
            <w:r>
              <w:rPr>
                <w:rFonts w:ascii="Verdana" w:hAnsi="Verdana"/>
                <w:color w:val="000000"/>
                <w:sz w:val="18"/>
                <w:szCs w:val="18"/>
              </w:rPr>
              <w:t>detail_no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r>
              <w:rPr>
                <w:rFonts w:ascii="Verdana" w:hAnsi="Verdana"/>
                <w:color w:val="000000"/>
                <w:sz w:val="18"/>
                <w:szCs w:val="18"/>
              </w:rPr>
              <w:t> </w:t>
            </w:r>
            <w:r>
              <w:rPr>
                <w:rFonts w:hint="eastAsia" w:ascii="Verdana" w:hAnsi="Verdana" w:eastAsia="宋体"/>
                <w:color w:val="000000"/>
                <w:sz w:val="18"/>
                <w:szCs w:val="18"/>
              </w:rPr>
              <w:t>.</w:t>
            </w:r>
            <w:r>
              <w:rPr>
                <w:rFonts w:ascii="Verdana" w:hAnsi="Verdana"/>
                <w:color w:val="000000"/>
                <w:sz w:val="18"/>
                <w:szCs w:val="18"/>
              </w:rPr>
              <w:t>error_no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错误编码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r>
              <w:rPr>
                <w:rFonts w:hint="eastAsia" w:ascii="Verdana" w:hAnsi="Verdana" w:eastAsia="宋体"/>
                <w:color w:val="000000"/>
                <w:sz w:val="18"/>
                <w:szCs w:val="18"/>
              </w:rPr>
              <w:t>.</w:t>
            </w:r>
            <w:r>
              <w:rPr>
                <w:rFonts w:ascii="Verdana" w:hAnsi="Verdana"/>
                <w:color w:val="000000"/>
                <w:sz w:val="18"/>
                <w:szCs w:val="18"/>
              </w:rPr>
              <w:t>error_info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错误描述</w:t>
            </w:r>
          </w:p>
        </w:tc>
      </w:tr>
    </w:tbl>
    <w:p>
      <w:pPr>
        <w:rPr>
          <w:rFonts w:ascii="Verdana" w:hAnsi="Verdana" w:cs="宋体"/>
          <w:sz w:val="21"/>
          <w:szCs w:val="21"/>
        </w:rPr>
      </w:pPr>
      <w:r>
        <w:rPr>
          <w:rFonts w:ascii="Verdana" w:hAnsi="Verdana" w:cs="宋体"/>
          <w:sz w:val="21"/>
          <w:szCs w:val="21"/>
        </w:rPr>
        <w:t xml:space="preserve"> </w:t>
      </w:r>
    </w:p>
    <w:p>
      <w:pPr>
        <w:ind w:left="480" w:firstLine="0" w:firstLineChars="0"/>
        <w:rPr>
          <w:rFonts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ascii="Verdana" w:hAnsi="Verdana" w:cs="宋体"/>
          <w:sz w:val="21"/>
          <w:szCs w:val="21"/>
        </w:rPr>
        <w:t xml:space="preserve"> </w:t>
      </w:r>
    </w:p>
    <w:p>
      <w:pPr>
        <w:ind w:firstLine="480"/>
        <w:rPr>
          <w:rFonts w:ascii="Verdana" w:hAnsi="Verdana" w:eastAsia="宋体"/>
        </w:rPr>
      </w:pPr>
      <w:r>
        <w:rPr>
          <w:rFonts w:hint="eastAsia" w:ascii="Verdana" w:hAnsi="Verdana" w:eastAsia="宋体"/>
        </w:rPr>
        <w:t xml:space="preserve"> </w:t>
      </w:r>
    </w:p>
    <w:p>
      <w:pPr>
        <w:pStyle w:val="4"/>
        <w:ind w:firstLine="480"/>
        <w:rPr>
          <w:rFonts w:hint="eastAsia"/>
          <w:b/>
          <w:color w:val="auto"/>
        </w:rPr>
      </w:pPr>
      <w:r>
        <w:rPr>
          <w:b/>
          <w:color w:val="auto"/>
        </w:rPr>
        <w:t>短</w:t>
      </w:r>
      <w:r>
        <w:rPr>
          <w:rFonts w:hint="eastAsia"/>
          <w:b/>
          <w:color w:val="auto"/>
        </w:rPr>
        <w:t>验</w:t>
      </w:r>
      <w:r>
        <w:rPr>
          <w:b/>
          <w:color w:val="auto"/>
        </w:rPr>
        <w:t>绑卡</w:t>
      </w:r>
      <w:r>
        <w:rPr>
          <w:rFonts w:hint="eastAsia"/>
          <w:b/>
          <w:color w:val="auto"/>
        </w:rPr>
        <w:t>申请</w:t>
      </w:r>
    </w:p>
    <w:p>
      <w:pPr>
        <w:ind w:firstLine="480"/>
        <w:rPr>
          <w:rFonts w:ascii="Verdana" w:hAnsi="Verdan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2029"/>
        <w:gridCol w:w="6241"/>
      </w:tblGrid>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4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个人用户绑卡申请接口，</w:t>
            </w:r>
            <w:ins w:id="811" w:author="Bay" w:date="2018-06-14T18:17:22Z">
              <w:r>
                <w:rPr>
                  <w:rFonts w:hint="eastAsia"/>
                </w:rPr>
                <w:t>必须传平台客户信息</w:t>
              </w:r>
            </w:ins>
            <w:ins w:id="812" w:author="Bay" w:date="2018-06-14T18:17:22Z">
              <w:r>
                <w:rPr>
                  <w:rFonts w:hint="eastAsia"/>
                  <w:lang w:val="en-US" w:eastAsia="zh-CN"/>
                </w:rPr>
                <w:t>,</w:t>
              </w:r>
            </w:ins>
            <w:ins w:id="813" w:author="Bay" w:date="2018-06-14T18:17:22Z">
              <w:r>
                <w:rPr>
                  <w:rFonts w:hint="eastAsia"/>
                  <w:lang w:eastAsia="zh-CN"/>
                </w:rPr>
                <w:t>卡信息以及预留手机号。</w:t>
              </w:r>
            </w:ins>
            <w:del w:id="814" w:author="Bay" w:date="2018-06-14T18:17:07Z">
              <w:r>
                <w:rPr>
                  <w:rFonts w:hint="eastAsia"/>
                </w:rPr>
                <w:delText>用户实名注册后可以调用此接口绑卡，姓名、身份证使用注册时信息，绑卡后的用户允许作为投资人。</w:delText>
              </w:r>
            </w:del>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4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/account/apply_bind_card</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4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4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4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ins w:id="815" w:author="Bay" w:date="2018-06-14T18:12:20Z">
              <w:r>
                <w:rPr>
                  <w:rFonts w:hint="eastAsia" w:ascii="Verdana" w:hAnsi="Verdana" w:eastAsia="宋体"/>
                  <w:color w:val="000000"/>
                  <w:sz w:val="18"/>
                  <w:szCs w:val="18"/>
                  <w:lang w:val="en-US" w:eastAsia="zh-CN"/>
                </w:rPr>
                <w:t>M</w:t>
              </w:r>
            </w:ins>
            <w:del w:id="816" w:author="Bay" w:date="2018-06-14T18:12:19Z">
              <w:r>
                <w:rPr>
                  <w:rFonts w:hint="eastAsia" w:ascii="Verdana" w:hAnsi="Verdana" w:eastAsia="宋体"/>
                  <w:color w:val="000000"/>
                  <w:sz w:val="18"/>
                  <w:szCs w:val="18"/>
                </w:rPr>
                <w:delText>O</w:delText>
              </w:r>
            </w:del>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del w:id="817" w:author="Bay" w:date="2018-06-14T18:12:40Z">
              <w:r>
                <w:rPr>
                  <w:rFonts w:hint="eastAsia" w:ascii="Verdana" w:hAnsi="Verdana" w:eastAsia="宋体"/>
                  <w:color w:val="000000"/>
                  <w:sz w:val="18"/>
                  <w:szCs w:val="18"/>
                </w:rPr>
                <w:delText>：已</w:delText>
              </w:r>
            </w:del>
            <w:del w:id="818" w:author="Bay" w:date="2018-06-14T18:12:40Z">
              <w:r>
                <w:rPr>
                  <w:rFonts w:hint="eastAsia" w:ascii="微软雅黑" w:hAnsi="微软雅黑" w:eastAsia="微软雅黑" w:cs="微软雅黑"/>
                  <w:color w:val="000000"/>
                  <w:sz w:val="18"/>
                  <w:szCs w:val="18"/>
                </w:rPr>
                <w:delText>实名</w:delText>
              </w:r>
            </w:del>
            <w:del w:id="819" w:author="Bay" w:date="2018-06-14T18:12:40Z">
              <w:r>
                <w:rPr>
                  <w:rFonts w:hint="eastAsia" w:ascii="Verdana" w:hAnsi="Verdana" w:eastAsia="宋体"/>
                  <w:color w:val="000000"/>
                  <w:sz w:val="18"/>
                  <w:szCs w:val="18"/>
                </w:rPr>
                <w:delText>认证</w:delText>
              </w:r>
            </w:del>
            <w:del w:id="820" w:author="Bay" w:date="2018-06-14T18:12:40Z">
              <w:r>
                <w:rPr>
                  <w:rFonts w:hint="eastAsia" w:ascii="微软雅黑" w:hAnsi="微软雅黑" w:eastAsia="微软雅黑" w:cs="微软雅黑"/>
                  <w:color w:val="000000"/>
                  <w:sz w:val="18"/>
                  <w:szCs w:val="18"/>
                </w:rPr>
                <w:delText>用户，参数</w:delText>
              </w:r>
            </w:del>
            <w:del w:id="821" w:author="Bay" w:date="2018-06-14T18:12:40Z">
              <w:r>
                <w:rPr>
                  <w:rFonts w:hint="eastAsia" w:ascii="Verdana" w:hAnsi="Verdana" w:eastAsia="宋体"/>
                  <w:color w:val="000000"/>
                  <w:sz w:val="18"/>
                  <w:szCs w:val="18"/>
                </w:rPr>
                <w:delText xml:space="preserve">必填 </w:delText>
              </w:r>
            </w:del>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card_no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卡号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card_type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del w:id="822" w:author="Bay" w:date="2018-06-14T18:12:54Z">
              <w:r>
                <w:rPr>
                  <w:rFonts w:hint="eastAsia" w:ascii="Verdana" w:hAnsi="Verdana" w:eastAsia="宋体"/>
                  <w:color w:val="000000"/>
                  <w:sz w:val="18"/>
                  <w:szCs w:val="18"/>
                </w:rPr>
                <w:delText>（增加银行智能路由通道编号）</w:delText>
              </w:r>
            </w:del>
          </w:p>
        </w:tc>
      </w:tr>
    </w:tbl>
    <w:p>
      <w:pPr>
        <w:ind w:left="480" w:firstLine="0" w:firstLineChars="0"/>
      </w:pPr>
      <w:r>
        <w:t xml:space="preserve"> </w:t>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{"platcust":"201803311924400818113236194030",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"card_no":"629999633459582345",</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"pre_mobile":"13868577110",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"pay_code":"0</w:t>
            </w:r>
            <w:r>
              <w:rPr>
                <w:rFonts w:hint="eastAsia" w:ascii="宋体" w:hAnsi="宋体" w:eastAsia="宋体" w:cs="宋体"/>
                <w:color w:val="000000"/>
                <w:sz w:val="21"/>
                <w:szCs w:val="21"/>
                <w:lang w:val="en-US" w:eastAsia="zh-CN"/>
              </w:rPr>
              <w:t>19</w:t>
            </w:r>
            <w:r>
              <w:rPr>
                <w:rFonts w:hint="eastAsia" w:ascii="宋体" w:hAnsi="宋体" w:eastAsia="宋体" w:cs="宋体"/>
                <w:color w:val="000000"/>
                <w:sz w:val="21"/>
                <w:szCs w:val="21"/>
                <w:lang w:eastAsia="zh-CN"/>
              </w:rPr>
              <w:t>",</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"card_type":"1"}</w:t>
            </w:r>
          </w:p>
        </w:tc>
      </w:tr>
    </w:tbl>
    <w:p>
      <w:pPr>
        <w:ind w:left="480" w:firstLine="0" w:firstLineChars="0"/>
        <w:rPr>
          <w:rFonts w:hint="eastAsia"/>
        </w:rPr>
      </w:pP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824" w:author="Bay" w:date="2018-06-19T14:21:59Z"/>
                <w:rFonts w:hint="eastAsia" w:ascii="宋体" w:hAnsi="宋体" w:eastAsia="宋体" w:cs="宋体"/>
                <w:color w:val="000000"/>
                <w:sz w:val="21"/>
                <w:szCs w:val="21"/>
              </w:rPr>
              <w:pPrChange w:id="823" w:author="Bay" w:date="2018-06-19T14:22:03Z">
                <w:pPr>
                  <w:spacing w:beforeLines="0" w:afterLines="0"/>
                  <w:jc w:val="left"/>
                </w:pPr>
              </w:pPrChange>
            </w:pPr>
            <w:ins w:id="825" w:author="Bay" w:date="2018-06-19T14:20:48Z">
              <w:r>
                <w:rPr>
                  <w:rFonts w:hint="eastAsia" w:ascii="宋体" w:hAnsi="宋体" w:eastAsia="宋体" w:cs="宋体"/>
                  <w:color w:val="000000"/>
                  <w:sz w:val="21"/>
                  <w:szCs w:val="21"/>
                  <w:rPrChange w:id="826"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828" w:author="Bay" w:date="2018-06-19T14:22:08Z"/>
                <w:rFonts w:hint="eastAsia" w:ascii="宋体" w:hAnsi="宋体" w:eastAsia="宋体" w:cs="宋体"/>
                <w:color w:val="000000"/>
                <w:sz w:val="21"/>
                <w:szCs w:val="21"/>
              </w:rPr>
              <w:pPrChange w:id="827" w:author="Bay" w:date="2018-06-19T14:22:05Z">
                <w:pPr>
                  <w:spacing w:beforeLines="0" w:afterLines="0"/>
                  <w:jc w:val="left"/>
                </w:pPr>
              </w:pPrChange>
            </w:pPr>
            <w:ins w:id="829" w:author="Bay" w:date="2018-06-19T14:20:48Z">
              <w:r>
                <w:rPr>
                  <w:rFonts w:hint="eastAsia" w:ascii="宋体" w:hAnsi="宋体" w:eastAsia="宋体" w:cs="宋体"/>
                  <w:color w:val="000000"/>
                  <w:sz w:val="21"/>
                  <w:szCs w:val="21"/>
                  <w:rPrChange w:id="830"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832" w:author="Bay" w:date="2018-06-19T14:22:10Z"/>
                <w:rFonts w:hint="eastAsia" w:ascii="宋体" w:hAnsi="宋体" w:eastAsia="宋体" w:cs="宋体"/>
                <w:color w:val="000000"/>
                <w:sz w:val="21"/>
                <w:szCs w:val="21"/>
              </w:rPr>
              <w:pPrChange w:id="831" w:author="Bay" w:date="2018-06-19T14:22:05Z">
                <w:pPr>
                  <w:spacing w:beforeLines="0" w:afterLines="0"/>
                  <w:jc w:val="left"/>
                </w:pPr>
              </w:pPrChange>
            </w:pPr>
            <w:ins w:id="833" w:author="Bay" w:date="2018-06-19T14:20:48Z">
              <w:r>
                <w:rPr>
                  <w:rFonts w:hint="eastAsia" w:ascii="宋体" w:hAnsi="宋体" w:eastAsia="宋体" w:cs="宋体"/>
                  <w:color w:val="000000"/>
                  <w:sz w:val="21"/>
                  <w:szCs w:val="21"/>
                  <w:rPrChange w:id="834"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835" w:author="Bay" w:date="2018-06-19T14:22:05Z">
                <w:pPr>
                  <w:spacing w:beforeLines="0" w:afterLines="0"/>
                  <w:jc w:val="left"/>
                </w:pPr>
              </w:pPrChange>
            </w:pPr>
            <w:ins w:id="836" w:author="Bay" w:date="2018-06-19T14:20:48Z">
              <w:r>
                <w:rPr>
                  <w:rFonts w:hint="eastAsia" w:ascii="宋体" w:hAnsi="宋体" w:eastAsia="宋体" w:cs="宋体"/>
                  <w:color w:val="000000"/>
                  <w:sz w:val="21"/>
                  <w:szCs w:val="21"/>
                  <w:rPrChange w:id="837" w:author="Bay" w:date="2018-06-19T14:21:50Z">
                    <w:rPr>
                      <w:rFonts w:hint="eastAsia" w:ascii="Consolas" w:hAnsi="Consolas" w:eastAsia="Consolas"/>
                      <w:color w:val="000000"/>
                      <w:sz w:val="22"/>
                    </w:rPr>
                  </w:rPrChange>
                </w:rPr>
                <w:t>"sign":"sign",</w:t>
              </w:r>
            </w:ins>
          </w:p>
          <w:p>
            <w:pPr>
              <w:ind w:firstLine="0" w:firstLineChars="0"/>
              <w:rPr>
                <w:rFonts w:hint="eastAsia" w:ascii="Verdana" w:hAnsi="Verdana" w:eastAsia="宋体" w:cs="宋体"/>
                <w:color w:val="000000"/>
                <w:sz w:val="18"/>
                <w:szCs w:val="18"/>
                <w:lang w:eastAsia="zh-CN"/>
              </w:rPr>
            </w:pPr>
            <w:ins w:id="838" w:author="Bay" w:date="2018-06-19T14:20:48Z">
              <w:r>
                <w:rPr>
                  <w:rFonts w:hint="eastAsia" w:ascii="宋体" w:hAnsi="宋体" w:eastAsia="宋体" w:cs="宋体"/>
                  <w:color w:val="000000"/>
                  <w:sz w:val="21"/>
                  <w:szCs w:val="21"/>
                  <w:rPrChange w:id="839"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b/>
          <w:color w:val="auto"/>
        </w:rPr>
        <w:t>短</w:t>
      </w:r>
      <w:r>
        <w:rPr>
          <w:rFonts w:hint="eastAsia"/>
          <w:b/>
          <w:color w:val="auto"/>
        </w:rPr>
        <w:t>验</w:t>
      </w:r>
      <w:r>
        <w:rPr>
          <w:b/>
          <w:color w:val="auto"/>
        </w:rPr>
        <w:t>绑卡</w:t>
      </w:r>
      <w:r>
        <w:rPr>
          <w:rFonts w:hint="eastAsia"/>
          <w:b/>
          <w:color w:val="auto"/>
        </w:rPr>
        <w:t>确认</w:t>
      </w:r>
    </w:p>
    <w:p>
      <w:pPr>
        <w:ind w:firstLine="480"/>
        <w:rPr>
          <w:rFonts w:ascii="Verdana" w:hAnsi="Verdan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2053"/>
        <w:gridCol w:w="6217"/>
      </w:tblGrid>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1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个人用户绑卡确认接口，用户注册后可以调用此接口绑卡，必须传平台客户信息</w:t>
            </w:r>
            <w:ins w:id="840" w:author="Bay" w:date="2018-06-14T18:14:57Z">
              <w:r>
                <w:rPr>
                  <w:rFonts w:hint="eastAsia"/>
                  <w:lang w:val="en-US" w:eastAsia="zh-CN"/>
                </w:rPr>
                <w:t>,</w:t>
              </w:r>
            </w:ins>
            <w:ins w:id="841" w:author="Bay" w:date="2018-06-14T18:14:49Z">
              <w:r>
                <w:rPr>
                  <w:rFonts w:hint="eastAsia"/>
                  <w:lang w:eastAsia="zh-CN"/>
                </w:rPr>
                <w:t>卡</w:t>
              </w:r>
            </w:ins>
            <w:ins w:id="842" w:author="Bay" w:date="2018-06-14T18:14:51Z">
              <w:r>
                <w:rPr>
                  <w:rFonts w:hint="eastAsia"/>
                  <w:lang w:eastAsia="zh-CN"/>
                </w:rPr>
                <w:t>信息</w:t>
              </w:r>
            </w:ins>
            <w:ins w:id="843" w:author="Bay" w:date="2018-06-14T18:15:02Z">
              <w:r>
                <w:rPr>
                  <w:rFonts w:hint="eastAsia"/>
                  <w:lang w:eastAsia="zh-CN"/>
                </w:rPr>
                <w:t>以及</w:t>
              </w:r>
            </w:ins>
            <w:ins w:id="844" w:author="Bay" w:date="2018-06-14T18:15:03Z">
              <w:r>
                <w:rPr>
                  <w:rFonts w:hint="eastAsia"/>
                  <w:lang w:eastAsia="zh-CN"/>
                </w:rPr>
                <w:t>预留</w:t>
              </w:r>
            </w:ins>
            <w:ins w:id="845" w:author="Bay" w:date="2018-06-14T18:15:05Z">
              <w:r>
                <w:rPr>
                  <w:rFonts w:hint="eastAsia"/>
                  <w:lang w:eastAsia="zh-CN"/>
                </w:rPr>
                <w:t>手机号</w:t>
              </w:r>
            </w:ins>
            <w:ins w:id="846" w:author="Bay" w:date="2018-06-14T18:15:21Z">
              <w:r>
                <w:rPr>
                  <w:rFonts w:hint="eastAsia"/>
                  <w:lang w:eastAsia="zh-CN"/>
                </w:rPr>
                <w:t>。</w:t>
              </w:r>
            </w:ins>
            <w:del w:id="847" w:author="Bay" w:date="2018-06-14T18:15:19Z">
              <w:r>
                <w:rPr>
                  <w:rFonts w:hint="eastAsia"/>
                </w:rPr>
                <w:delText>，且姓名、身份证使用注册的信息，绑卡后的用户允许作为投资人。</w:delText>
              </w:r>
            </w:del>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1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/account/confirm_bind_card</w:t>
            </w:r>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1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1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1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参数</w:t>
            </w:r>
            <w:r>
              <w:rPr>
                <w:rFonts w:hint="eastAsia" w:ascii="Verdana" w:hAnsi="Verdana" w:eastAsia="宋体"/>
                <w:color w:val="000000"/>
                <w:sz w:val="18"/>
                <w:szCs w:val="18"/>
              </w:rPr>
              <w:t xml:space="preserve">必填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card_no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卡号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card_type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del w:id="848" w:author="Bay" w:date="2018-06-14T18:15:12Z">
              <w:r>
                <w:rPr>
                  <w:rFonts w:hint="eastAsia" w:ascii="Verdana" w:hAnsi="Verdana" w:eastAsia="宋体"/>
                  <w:color w:val="000000"/>
                  <w:sz w:val="18"/>
                  <w:szCs w:val="18"/>
                </w:rPr>
                <w:delText>（增加银行智能路由通道编号）</w:delText>
              </w:r>
            </w:del>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identifying_code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origin_order_no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原绑卡</w:t>
            </w:r>
            <w:r>
              <w:rPr>
                <w:rFonts w:hint="eastAsia" w:ascii="微软雅黑" w:hAnsi="微软雅黑" w:eastAsia="微软雅黑" w:cs="微软雅黑"/>
                <w:color w:val="000000"/>
                <w:sz w:val="18"/>
                <w:szCs w:val="18"/>
              </w:rPr>
              <w:t>申请订单号</w:t>
            </w:r>
          </w:p>
        </w:tc>
      </w:tr>
    </w:tbl>
    <w:p>
      <w:pPr>
        <w:ind w:left="480" w:firstLine="0" w:firstLineChars="0"/>
      </w:pPr>
      <w:r>
        <w:t xml:space="preserve"> </w:t>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{"platcust":"201804021015410607101096847226",</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"card_no":"629999633459582345",</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"pre_mobile":"13868577110",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"pay_code":"0</w:t>
            </w:r>
            <w:r>
              <w:rPr>
                <w:rFonts w:hint="eastAsia" w:ascii="宋体" w:hAnsi="宋体" w:eastAsia="宋体" w:cs="宋体"/>
                <w:color w:val="000000"/>
                <w:sz w:val="21"/>
                <w:szCs w:val="21"/>
                <w:lang w:val="en-US" w:eastAsia="zh-CN"/>
              </w:rPr>
              <w:t>19</w:t>
            </w:r>
            <w:r>
              <w:rPr>
                <w:rFonts w:hint="eastAsia" w:ascii="宋体" w:hAnsi="宋体" w:eastAsia="宋体" w:cs="宋体"/>
                <w:color w:val="000000"/>
                <w:sz w:val="21"/>
                <w:szCs w:val="21"/>
                <w:lang w:eastAsia="zh-CN"/>
              </w:rPr>
              <w:t>",</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"identifying_code":"1234",</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"origin_order_no":"20170905221010123459"}</w:t>
            </w:r>
          </w:p>
        </w:tc>
      </w:tr>
    </w:tbl>
    <w:p>
      <w:pPr>
        <w:ind w:left="480" w:firstLine="0" w:firstLineChars="0"/>
        <w:rPr>
          <w:rFonts w:hint="eastAsia"/>
        </w:rPr>
      </w:pP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{"order_no":"20180619025001",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"platcust":"201806071417310846102699054727",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确认</w:t>
            </w:r>
            <w:r>
              <w:rPr>
                <w:rFonts w:hint="eastAsia" w:ascii="微软雅黑" w:hAnsi="微软雅黑" w:eastAsia="微软雅黑" w:cs="微软雅黑"/>
                <w:color w:val="000000"/>
                <w:sz w:val="18"/>
                <w:szCs w:val="18"/>
              </w:rPr>
              <w:t>成功时，必填</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ind w:left="480" w:firstLine="0" w:firstLineChars="0"/>
      </w:pPr>
    </w:p>
    <w:p>
      <w:pPr>
        <w:pStyle w:val="4"/>
        <w:ind w:firstLine="480"/>
        <w:rPr>
          <w:b/>
          <w:color w:val="auto"/>
        </w:rPr>
      </w:pPr>
      <w:r>
        <w:rPr>
          <w:rFonts w:hint="eastAsia"/>
          <w:b/>
          <w:color w:val="auto"/>
        </w:rPr>
        <w:t>业务授权申请</w:t>
      </w:r>
    </w:p>
    <w:p>
      <w:pPr>
        <w:rPr>
          <w:rFonts w:hint="eastAsia"/>
        </w:rPr>
      </w:pPr>
      <w:r>
        <w:rPr>
          <w:rFonts w:hint="eastAsia"/>
        </w:rPr>
        <w:t>接口说明</w:t>
      </w:r>
    </w:p>
    <w:tbl>
      <w:tblPr>
        <w:tblStyle w:val="23"/>
        <w:tblW w:w="8270" w:type="dxa"/>
        <w:tblInd w:w="0" w:type="dxa"/>
        <w:tblLayout w:type="fixed"/>
        <w:tblCellMar>
          <w:top w:w="0" w:type="dxa"/>
          <w:left w:w="108" w:type="dxa"/>
          <w:bottom w:w="0" w:type="dxa"/>
          <w:right w:w="108" w:type="dxa"/>
        </w:tblCellMar>
      </w:tblPr>
      <w:tblGrid>
        <w:gridCol w:w="1921"/>
        <w:gridCol w:w="6349"/>
      </w:tblGrid>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49" w:type="dxa"/>
            <w:tcBorders>
              <w:top w:val="double" w:color="8DB3E2" w:sz="2" w:space="0"/>
              <w:left w:val="nil"/>
              <w:bottom w:val="double" w:color="8DB3E2" w:sz="2" w:space="0"/>
              <w:right w:val="double" w:color="8DB3E2" w:sz="2" w:space="0"/>
            </w:tcBorders>
            <w:shd w:val="clear" w:color="auto" w:fill="FFFFFF"/>
          </w:tcPr>
          <w:p>
            <w:pPr>
              <w:pStyle w:val="53"/>
              <w:ind w:left="0" w:leftChars="0" w:firstLine="210" w:firstLineChars="100"/>
            </w:pPr>
            <w:r>
              <w:rPr>
                <w:rFonts w:hint="eastAsia"/>
              </w:rPr>
              <w:t>申请业务授权，存管行发送短信验证码</w:t>
            </w:r>
            <w:r>
              <w:rPr>
                <w:rFonts w:hint="eastAsia"/>
                <w:lang w:eastAsia="zh-CN"/>
              </w:rPr>
              <w:t>，</w:t>
            </w:r>
            <w:r>
              <w:rPr>
                <w:rFonts w:hint="eastAsia"/>
                <w:lang w:val="en-US" w:eastAsia="zh-CN"/>
              </w:rPr>
              <w:t>至默认绑卡预留手机号</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/account/apply_auth_opera</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eastAsia="zh-CN"/>
              </w:rPr>
            </w:pPr>
            <w:r>
              <w:rPr>
                <w:rFonts w:hint="eastAsia" w:ascii="Verdana" w:hAnsi="Verdana" w:eastAsia="宋体"/>
                <w:color w:val="000000"/>
                <w:sz w:val="18"/>
                <w:szCs w:val="18"/>
              </w:rPr>
              <w:t>C</w:t>
            </w:r>
            <w:del w:id="849" w:author="Bay" w:date="2018-06-15T18:02:55Z">
              <w:r>
                <w:rPr>
                  <w:rFonts w:hint="eastAsia" w:ascii="宋体" w:hAnsi="宋体" w:eastAsia="宋体"/>
                  <w:color w:val="000000"/>
                  <w:sz w:val="18"/>
                  <w:szCs w:val="18"/>
                </w:rPr>
                <w:delText>（</w:delText>
              </w:r>
            </w:del>
            <w:ins w:id="850"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del w:id="851" w:author="Bay" w:date="2018-06-15T18:03:18Z">
              <w:r>
                <w:rPr>
                  <w:rFonts w:hint="eastAsia" w:ascii="宋体" w:hAnsi="宋体" w:eastAsia="宋体"/>
                  <w:color w:val="000000"/>
                  <w:sz w:val="18"/>
                  <w:szCs w:val="18"/>
                </w:rPr>
                <w:delText>）</w:delText>
              </w:r>
            </w:del>
            <w:ins w:id="852" w:author="Bay" w:date="2018-06-15T18:03:18Z">
              <w:r>
                <w:rPr>
                  <w:rFonts w:hint="eastAsia" w:ascii="宋体" w:hAnsi="宋体" w:eastAsia="宋体"/>
                  <w:color w:val="000000"/>
                  <w:sz w:val="18"/>
                  <w:szCs w:val="18"/>
                  <w:lang w:eastAsia="zh-CN"/>
                </w:rPr>
                <w:t>)</w:t>
              </w:r>
            </w:ins>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lang w:val="en-US" w:eastAsia="zh-CN"/>
              </w:rPr>
              <w:t>授权类型</w:t>
            </w:r>
            <w:del w:id="853" w:author="Bay" w:date="2018-06-15T18:02:55Z">
              <w:r>
                <w:rPr>
                  <w:rFonts w:hint="eastAsia" w:ascii="Verdana" w:hAnsi="Verdana" w:eastAsia="宋体"/>
                  <w:color w:val="000000"/>
                  <w:sz w:val="18"/>
                  <w:szCs w:val="18"/>
                </w:rPr>
                <w:delText>（</w:delText>
              </w:r>
            </w:del>
            <w:ins w:id="854"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r>
              <w:rPr>
                <w:rFonts w:hint="eastAsia" w:ascii="宋体" w:hAnsi="宋体" w:eastAsia="宋体"/>
                <w:color w:val="000000"/>
                <w:sz w:val="18"/>
                <w:szCs w:val="18"/>
              </w:rPr>
              <w:t>多</w:t>
            </w:r>
            <w:r>
              <w:rPr>
                <w:rFonts w:hint="eastAsia" w:ascii="宋体" w:hAnsi="宋体" w:eastAsia="宋体"/>
                <w:color w:val="000000"/>
                <w:sz w:val="18"/>
                <w:szCs w:val="18"/>
                <w:lang w:eastAsia="zh-CN"/>
              </w:rPr>
              <w:t>类型</w:t>
            </w:r>
            <w:ins w:id="855" w:author="Bay" w:date="2018-06-14T18:18:23Z">
              <w:r>
                <w:rPr>
                  <w:rFonts w:hint="eastAsia" w:ascii="宋体" w:hAnsi="宋体" w:eastAsia="宋体"/>
                  <w:color w:val="000000"/>
                  <w:sz w:val="18"/>
                  <w:szCs w:val="18"/>
                  <w:lang w:val="en-US" w:eastAsia="zh-CN"/>
                </w:rPr>
                <w:t>“,”</w:t>
              </w:r>
            </w:ins>
            <w:ins w:id="856" w:author="Bay" w:date="2018-06-15T18:02:55Z">
              <w:r>
                <w:rPr>
                  <w:rFonts w:hint="eastAsia" w:ascii="宋体" w:hAnsi="宋体" w:eastAsia="宋体"/>
                  <w:color w:val="000000"/>
                  <w:sz w:val="18"/>
                  <w:szCs w:val="18"/>
                  <w:lang w:val="en-US" w:eastAsia="zh-CN"/>
                </w:rPr>
                <w:t>(</w:t>
              </w:r>
            </w:ins>
            <w:ins w:id="857" w:author="Bay" w:date="2018-06-14T18:18:23Z">
              <w:r>
                <w:rPr>
                  <w:rFonts w:hint="eastAsia" w:ascii="宋体" w:hAnsi="宋体" w:eastAsia="宋体"/>
                  <w:color w:val="000000"/>
                  <w:sz w:val="18"/>
                  <w:szCs w:val="18"/>
                  <w:lang w:val="en-US" w:eastAsia="zh-CN"/>
                </w:rPr>
                <w:t>半角</w:t>
              </w:r>
            </w:ins>
            <w:ins w:id="858" w:author="Bay" w:date="2018-06-15T18:03:18Z">
              <w:r>
                <w:rPr>
                  <w:rFonts w:hint="eastAsia" w:ascii="宋体" w:hAnsi="宋体" w:eastAsia="宋体"/>
                  <w:color w:val="000000"/>
                  <w:sz w:val="18"/>
                  <w:szCs w:val="18"/>
                  <w:lang w:val="en-US" w:eastAsia="zh-CN"/>
                </w:rPr>
                <w:t>)</w:t>
              </w:r>
            </w:ins>
            <w:del w:id="859" w:author="Bay" w:date="2018-06-14T18:18:23Z">
              <w:r>
                <w:rPr>
                  <w:rFonts w:hint="eastAsia" w:ascii="宋体" w:hAnsi="宋体" w:eastAsia="宋体"/>
                  <w:color w:val="000000"/>
                  <w:sz w:val="18"/>
                  <w:szCs w:val="18"/>
                </w:rPr>
                <w:delText>,（英文）</w:delText>
              </w:r>
            </w:del>
            <w:r>
              <w:rPr>
                <w:rFonts w:hint="eastAsia" w:ascii="宋体" w:hAnsi="宋体" w:eastAsia="宋体"/>
                <w:color w:val="000000"/>
                <w:sz w:val="18"/>
                <w:szCs w:val="18"/>
              </w:rPr>
              <w:t>分割。</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authed_amount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authed_limittime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bl>
    <w:p>
      <w:pPr>
        <w:ind w:left="480" w:firstLine="0" w:firstLineChars="0"/>
        <w:rPr>
          <w:rFonts w:hint="eastAsia" w:ascii="宋体" w:hAnsi="宋体" w:eastAsia="宋体"/>
        </w:rPr>
      </w:pPr>
      <w:r>
        <w:rPr>
          <w:rFonts w:hint="eastAsia" w:ascii="宋体" w:hAnsi="宋体" w:eastAsia="宋体"/>
        </w:rPr>
        <w:tab/>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{"platcust":"201804021015410607101096847226",</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"card_no":"629999633459582345",</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"pre_mobile":"13868577110",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"pay_code":"0</w:t>
            </w:r>
            <w:r>
              <w:rPr>
                <w:rFonts w:hint="eastAsia" w:ascii="宋体" w:hAnsi="宋体" w:eastAsia="宋体" w:cs="宋体"/>
                <w:color w:val="000000"/>
                <w:sz w:val="21"/>
                <w:szCs w:val="21"/>
                <w:lang w:val="en-US" w:eastAsia="zh-CN"/>
              </w:rPr>
              <w:t>19</w:t>
            </w:r>
            <w:r>
              <w:rPr>
                <w:rFonts w:hint="eastAsia" w:ascii="宋体" w:hAnsi="宋体" w:eastAsia="宋体" w:cs="宋体"/>
                <w:color w:val="000000"/>
                <w:sz w:val="21"/>
                <w:szCs w:val="21"/>
                <w:lang w:eastAsia="zh-CN"/>
              </w:rPr>
              <w:t>",</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"identifying_code":"1234",</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"origin_order_no":"20170905221010123459"}</w:t>
            </w:r>
          </w:p>
        </w:tc>
      </w:tr>
    </w:tbl>
    <w:p>
      <w:pPr>
        <w:ind w:left="480" w:firstLine="0" w:firstLineChars="0"/>
        <w:rPr>
          <w:rFonts w:hint="eastAsia" w:ascii="宋体" w:hAnsi="宋体" w:eastAsia="宋体"/>
        </w:rPr>
      </w:pPr>
    </w:p>
    <w:p>
      <w:pPr>
        <w:ind w:left="480" w:firstLine="0" w:firstLineChars="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861" w:author="Bay" w:date="2018-06-19T14:21:59Z"/>
                <w:rFonts w:hint="eastAsia" w:ascii="宋体" w:hAnsi="宋体" w:eastAsia="宋体" w:cs="宋体"/>
                <w:color w:val="000000"/>
                <w:sz w:val="21"/>
                <w:szCs w:val="21"/>
              </w:rPr>
              <w:pPrChange w:id="860" w:author="Bay" w:date="2018-06-19T14:22:03Z">
                <w:pPr>
                  <w:spacing w:beforeLines="0" w:afterLines="0"/>
                  <w:jc w:val="left"/>
                </w:pPr>
              </w:pPrChange>
            </w:pPr>
            <w:ins w:id="862" w:author="Bay" w:date="2018-06-19T14:20:48Z">
              <w:r>
                <w:rPr>
                  <w:rFonts w:hint="eastAsia" w:ascii="宋体" w:hAnsi="宋体" w:eastAsia="宋体" w:cs="宋体"/>
                  <w:color w:val="000000"/>
                  <w:sz w:val="21"/>
                  <w:szCs w:val="21"/>
                  <w:rPrChange w:id="863"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865" w:author="Bay" w:date="2018-06-19T14:22:08Z"/>
                <w:rFonts w:hint="eastAsia" w:ascii="宋体" w:hAnsi="宋体" w:eastAsia="宋体" w:cs="宋体"/>
                <w:color w:val="000000"/>
                <w:sz w:val="21"/>
                <w:szCs w:val="21"/>
              </w:rPr>
              <w:pPrChange w:id="864" w:author="Bay" w:date="2018-06-19T14:22:05Z">
                <w:pPr>
                  <w:spacing w:beforeLines="0" w:afterLines="0"/>
                  <w:jc w:val="left"/>
                </w:pPr>
              </w:pPrChange>
            </w:pPr>
            <w:ins w:id="866" w:author="Bay" w:date="2018-06-19T14:20:48Z">
              <w:r>
                <w:rPr>
                  <w:rFonts w:hint="eastAsia" w:ascii="宋体" w:hAnsi="宋体" w:eastAsia="宋体" w:cs="宋体"/>
                  <w:color w:val="000000"/>
                  <w:sz w:val="21"/>
                  <w:szCs w:val="21"/>
                  <w:rPrChange w:id="867"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869" w:author="Bay" w:date="2018-06-19T14:22:10Z"/>
                <w:rFonts w:hint="eastAsia" w:ascii="宋体" w:hAnsi="宋体" w:eastAsia="宋体" w:cs="宋体"/>
                <w:color w:val="000000"/>
                <w:sz w:val="21"/>
                <w:szCs w:val="21"/>
              </w:rPr>
              <w:pPrChange w:id="868" w:author="Bay" w:date="2018-06-19T14:22:05Z">
                <w:pPr>
                  <w:spacing w:beforeLines="0" w:afterLines="0"/>
                  <w:jc w:val="left"/>
                </w:pPr>
              </w:pPrChange>
            </w:pPr>
            <w:ins w:id="870" w:author="Bay" w:date="2018-06-19T14:20:48Z">
              <w:r>
                <w:rPr>
                  <w:rFonts w:hint="eastAsia" w:ascii="宋体" w:hAnsi="宋体" w:eastAsia="宋体" w:cs="宋体"/>
                  <w:color w:val="000000"/>
                  <w:sz w:val="21"/>
                  <w:szCs w:val="21"/>
                  <w:rPrChange w:id="871"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872" w:author="Bay" w:date="2018-06-19T14:22:05Z">
                <w:pPr>
                  <w:spacing w:beforeLines="0" w:afterLines="0"/>
                  <w:jc w:val="left"/>
                </w:pPr>
              </w:pPrChange>
            </w:pPr>
            <w:ins w:id="873" w:author="Bay" w:date="2018-06-19T14:20:48Z">
              <w:r>
                <w:rPr>
                  <w:rFonts w:hint="eastAsia" w:ascii="宋体" w:hAnsi="宋体" w:eastAsia="宋体" w:cs="宋体"/>
                  <w:color w:val="000000"/>
                  <w:sz w:val="21"/>
                  <w:szCs w:val="21"/>
                  <w:rPrChange w:id="874" w:author="Bay" w:date="2018-06-19T14:21:50Z">
                    <w:rPr>
                      <w:rFonts w:hint="eastAsia" w:ascii="Consolas" w:hAnsi="Consolas" w:eastAsia="Consolas"/>
                      <w:color w:val="000000"/>
                      <w:sz w:val="22"/>
                    </w:rPr>
                  </w:rPrChange>
                </w:rPr>
                <w:t>"sign":"sign",</w:t>
              </w:r>
            </w:ins>
          </w:p>
          <w:p>
            <w:pPr>
              <w:ind w:firstLine="0" w:firstLineChars="0"/>
              <w:jc w:val="left"/>
              <w:rPr>
                <w:rFonts w:hint="eastAsia" w:ascii="Verdana" w:hAnsi="Verdana" w:eastAsia="宋体" w:cs="宋体"/>
                <w:color w:val="000000"/>
                <w:sz w:val="18"/>
                <w:szCs w:val="18"/>
                <w:lang w:eastAsia="zh-CN"/>
              </w:rPr>
            </w:pPr>
            <w:ins w:id="875" w:author="Bay" w:date="2018-06-19T14:20:48Z">
              <w:r>
                <w:rPr>
                  <w:rFonts w:hint="eastAsia" w:ascii="宋体" w:hAnsi="宋体" w:eastAsia="宋体" w:cs="宋体"/>
                  <w:color w:val="000000"/>
                  <w:sz w:val="21"/>
                  <w:szCs w:val="21"/>
                  <w:rPrChange w:id="876"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业务授权确认</w:t>
      </w:r>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69"/>
        <w:gridCol w:w="6301"/>
      </w:tblGrid>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01" w:type="dxa"/>
            <w:tcBorders>
              <w:top w:val="double" w:color="8DB3E2" w:sz="2" w:space="0"/>
              <w:left w:val="nil"/>
              <w:bottom w:val="double" w:color="8DB3E2" w:sz="2" w:space="0"/>
              <w:right w:val="double" w:color="8DB3E2" w:sz="2" w:space="0"/>
            </w:tcBorders>
            <w:shd w:val="clear" w:color="auto" w:fill="FFFFFF"/>
          </w:tcPr>
          <w:p>
            <w:pPr>
              <w:pStyle w:val="53"/>
              <w:rPr>
                <w:rFonts w:hint="eastAsia"/>
                <w:lang w:val="en-US" w:eastAsia="zh-CN"/>
              </w:rPr>
            </w:pPr>
            <w:del w:id="877" w:author="Bay" w:date="2018-06-14T18:20:01Z">
              <w:r>
                <w:rPr>
                  <w:rFonts w:hint="eastAsia"/>
                </w:rPr>
                <w:delText>短验</w:delText>
              </w:r>
            </w:del>
            <w:r>
              <w:rPr>
                <w:rFonts w:hint="eastAsia"/>
              </w:rPr>
              <w:t>授权确认</w:t>
            </w:r>
            <w:ins w:id="878" w:author="Bay" w:date="2018-06-14T18:20:06Z">
              <w:r>
                <w:rPr>
                  <w:rFonts w:hint="eastAsia"/>
                  <w:lang w:eastAsia="zh-CN"/>
                </w:rPr>
                <w:t>需要</w:t>
              </w:r>
            </w:ins>
            <w:ins w:id="879" w:author="Bay" w:date="2018-06-14T18:20:09Z">
              <w:r>
                <w:rPr>
                  <w:rFonts w:hint="eastAsia"/>
                  <w:lang w:eastAsia="zh-CN"/>
                </w:rPr>
                <w:t>短信</w:t>
              </w:r>
            </w:ins>
            <w:ins w:id="880" w:author="Bay" w:date="2018-06-14T18:20:17Z">
              <w:r>
                <w:rPr>
                  <w:rFonts w:hint="eastAsia"/>
                  <w:lang w:eastAsia="zh-CN"/>
                </w:rPr>
                <w:t>校验</w:t>
              </w:r>
            </w:ins>
            <w:ins w:id="881" w:author="Bay" w:date="2018-06-14T18:20:20Z">
              <w:r>
                <w:rPr>
                  <w:rFonts w:hint="eastAsia"/>
                  <w:lang w:eastAsia="zh-CN"/>
                </w:rPr>
                <w:t>以及密码</w:t>
              </w:r>
            </w:ins>
            <w:ins w:id="882" w:author="Bay" w:date="2018-06-14T18:20:25Z">
              <w:r>
                <w:rPr>
                  <w:rFonts w:hint="eastAsia"/>
                  <w:lang w:eastAsia="zh-CN"/>
                </w:rPr>
                <w:t>验证</w:t>
              </w:r>
            </w:ins>
            <w:ins w:id="883" w:author="Bay" w:date="2018-06-14T18:20:27Z">
              <w:r>
                <w:rPr>
                  <w:rFonts w:hint="eastAsia"/>
                  <w:lang w:val="en-US" w:eastAsia="zh-CN"/>
                </w:rPr>
                <w:t>.</w:t>
              </w:r>
            </w:ins>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/account/confirm_auth_opera</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120"/>
        <w:gridCol w:w="3740"/>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identifying_code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7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origin_order_no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40"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rPr>
              <w:t>原</w:t>
            </w:r>
            <w:r>
              <w:rPr>
                <w:rFonts w:hint="eastAsia" w:ascii="微软雅黑" w:hAnsi="微软雅黑" w:eastAsia="微软雅黑" w:cs="微软雅黑"/>
                <w:color w:val="000000"/>
                <w:sz w:val="18"/>
                <w:szCs w:val="18"/>
              </w:rPr>
              <w:t>申请订单号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authed_amount</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宋体" w:hAnsi="宋体" w:eastAsia="宋体"/>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authed_limittime</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宋体" w:hAnsi="宋体" w:eastAsia="宋体"/>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r>
              <w:rPr>
                <w:rFonts w:hint="eastAsia" w:ascii="Verdana" w:hAnsi="Verdana" w:eastAsia="宋体"/>
                <w:color w:val="000000"/>
                <w:sz w:val="18"/>
                <w:szCs w:val="18"/>
              </w:rPr>
              <w:t>（</w:t>
            </w:r>
            <w:ins w:id="884"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r>
              <w:rPr>
                <w:rFonts w:hint="eastAsia" w:ascii="宋体" w:hAnsi="宋体" w:eastAsia="宋体"/>
                <w:color w:val="000000"/>
                <w:sz w:val="18"/>
                <w:szCs w:val="18"/>
              </w:rPr>
              <w:t>多</w:t>
            </w:r>
            <w:r>
              <w:rPr>
                <w:rFonts w:hint="eastAsia" w:ascii="宋体" w:hAnsi="宋体" w:eastAsia="宋体"/>
                <w:color w:val="000000"/>
                <w:sz w:val="18"/>
                <w:szCs w:val="18"/>
                <w:lang w:eastAsia="zh-CN"/>
              </w:rPr>
              <w:t>类型</w:t>
            </w:r>
            <w:ins w:id="885" w:author="Bay" w:date="2018-06-14T18:18:23Z">
              <w:r>
                <w:rPr>
                  <w:rFonts w:hint="eastAsia" w:ascii="宋体" w:hAnsi="宋体" w:eastAsia="宋体"/>
                  <w:color w:val="000000"/>
                  <w:sz w:val="18"/>
                  <w:szCs w:val="18"/>
                  <w:lang w:val="en-US" w:eastAsia="zh-CN"/>
                </w:rPr>
                <w:t>“,”</w:t>
              </w:r>
            </w:ins>
            <w:ins w:id="886" w:author="Bay" w:date="2018-06-15T18:02:55Z">
              <w:r>
                <w:rPr>
                  <w:rFonts w:hint="eastAsia" w:ascii="宋体" w:hAnsi="宋体" w:eastAsia="宋体"/>
                  <w:color w:val="000000"/>
                  <w:sz w:val="18"/>
                  <w:szCs w:val="18"/>
                  <w:lang w:val="en-US" w:eastAsia="zh-CN"/>
                </w:rPr>
                <w:t>(</w:t>
              </w:r>
            </w:ins>
            <w:ins w:id="887" w:author="Bay" w:date="2018-06-14T18:18:23Z">
              <w:r>
                <w:rPr>
                  <w:rFonts w:hint="eastAsia" w:ascii="宋体" w:hAnsi="宋体" w:eastAsia="宋体"/>
                  <w:color w:val="000000"/>
                  <w:sz w:val="18"/>
                  <w:szCs w:val="18"/>
                  <w:lang w:val="en-US" w:eastAsia="zh-CN"/>
                </w:rPr>
                <w:t>半角</w:t>
              </w:r>
            </w:ins>
            <w:ins w:id="888" w:author="Bay" w:date="2018-06-15T18:03:18Z">
              <w:r>
                <w:rPr>
                  <w:rFonts w:hint="eastAsia" w:ascii="宋体" w:hAnsi="宋体" w:eastAsia="宋体"/>
                  <w:color w:val="000000"/>
                  <w:sz w:val="18"/>
                  <w:szCs w:val="18"/>
                  <w:lang w:val="en-US" w:eastAsia="zh-CN"/>
                </w:rPr>
                <w:t>)</w:t>
              </w:r>
            </w:ins>
            <w:r>
              <w:rPr>
                <w:rFonts w:hint="eastAsia" w:ascii="宋体" w:hAnsi="宋体" w:eastAsia="宋体"/>
                <w:color w:val="000000"/>
                <w:sz w:val="18"/>
                <w:szCs w:val="18"/>
              </w:rPr>
              <w:t>,（英文）分割。</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trans_pwd</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lang w:val="en-US" w:eastAsia="zh-CN"/>
              </w:rPr>
              <w:t>C(100)</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C(100)</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交易密码随机数</w:t>
            </w:r>
          </w:p>
        </w:tc>
      </w:tr>
    </w:tbl>
    <w:p>
      <w:pPr>
        <w:ind w:left="480" w:firstLine="0" w:firstLineChars="0"/>
        <w:rPr>
          <w:rFonts w:hint="eastAsia" w:ascii="宋体" w:hAnsi="宋体" w:eastAsia="宋体"/>
        </w:rPr>
      </w:pPr>
      <w:r>
        <w:rPr>
          <w:rFonts w:hint="eastAsia" w:ascii="宋体" w:hAnsi="宋体" w:eastAsia="宋体"/>
        </w:rPr>
        <w:tab/>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{"platcust":"201801171001290219308761",</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"identifying_code":"3917",</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"origin_order_no":"2018022",</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"trans_pwd":"qowUyuYBUvFc=",</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"random_key":"87421603137802509632802673285675"}</w:t>
            </w:r>
          </w:p>
        </w:tc>
      </w:tr>
    </w:tbl>
    <w:p>
      <w:pPr>
        <w:ind w:left="480" w:firstLine="0" w:firstLineChars="0"/>
        <w:rPr>
          <w:rFonts w:hint="eastAsia" w:ascii="宋体" w:hAnsi="宋体" w:eastAsia="宋体"/>
          <w:lang w:eastAsia="zh-CN"/>
        </w:rPr>
      </w:pPr>
    </w:p>
    <w:p>
      <w:pPr>
        <w:ind w:left="480" w:firstLine="0" w:firstLineChars="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890" w:author="Bay" w:date="2018-06-19T14:21:59Z"/>
                <w:rFonts w:hint="eastAsia" w:ascii="宋体" w:hAnsi="宋体" w:eastAsia="宋体" w:cs="宋体"/>
                <w:color w:val="000000"/>
                <w:sz w:val="21"/>
                <w:szCs w:val="21"/>
              </w:rPr>
              <w:pPrChange w:id="889" w:author="Bay" w:date="2018-06-19T14:22:03Z">
                <w:pPr>
                  <w:spacing w:beforeLines="0" w:afterLines="0"/>
                  <w:jc w:val="left"/>
                </w:pPr>
              </w:pPrChange>
            </w:pPr>
            <w:ins w:id="891" w:author="Bay" w:date="2018-06-19T14:20:48Z">
              <w:r>
                <w:rPr>
                  <w:rFonts w:hint="eastAsia" w:ascii="宋体" w:hAnsi="宋体" w:eastAsia="宋体" w:cs="宋体"/>
                  <w:color w:val="000000"/>
                  <w:sz w:val="21"/>
                  <w:szCs w:val="21"/>
                  <w:rPrChange w:id="892"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894" w:author="Bay" w:date="2018-06-19T14:22:08Z"/>
                <w:rFonts w:hint="eastAsia" w:ascii="宋体" w:hAnsi="宋体" w:eastAsia="宋体" w:cs="宋体"/>
                <w:color w:val="000000"/>
                <w:sz w:val="21"/>
                <w:szCs w:val="21"/>
              </w:rPr>
              <w:pPrChange w:id="893" w:author="Bay" w:date="2018-06-19T14:22:05Z">
                <w:pPr>
                  <w:spacing w:beforeLines="0" w:afterLines="0"/>
                  <w:jc w:val="left"/>
                </w:pPr>
              </w:pPrChange>
            </w:pPr>
            <w:ins w:id="895" w:author="Bay" w:date="2018-06-19T14:20:48Z">
              <w:r>
                <w:rPr>
                  <w:rFonts w:hint="eastAsia" w:ascii="宋体" w:hAnsi="宋体" w:eastAsia="宋体" w:cs="宋体"/>
                  <w:color w:val="000000"/>
                  <w:sz w:val="21"/>
                  <w:szCs w:val="21"/>
                  <w:rPrChange w:id="896"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898" w:author="Bay" w:date="2018-06-19T14:22:10Z"/>
                <w:rFonts w:hint="eastAsia" w:ascii="宋体" w:hAnsi="宋体" w:eastAsia="宋体" w:cs="宋体"/>
                <w:color w:val="000000"/>
                <w:sz w:val="21"/>
                <w:szCs w:val="21"/>
              </w:rPr>
              <w:pPrChange w:id="897" w:author="Bay" w:date="2018-06-19T14:22:05Z">
                <w:pPr>
                  <w:spacing w:beforeLines="0" w:afterLines="0"/>
                  <w:jc w:val="left"/>
                </w:pPr>
              </w:pPrChange>
            </w:pPr>
            <w:ins w:id="899" w:author="Bay" w:date="2018-06-19T14:20:48Z">
              <w:r>
                <w:rPr>
                  <w:rFonts w:hint="eastAsia" w:ascii="宋体" w:hAnsi="宋体" w:eastAsia="宋体" w:cs="宋体"/>
                  <w:color w:val="000000"/>
                  <w:sz w:val="21"/>
                  <w:szCs w:val="21"/>
                  <w:rPrChange w:id="900"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901" w:author="Bay" w:date="2018-06-19T14:22:05Z">
                <w:pPr>
                  <w:spacing w:beforeLines="0" w:afterLines="0"/>
                  <w:jc w:val="left"/>
                </w:pPr>
              </w:pPrChange>
            </w:pPr>
            <w:ins w:id="902" w:author="Bay" w:date="2018-06-19T14:20:48Z">
              <w:r>
                <w:rPr>
                  <w:rFonts w:hint="eastAsia" w:ascii="宋体" w:hAnsi="宋体" w:eastAsia="宋体" w:cs="宋体"/>
                  <w:color w:val="000000"/>
                  <w:sz w:val="21"/>
                  <w:szCs w:val="21"/>
                  <w:rPrChange w:id="903" w:author="Bay" w:date="2018-06-19T14:21:50Z">
                    <w:rPr>
                      <w:rFonts w:hint="eastAsia" w:ascii="Consolas" w:hAnsi="Consolas" w:eastAsia="Consolas"/>
                      <w:color w:val="000000"/>
                      <w:sz w:val="22"/>
                    </w:rPr>
                  </w:rPrChange>
                </w:rPr>
                <w:t>"sign":"sign",</w:t>
              </w:r>
            </w:ins>
          </w:p>
          <w:p>
            <w:pPr>
              <w:ind w:firstLine="0" w:firstLineChars="0"/>
              <w:jc w:val="left"/>
              <w:rPr>
                <w:rFonts w:hint="eastAsia" w:ascii="Verdana" w:hAnsi="Verdana" w:eastAsia="宋体" w:cs="宋体"/>
                <w:color w:val="000000"/>
                <w:sz w:val="18"/>
                <w:szCs w:val="18"/>
                <w:lang w:eastAsia="zh-CN"/>
              </w:rPr>
            </w:pPr>
            <w:ins w:id="904" w:author="Bay" w:date="2018-06-19T14:20:48Z">
              <w:r>
                <w:rPr>
                  <w:rFonts w:hint="eastAsia" w:ascii="宋体" w:hAnsi="宋体" w:eastAsia="宋体" w:cs="宋体"/>
                  <w:color w:val="000000"/>
                  <w:sz w:val="21"/>
                  <w:szCs w:val="21"/>
                  <w:rPrChange w:id="905"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hint="eastAsia" w:ascii="宋体" w:hAnsi="宋体" w:eastAsia="宋体"/>
        </w:rPr>
      </w:pPr>
      <w:r>
        <w:rPr>
          <w:rFonts w:hint="eastAsia" w:ascii="宋体" w:hAnsi="宋体" w:eastAsia="宋体"/>
        </w:rPr>
        <w:t xml:space="preserve"> </w:t>
      </w:r>
    </w:p>
    <w:p>
      <w:pPr>
        <w:pStyle w:val="4"/>
        <w:ind w:firstLine="480"/>
        <w:rPr>
          <w:b/>
          <w:color w:val="auto"/>
        </w:rPr>
      </w:pPr>
      <w:r>
        <w:rPr>
          <w:rFonts w:hint="eastAsia"/>
          <w:b/>
          <w:color w:val="auto"/>
        </w:rPr>
        <w:t>业务授权</w:t>
      </w:r>
      <w:r>
        <w:rPr>
          <w:rFonts w:hint="eastAsia"/>
          <w:b/>
          <w:color w:val="auto"/>
          <w:lang w:val="en-US" w:eastAsia="zh-CN"/>
        </w:rPr>
        <w:t>取消</w:t>
      </w:r>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45"/>
        <w:gridCol w:w="6325"/>
      </w:tblGrid>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25" w:type="dxa"/>
            <w:tcBorders>
              <w:top w:val="double" w:color="8DB3E2" w:sz="2" w:space="0"/>
              <w:left w:val="nil"/>
              <w:bottom w:val="double" w:color="8DB3E2" w:sz="2" w:space="0"/>
              <w:right w:val="double" w:color="8DB3E2" w:sz="2" w:space="0"/>
            </w:tcBorders>
            <w:shd w:val="clear" w:color="auto" w:fill="FFFFFF"/>
          </w:tcPr>
          <w:p>
            <w:pPr>
              <w:pStyle w:val="53"/>
              <w:rPr>
                <w:rFonts w:hint="eastAsia"/>
                <w:lang w:val="en-US" w:eastAsia="zh-CN"/>
              </w:rPr>
            </w:pPr>
            <w:r>
              <w:rPr>
                <w:rFonts w:hint="eastAsia"/>
                <w:lang w:val="en-US" w:eastAsia="zh-CN"/>
              </w:rPr>
              <w:t>取消业务授权</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25" w:type="dxa"/>
            <w:tcBorders>
              <w:top w:val="double" w:color="8DB3E2" w:sz="2" w:space="0"/>
              <w:left w:val="nil"/>
              <w:bottom w:val="double" w:color="8DB3E2" w:sz="2" w:space="0"/>
              <w:right w:val="double" w:color="8DB3E2" w:sz="2" w:space="0"/>
            </w:tcBorders>
            <w:shd w:val="clear" w:color="auto" w:fill="B8CCE4"/>
          </w:tcPr>
          <w:p>
            <w:pPr>
              <w:pStyle w:val="53"/>
              <w:rPr>
                <w:rFonts w:hint="eastAsia"/>
                <w:lang w:val="en-US" w:eastAsia="zh-CN"/>
              </w:rPr>
            </w:pPr>
            <w:r>
              <w:rPr>
                <w:rFonts w:hint="eastAsia"/>
                <w:lang w:val="en-US" w:eastAsia="zh-CN"/>
              </w:rPr>
              <w:t>account/cancel_auth_opera_no_pwd</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325"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25"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25"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pStyle w:val="53"/>
        <w:rPr>
          <w:rFonts w:hint="eastAsia" w:ascii="Verdana" w:hAnsi="Verdana" w:cs="宋体"/>
          <w:szCs w:val="21"/>
        </w:rPr>
      </w:pPr>
      <w: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bl>
    <w:p>
      <w:pPr>
        <w:ind w:left="480" w:firstLine="0" w:firstLineChars="0"/>
        <w:rPr>
          <w:rFonts w:hint="eastAsia" w:ascii="宋体" w:hAnsi="宋体" w:eastAsia="宋体"/>
        </w:rPr>
      </w:pPr>
      <w:r>
        <w:rPr>
          <w:rFonts w:hint="eastAsia" w:ascii="宋体" w:hAnsi="宋体" w:eastAsia="宋体"/>
        </w:rPr>
        <w:tab/>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{"platcust":"201801171001290219308761",}</w:t>
            </w:r>
          </w:p>
        </w:tc>
      </w:tr>
    </w:tbl>
    <w:p>
      <w:pPr>
        <w:ind w:left="480" w:firstLine="0" w:firstLineChars="0"/>
        <w:rPr>
          <w:rFonts w:hint="eastAsia" w:ascii="宋体" w:hAnsi="宋体" w:eastAsia="宋体"/>
        </w:rPr>
      </w:pPr>
    </w:p>
    <w:p>
      <w:pPr>
        <w:ind w:left="480" w:firstLine="0" w:firstLineChars="0"/>
        <w:rPr>
          <w:rFonts w:hint="eastAsia" w:ascii="宋体" w:hAnsi="宋体" w:eastAsia="宋体"/>
        </w:rPr>
      </w:pPr>
    </w:p>
    <w:p>
      <w:pPr>
        <w:ind w:left="480" w:firstLine="0" w:firstLineChars="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907" w:author="Bay" w:date="2018-06-19T14:21:59Z"/>
                <w:rFonts w:hint="eastAsia" w:ascii="宋体" w:hAnsi="宋体" w:eastAsia="宋体" w:cs="宋体"/>
                <w:color w:val="000000"/>
                <w:sz w:val="21"/>
                <w:szCs w:val="21"/>
              </w:rPr>
              <w:pPrChange w:id="906" w:author="Bay" w:date="2018-06-19T14:22:03Z">
                <w:pPr>
                  <w:spacing w:beforeLines="0" w:afterLines="0"/>
                  <w:jc w:val="left"/>
                </w:pPr>
              </w:pPrChange>
            </w:pPr>
            <w:ins w:id="908" w:author="Bay" w:date="2018-06-19T14:20:48Z">
              <w:r>
                <w:rPr>
                  <w:rFonts w:hint="eastAsia" w:ascii="宋体" w:hAnsi="宋体" w:eastAsia="宋体" w:cs="宋体"/>
                  <w:color w:val="000000"/>
                  <w:sz w:val="21"/>
                  <w:szCs w:val="21"/>
                  <w:rPrChange w:id="909"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911" w:author="Bay" w:date="2018-06-19T14:22:08Z"/>
                <w:rFonts w:hint="eastAsia" w:ascii="宋体" w:hAnsi="宋体" w:eastAsia="宋体" w:cs="宋体"/>
                <w:color w:val="000000"/>
                <w:sz w:val="21"/>
                <w:szCs w:val="21"/>
              </w:rPr>
              <w:pPrChange w:id="910" w:author="Bay" w:date="2018-06-19T14:22:05Z">
                <w:pPr>
                  <w:spacing w:beforeLines="0" w:afterLines="0"/>
                  <w:jc w:val="left"/>
                </w:pPr>
              </w:pPrChange>
            </w:pPr>
            <w:ins w:id="912" w:author="Bay" w:date="2018-06-19T14:20:48Z">
              <w:r>
                <w:rPr>
                  <w:rFonts w:hint="eastAsia" w:ascii="宋体" w:hAnsi="宋体" w:eastAsia="宋体" w:cs="宋体"/>
                  <w:color w:val="000000"/>
                  <w:sz w:val="21"/>
                  <w:szCs w:val="21"/>
                  <w:rPrChange w:id="913"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915" w:author="Bay" w:date="2018-06-19T14:22:10Z"/>
                <w:rFonts w:hint="eastAsia" w:ascii="宋体" w:hAnsi="宋体" w:eastAsia="宋体" w:cs="宋体"/>
                <w:color w:val="000000"/>
                <w:sz w:val="21"/>
                <w:szCs w:val="21"/>
              </w:rPr>
              <w:pPrChange w:id="914" w:author="Bay" w:date="2018-06-19T14:22:05Z">
                <w:pPr>
                  <w:spacing w:beforeLines="0" w:afterLines="0"/>
                  <w:jc w:val="left"/>
                </w:pPr>
              </w:pPrChange>
            </w:pPr>
            <w:ins w:id="916" w:author="Bay" w:date="2018-06-19T14:20:48Z">
              <w:r>
                <w:rPr>
                  <w:rFonts w:hint="eastAsia" w:ascii="宋体" w:hAnsi="宋体" w:eastAsia="宋体" w:cs="宋体"/>
                  <w:color w:val="000000"/>
                  <w:sz w:val="21"/>
                  <w:szCs w:val="21"/>
                  <w:rPrChange w:id="917"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918" w:author="Bay" w:date="2018-06-19T14:22:05Z">
                <w:pPr>
                  <w:spacing w:beforeLines="0" w:afterLines="0"/>
                  <w:jc w:val="left"/>
                </w:pPr>
              </w:pPrChange>
            </w:pPr>
            <w:ins w:id="919" w:author="Bay" w:date="2018-06-19T14:20:48Z">
              <w:r>
                <w:rPr>
                  <w:rFonts w:hint="eastAsia" w:ascii="宋体" w:hAnsi="宋体" w:eastAsia="宋体" w:cs="宋体"/>
                  <w:color w:val="000000"/>
                  <w:sz w:val="21"/>
                  <w:szCs w:val="21"/>
                  <w:rPrChange w:id="920" w:author="Bay" w:date="2018-06-19T14:21:50Z">
                    <w:rPr>
                      <w:rFonts w:hint="eastAsia" w:ascii="Consolas" w:hAnsi="Consolas" w:eastAsia="Consolas"/>
                      <w:color w:val="000000"/>
                      <w:sz w:val="22"/>
                    </w:rPr>
                  </w:rPrChange>
                </w:rPr>
                <w:t>"sign":"sign",</w:t>
              </w:r>
            </w:ins>
          </w:p>
          <w:p>
            <w:pPr>
              <w:ind w:firstLine="0" w:firstLineChars="0"/>
              <w:jc w:val="left"/>
              <w:rPr>
                <w:rFonts w:hint="eastAsia" w:ascii="Verdana" w:hAnsi="Verdana" w:eastAsia="宋体" w:cs="宋体"/>
                <w:color w:val="000000"/>
                <w:sz w:val="18"/>
                <w:szCs w:val="18"/>
                <w:lang w:eastAsia="zh-CN"/>
              </w:rPr>
            </w:pPr>
            <w:ins w:id="921" w:author="Bay" w:date="2018-06-19T14:20:48Z">
              <w:r>
                <w:rPr>
                  <w:rFonts w:hint="eastAsia" w:ascii="宋体" w:hAnsi="宋体" w:eastAsia="宋体" w:cs="宋体"/>
                  <w:color w:val="000000"/>
                  <w:sz w:val="21"/>
                  <w:szCs w:val="21"/>
                  <w:rPrChange w:id="922"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pStyle w:val="4"/>
        <w:ind w:firstLine="480"/>
        <w:rPr>
          <w:b/>
          <w:color w:val="auto"/>
        </w:rPr>
      </w:pPr>
      <w:r>
        <w:rPr>
          <w:rFonts w:hint="eastAsia"/>
          <w:b/>
          <w:color w:val="auto"/>
        </w:rPr>
        <w:t>业务授权</w:t>
      </w:r>
      <w:r>
        <w:rPr>
          <w:rFonts w:hint="eastAsia"/>
          <w:b/>
          <w:color w:val="auto"/>
          <w:lang w:val="en-US" w:eastAsia="zh-CN"/>
        </w:rPr>
        <w:t>取消</w:t>
      </w:r>
      <w:del w:id="923" w:author="Bay" w:date="2018-06-15T18:02:55Z">
        <w:r>
          <w:rPr>
            <w:rFonts w:hint="eastAsia"/>
            <w:b/>
            <w:color w:val="auto"/>
            <w:lang w:val="en-US" w:eastAsia="zh-CN"/>
          </w:rPr>
          <w:delText>（</w:delText>
        </w:r>
      </w:del>
      <w:ins w:id="924" w:author="Bay" w:date="2018-06-15T18:02:55Z">
        <w:r>
          <w:rPr>
            <w:rFonts w:hint="eastAsia"/>
            <w:b/>
            <w:color w:val="auto"/>
            <w:lang w:val="en-US" w:eastAsia="zh-CN"/>
          </w:rPr>
          <w:t>(</w:t>
        </w:r>
      </w:ins>
      <w:r>
        <w:rPr>
          <w:rFonts w:hint="eastAsia" w:eastAsia="宋体"/>
          <w:b/>
          <w:color w:val="auto"/>
          <w:lang w:val="en-US" w:eastAsia="zh-CN"/>
        </w:rPr>
        <w:t>密码</w:t>
      </w:r>
      <w:del w:id="925" w:author="Bay" w:date="2018-06-15T18:03:18Z">
        <w:r>
          <w:rPr>
            <w:rFonts w:hint="eastAsia"/>
            <w:b/>
            <w:color w:val="auto"/>
            <w:lang w:val="en-US" w:eastAsia="zh-CN"/>
          </w:rPr>
          <w:delText>）</w:delText>
        </w:r>
      </w:del>
      <w:ins w:id="926" w:author="Bay" w:date="2018-06-15T18:03:18Z">
        <w:r>
          <w:rPr>
            <w:rFonts w:hint="eastAsia"/>
            <w:b/>
            <w:color w:val="auto"/>
            <w:lang w:val="en-US" w:eastAsia="zh-CN"/>
          </w:rPr>
          <w:t>)</w:t>
        </w:r>
      </w:ins>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897"/>
        <w:gridCol w:w="6373"/>
      </w:tblGrid>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73" w:type="dxa"/>
            <w:tcBorders>
              <w:top w:val="double" w:color="8DB3E2" w:sz="2" w:space="0"/>
              <w:left w:val="nil"/>
              <w:bottom w:val="double" w:color="8DB3E2" w:sz="2" w:space="0"/>
              <w:right w:val="double" w:color="8DB3E2" w:sz="2" w:space="0"/>
            </w:tcBorders>
            <w:shd w:val="clear" w:color="auto" w:fill="FFFFFF"/>
          </w:tcPr>
          <w:p>
            <w:pPr>
              <w:pStyle w:val="53"/>
              <w:rPr>
                <w:rFonts w:hint="eastAsia"/>
                <w:lang w:val="en-US" w:eastAsia="zh-CN"/>
              </w:rPr>
            </w:pPr>
            <w:r>
              <w:rPr>
                <w:rFonts w:hint="eastAsia"/>
                <w:lang w:val="en-US" w:eastAsia="zh-CN"/>
              </w:rPr>
              <w:t>取消业务授权</w:t>
            </w:r>
            <w:ins w:id="927" w:author="Bay" w:date="2018-06-14T18:21:57Z">
              <w:r>
                <w:rPr>
                  <w:rFonts w:hint="eastAsia"/>
                  <w:lang w:val="en-US" w:eastAsia="zh-CN"/>
                </w:rPr>
                <w:t>,</w:t>
              </w:r>
            </w:ins>
            <w:ins w:id="928" w:author="Bay" w:date="2018-06-14T18:22:01Z">
              <w:r>
                <w:rPr>
                  <w:rFonts w:hint="eastAsia"/>
                  <w:lang w:val="en-US" w:eastAsia="zh-CN"/>
                </w:rPr>
                <w:t>需要</w:t>
              </w:r>
            </w:ins>
            <w:ins w:id="929" w:author="Bay" w:date="2018-06-14T18:22:16Z">
              <w:r>
                <w:rPr>
                  <w:rFonts w:hint="eastAsia"/>
                  <w:lang w:val="en-US" w:eastAsia="zh-CN"/>
                </w:rPr>
                <w:t>校验</w:t>
              </w:r>
            </w:ins>
            <w:ins w:id="930" w:author="Bay" w:date="2018-06-14T18:22:17Z">
              <w:r>
                <w:rPr>
                  <w:rFonts w:hint="eastAsia"/>
                  <w:lang w:val="en-US" w:eastAsia="zh-CN"/>
                </w:rPr>
                <w:t>交易</w:t>
              </w:r>
            </w:ins>
            <w:ins w:id="931" w:author="Bay" w:date="2018-06-14T18:22:18Z">
              <w:r>
                <w:rPr>
                  <w:rFonts w:hint="eastAsia"/>
                  <w:lang w:val="en-US" w:eastAsia="zh-CN"/>
                </w:rPr>
                <w:t>密码</w:t>
              </w:r>
            </w:ins>
            <w:ins w:id="932" w:author="Bay" w:date="2018-06-14T18:22:21Z">
              <w:r>
                <w:rPr>
                  <w:rFonts w:hint="eastAsia"/>
                  <w:lang w:val="en-US" w:eastAsia="zh-CN"/>
                </w:rPr>
                <w:t>.</w:t>
              </w:r>
            </w:ins>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73" w:type="dxa"/>
            <w:tcBorders>
              <w:top w:val="double" w:color="8DB3E2" w:sz="2" w:space="0"/>
              <w:left w:val="nil"/>
              <w:bottom w:val="double" w:color="8DB3E2" w:sz="2" w:space="0"/>
              <w:right w:val="double" w:color="8DB3E2" w:sz="2" w:space="0"/>
            </w:tcBorders>
            <w:shd w:val="clear" w:color="auto" w:fill="B8CCE4"/>
          </w:tcPr>
          <w:p>
            <w:pPr>
              <w:pStyle w:val="53"/>
              <w:rPr>
                <w:rFonts w:hint="eastAsia"/>
                <w:lang w:val="en-US" w:eastAsia="zh-CN"/>
              </w:rPr>
            </w:pPr>
            <w:r>
              <w:rPr>
                <w:rFonts w:hint="eastAsia"/>
                <w:lang w:val="en-US" w:eastAsia="zh-CN"/>
              </w:rPr>
              <w:t>account/cancel_auth_opera</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37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7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7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trans_pwd</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933" w:author="Bay" w:date="2018-06-15T18:02:55Z">
              <w:r>
                <w:rPr>
                  <w:rFonts w:hint="eastAsia" w:ascii="宋体" w:hAnsi="宋体" w:eastAsia="宋体"/>
                  <w:color w:val="000000"/>
                  <w:sz w:val="18"/>
                  <w:szCs w:val="18"/>
                </w:rPr>
                <w:delText>（</w:delText>
              </w:r>
            </w:del>
            <w:ins w:id="934"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935" w:author="Bay" w:date="2018-06-15T18:03:18Z">
              <w:r>
                <w:rPr>
                  <w:rFonts w:hint="eastAsia" w:ascii="宋体" w:hAnsi="宋体" w:eastAsia="宋体"/>
                  <w:color w:val="000000"/>
                  <w:sz w:val="18"/>
                  <w:szCs w:val="18"/>
                </w:rPr>
                <w:delText>）</w:delText>
              </w:r>
            </w:del>
            <w:ins w:id="936" w:author="Bay" w:date="2018-06-15T18:03:18Z">
              <w:r>
                <w:rPr>
                  <w:rFonts w:hint="eastAsia" w:ascii="宋体" w:hAnsi="宋体" w:eastAsia="宋体"/>
                  <w:color w:val="000000"/>
                  <w:sz w:val="18"/>
                  <w:szCs w:val="18"/>
                  <w:lang w:eastAsia="zh-CN"/>
                </w:rPr>
                <w:t>)</w:t>
              </w:r>
            </w:ins>
          </w:p>
        </w:tc>
        <w:tc>
          <w:tcPr>
            <w:tcW w:w="3853"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宋体" w:hAnsi="宋体" w:eastAsia="宋体"/>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ascii="Verdana" w:hAnsi="Verdana" w:cs="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07"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853"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宋体" w:hAnsi="宋体" w:eastAsia="宋体"/>
                <w:sz w:val="18"/>
                <w:szCs w:val="18"/>
              </w:rPr>
            </w:pPr>
            <w:r>
              <w:rPr>
                <w:rFonts w:hint="eastAsia" w:ascii="Verdana" w:hAnsi="Verdana" w:eastAsia="宋体"/>
                <w:color w:val="000000"/>
                <w:sz w:val="18"/>
                <w:szCs w:val="18"/>
                <w:lang w:val="en-US" w:eastAsia="zh-CN"/>
              </w:rPr>
              <w:t>交易密码随机数</w:t>
            </w:r>
          </w:p>
        </w:tc>
      </w:tr>
    </w:tbl>
    <w:p>
      <w:pPr>
        <w:ind w:left="480" w:firstLine="0" w:firstLineChars="0"/>
        <w:rPr>
          <w:rFonts w:hint="eastAsia" w:ascii="宋体" w:hAnsi="宋体" w:eastAsia="宋体"/>
        </w:rPr>
      </w:pPr>
      <w:r>
        <w:rPr>
          <w:rFonts w:hint="eastAsia" w:ascii="宋体" w:hAnsi="宋体" w:eastAsia="宋体"/>
        </w:rPr>
        <w:tab/>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{"platcust":"201801171001290219308761",</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"trans_pwd":"qowUyuYBUvFc=",</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"random_key":"87421603137802509632802673285675"}</w:t>
            </w:r>
          </w:p>
        </w:tc>
      </w:tr>
    </w:tbl>
    <w:p>
      <w:pPr>
        <w:ind w:left="480" w:firstLine="0" w:firstLineChars="0"/>
        <w:rPr>
          <w:rFonts w:hint="eastAsia" w:ascii="宋体" w:hAnsi="宋体" w:eastAsia="宋体"/>
        </w:rPr>
      </w:pPr>
    </w:p>
    <w:p>
      <w:pPr>
        <w:ind w:left="480" w:firstLine="0" w:firstLineChars="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938" w:author="Bay" w:date="2018-06-19T14:21:59Z"/>
                <w:rFonts w:hint="eastAsia" w:ascii="宋体" w:hAnsi="宋体" w:eastAsia="宋体" w:cs="宋体"/>
                <w:color w:val="000000"/>
                <w:sz w:val="21"/>
                <w:szCs w:val="21"/>
              </w:rPr>
              <w:pPrChange w:id="937" w:author="Bay" w:date="2018-06-19T14:22:03Z">
                <w:pPr>
                  <w:spacing w:beforeLines="0" w:afterLines="0"/>
                  <w:jc w:val="left"/>
                </w:pPr>
              </w:pPrChange>
            </w:pPr>
            <w:ins w:id="939" w:author="Bay" w:date="2018-06-19T14:20:48Z">
              <w:r>
                <w:rPr>
                  <w:rFonts w:hint="eastAsia" w:ascii="宋体" w:hAnsi="宋体" w:eastAsia="宋体" w:cs="宋体"/>
                  <w:color w:val="000000"/>
                  <w:sz w:val="21"/>
                  <w:szCs w:val="21"/>
                  <w:rPrChange w:id="940"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942" w:author="Bay" w:date="2018-06-19T14:22:08Z"/>
                <w:rFonts w:hint="eastAsia" w:ascii="宋体" w:hAnsi="宋体" w:eastAsia="宋体" w:cs="宋体"/>
                <w:color w:val="000000"/>
                <w:sz w:val="21"/>
                <w:szCs w:val="21"/>
              </w:rPr>
              <w:pPrChange w:id="941" w:author="Bay" w:date="2018-06-19T14:22:05Z">
                <w:pPr>
                  <w:spacing w:beforeLines="0" w:afterLines="0"/>
                  <w:jc w:val="left"/>
                </w:pPr>
              </w:pPrChange>
            </w:pPr>
            <w:ins w:id="943" w:author="Bay" w:date="2018-06-19T14:20:48Z">
              <w:r>
                <w:rPr>
                  <w:rFonts w:hint="eastAsia" w:ascii="宋体" w:hAnsi="宋体" w:eastAsia="宋体" w:cs="宋体"/>
                  <w:color w:val="000000"/>
                  <w:sz w:val="21"/>
                  <w:szCs w:val="21"/>
                  <w:rPrChange w:id="944"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946" w:author="Bay" w:date="2018-06-19T14:22:10Z"/>
                <w:rFonts w:hint="eastAsia" w:ascii="宋体" w:hAnsi="宋体" w:eastAsia="宋体" w:cs="宋体"/>
                <w:color w:val="000000"/>
                <w:sz w:val="21"/>
                <w:szCs w:val="21"/>
              </w:rPr>
              <w:pPrChange w:id="945" w:author="Bay" w:date="2018-06-19T14:22:05Z">
                <w:pPr>
                  <w:spacing w:beforeLines="0" w:afterLines="0"/>
                  <w:jc w:val="left"/>
                </w:pPr>
              </w:pPrChange>
            </w:pPr>
            <w:ins w:id="947" w:author="Bay" w:date="2018-06-19T14:20:48Z">
              <w:r>
                <w:rPr>
                  <w:rFonts w:hint="eastAsia" w:ascii="宋体" w:hAnsi="宋体" w:eastAsia="宋体" w:cs="宋体"/>
                  <w:color w:val="000000"/>
                  <w:sz w:val="21"/>
                  <w:szCs w:val="21"/>
                  <w:rPrChange w:id="948"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949" w:author="Bay" w:date="2018-06-19T14:22:05Z">
                <w:pPr>
                  <w:spacing w:beforeLines="0" w:afterLines="0"/>
                  <w:jc w:val="left"/>
                </w:pPr>
              </w:pPrChange>
            </w:pPr>
            <w:ins w:id="950" w:author="Bay" w:date="2018-06-19T14:20:48Z">
              <w:r>
                <w:rPr>
                  <w:rFonts w:hint="eastAsia" w:ascii="宋体" w:hAnsi="宋体" w:eastAsia="宋体" w:cs="宋体"/>
                  <w:color w:val="000000"/>
                  <w:sz w:val="21"/>
                  <w:szCs w:val="21"/>
                  <w:rPrChange w:id="951" w:author="Bay" w:date="2018-06-19T14:21:50Z">
                    <w:rPr>
                      <w:rFonts w:hint="eastAsia" w:ascii="Consolas" w:hAnsi="Consolas" w:eastAsia="Consolas"/>
                      <w:color w:val="000000"/>
                      <w:sz w:val="22"/>
                    </w:rPr>
                  </w:rPrChange>
                </w:rPr>
                <w:t>"sign":"sign",</w:t>
              </w:r>
            </w:ins>
          </w:p>
          <w:p>
            <w:pPr>
              <w:ind w:firstLine="0" w:firstLineChars="0"/>
              <w:jc w:val="left"/>
              <w:rPr>
                <w:rFonts w:hint="eastAsia" w:ascii="Verdana" w:hAnsi="Verdana" w:eastAsia="宋体" w:cs="宋体"/>
                <w:color w:val="000000"/>
                <w:sz w:val="18"/>
                <w:szCs w:val="18"/>
                <w:lang w:eastAsia="zh-CN"/>
              </w:rPr>
            </w:pPr>
            <w:ins w:id="952" w:author="Bay" w:date="2018-06-19T14:20:48Z">
              <w:r>
                <w:rPr>
                  <w:rFonts w:hint="eastAsia" w:ascii="宋体" w:hAnsi="宋体" w:eastAsia="宋体" w:cs="宋体"/>
                  <w:color w:val="000000"/>
                  <w:sz w:val="21"/>
                  <w:szCs w:val="21"/>
                  <w:rPrChange w:id="953"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hint="eastAsia" w:ascii="宋体" w:hAnsi="宋体" w:eastAsia="宋体"/>
        </w:rPr>
      </w:pPr>
    </w:p>
    <w:p>
      <w:pPr>
        <w:pStyle w:val="4"/>
        <w:ind w:firstLine="480"/>
        <w:rPr>
          <w:rFonts w:hint="eastAsia"/>
          <w:b/>
          <w:color w:val="auto"/>
        </w:rPr>
      </w:pPr>
      <w:r>
        <w:rPr>
          <w:rFonts w:hint="eastAsia"/>
          <w:b/>
          <w:color w:val="auto"/>
        </w:rPr>
        <w:t>用户投融资账户转账</w:t>
      </w:r>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33"/>
        <w:gridCol w:w="6337"/>
      </w:tblGrid>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3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用户投融资账户转账，目前</w:t>
            </w:r>
            <w:r>
              <w:rPr>
                <w:rFonts w:hint="eastAsia"/>
                <w:lang w:val="en-US" w:eastAsia="zh-CN"/>
              </w:rPr>
              <w:t>仅</w:t>
            </w:r>
            <w:r>
              <w:rPr>
                <w:rFonts w:hint="eastAsia"/>
              </w:rPr>
              <w:t>允许投资账户转账到融资账户</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37" w:type="dxa"/>
            <w:tcBorders>
              <w:top w:val="double" w:color="8DB3E2" w:sz="2" w:space="0"/>
              <w:left w:val="nil"/>
              <w:bottom w:val="double" w:color="8DB3E2" w:sz="2" w:space="0"/>
              <w:right w:val="double" w:color="8DB3E2" w:sz="2" w:space="0"/>
            </w:tcBorders>
            <w:shd w:val="clear" w:color="auto" w:fill="B8CCE4"/>
          </w:tcPr>
          <w:p>
            <w:pPr>
              <w:pStyle w:val="53"/>
              <w:rPr>
                <w:rFonts w:hint="eastAsia" w:eastAsia="宋体"/>
                <w:lang w:val="en-US" w:eastAsia="zh-CN"/>
              </w:rPr>
            </w:pPr>
            <w:r>
              <w:rPr>
                <w:rFonts w:hint="eastAsia"/>
              </w:rPr>
              <w:t>/account</w:t>
            </w:r>
            <w:r>
              <w:rPr>
                <w:rFonts w:hint="eastAsia"/>
                <w:lang w:val="en-US" w:eastAsia="zh-CN"/>
              </w:rPr>
              <w:t>/switch_account</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3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3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3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3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rPr>
              <w:t>转账</w:t>
            </w:r>
            <w:r>
              <w:rPr>
                <w:rFonts w:hint="eastAsia" w:ascii="微软雅黑" w:hAnsi="微软雅黑" w:eastAsia="微软雅黑" w:cs="微软雅黑"/>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type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转账类型</w:t>
            </w:r>
            <w:del w:id="954" w:author="Bay" w:date="2018-06-15T18:02:55Z">
              <w:r>
                <w:rPr>
                  <w:rFonts w:hint="eastAsia" w:ascii="Verdana" w:hAnsi="Verdana" w:eastAsia="宋体"/>
                  <w:color w:val="000000"/>
                  <w:sz w:val="18"/>
                  <w:szCs w:val="18"/>
                </w:rPr>
                <w:delText>（</w:delText>
              </w:r>
            </w:del>
            <w:ins w:id="95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微软雅黑" w:hAnsi="微软雅黑" w:eastAsia="微软雅黑" w:cs="微软雅黑"/>
                <w:color w:val="000000"/>
                <w:sz w:val="18"/>
                <w:szCs w:val="18"/>
              </w:rPr>
              <w:t>从投资账户到融资账户</w:t>
            </w:r>
            <w:r>
              <w:rPr>
                <w:rFonts w:hint="eastAsia" w:ascii="Verdana" w:hAnsi="Verdana" w:eastAsia="宋体"/>
                <w:color w:val="000000"/>
                <w:sz w:val="18"/>
                <w:szCs w:val="18"/>
              </w:rPr>
              <w:t>；</w:t>
            </w:r>
            <w:del w:id="956" w:author="Bay" w:date="2018-06-15T18:03:18Z">
              <w:r>
                <w:rPr>
                  <w:rFonts w:hint="eastAsia" w:ascii="Verdana" w:hAnsi="Verdana" w:eastAsia="宋体"/>
                  <w:color w:val="000000"/>
                  <w:sz w:val="18"/>
                  <w:szCs w:val="18"/>
                </w:rPr>
                <w:delText>）</w:delText>
              </w:r>
            </w:del>
            <w:ins w:id="957" w:author="Bay" w:date="2018-06-15T18:03:18Z">
              <w:r>
                <w:rPr>
                  <w:rFonts w:hint="eastAsia" w:ascii="Verdana" w:hAnsi="Verdana" w:eastAsia="宋体"/>
                  <w:color w:val="000000"/>
                  <w:sz w:val="18"/>
                  <w:szCs w:val="18"/>
                  <w:lang w:eastAsia="zh-CN"/>
                </w:rPr>
                <w:t>)</w:t>
              </w:r>
            </w:ins>
          </w:p>
        </w:tc>
      </w:tr>
    </w:tbl>
    <w:p>
      <w:pPr>
        <w:ind w:left="480" w:firstLine="0" w:firstLineChars="0"/>
        <w:rPr>
          <w:rFonts w:hint="eastAsia" w:ascii="宋体" w:hAnsi="宋体" w:eastAsia="宋体"/>
        </w:rPr>
      </w:pP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{"platcust":"201801171001290219308761",</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amt</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lang w:eastAsia="zh-CN"/>
              </w:rPr>
              <w:t>",</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type</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lang w:eastAsia="zh-CN"/>
              </w:rPr>
              <w:t>"}</w:t>
            </w:r>
          </w:p>
        </w:tc>
      </w:tr>
    </w:tbl>
    <w:p>
      <w:pPr>
        <w:ind w:left="480" w:firstLine="0" w:firstLineChars="0"/>
        <w:rPr>
          <w:rFonts w:hint="eastAsia" w:ascii="宋体" w:hAnsi="宋体" w:eastAsia="宋体"/>
        </w:rPr>
      </w:pPr>
    </w:p>
    <w:p>
      <w:pPr>
        <w:ind w:left="480" w:firstLine="0" w:firstLineChars="0"/>
        <w:rPr>
          <w:rFonts w:hint="eastAsia"/>
        </w:rPr>
      </w:pPr>
      <w:r>
        <w:rPr>
          <w:rFonts w:hint="eastAsia" w:ascii="宋体" w:hAnsi="宋体" w:eastAsia="宋体"/>
        </w:rPr>
        <w:tab/>
      </w:r>
    </w:p>
    <w:p>
      <w:pPr>
        <w:ind w:left="480" w:firstLine="0" w:firstLineChars="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959" w:author="Bay" w:date="2018-06-19T14:21:59Z"/>
                <w:rFonts w:hint="eastAsia" w:ascii="宋体" w:hAnsi="宋体" w:eastAsia="宋体" w:cs="宋体"/>
                <w:color w:val="000000"/>
                <w:sz w:val="21"/>
                <w:szCs w:val="21"/>
              </w:rPr>
              <w:pPrChange w:id="958" w:author="Bay" w:date="2018-06-19T14:22:03Z">
                <w:pPr>
                  <w:spacing w:beforeLines="0" w:afterLines="0"/>
                  <w:jc w:val="left"/>
                </w:pPr>
              </w:pPrChange>
            </w:pPr>
            <w:ins w:id="960" w:author="Bay" w:date="2018-06-19T14:20:48Z">
              <w:r>
                <w:rPr>
                  <w:rFonts w:hint="eastAsia" w:ascii="宋体" w:hAnsi="宋体" w:eastAsia="宋体" w:cs="宋体"/>
                  <w:color w:val="000000"/>
                  <w:sz w:val="21"/>
                  <w:szCs w:val="21"/>
                  <w:rPrChange w:id="961"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963" w:author="Bay" w:date="2018-06-19T14:22:08Z"/>
                <w:rFonts w:hint="eastAsia" w:ascii="宋体" w:hAnsi="宋体" w:eastAsia="宋体" w:cs="宋体"/>
                <w:color w:val="000000"/>
                <w:sz w:val="21"/>
                <w:szCs w:val="21"/>
              </w:rPr>
              <w:pPrChange w:id="962" w:author="Bay" w:date="2018-06-19T14:22:05Z">
                <w:pPr>
                  <w:spacing w:beforeLines="0" w:afterLines="0"/>
                  <w:jc w:val="left"/>
                </w:pPr>
              </w:pPrChange>
            </w:pPr>
            <w:ins w:id="964" w:author="Bay" w:date="2018-06-19T14:20:48Z">
              <w:r>
                <w:rPr>
                  <w:rFonts w:hint="eastAsia" w:ascii="宋体" w:hAnsi="宋体" w:eastAsia="宋体" w:cs="宋体"/>
                  <w:color w:val="000000"/>
                  <w:sz w:val="21"/>
                  <w:szCs w:val="21"/>
                  <w:rPrChange w:id="965"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967" w:author="Bay" w:date="2018-06-19T14:22:10Z"/>
                <w:rFonts w:hint="eastAsia" w:ascii="宋体" w:hAnsi="宋体" w:eastAsia="宋体" w:cs="宋体"/>
                <w:color w:val="000000"/>
                <w:sz w:val="21"/>
                <w:szCs w:val="21"/>
              </w:rPr>
              <w:pPrChange w:id="966" w:author="Bay" w:date="2018-06-19T14:22:05Z">
                <w:pPr>
                  <w:spacing w:beforeLines="0" w:afterLines="0"/>
                  <w:jc w:val="left"/>
                </w:pPr>
              </w:pPrChange>
            </w:pPr>
            <w:ins w:id="968" w:author="Bay" w:date="2018-06-19T14:20:48Z">
              <w:r>
                <w:rPr>
                  <w:rFonts w:hint="eastAsia" w:ascii="宋体" w:hAnsi="宋体" w:eastAsia="宋体" w:cs="宋体"/>
                  <w:color w:val="000000"/>
                  <w:sz w:val="21"/>
                  <w:szCs w:val="21"/>
                  <w:rPrChange w:id="969"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970" w:author="Bay" w:date="2018-06-19T14:22:05Z">
                <w:pPr>
                  <w:spacing w:beforeLines="0" w:afterLines="0"/>
                  <w:jc w:val="left"/>
                </w:pPr>
              </w:pPrChange>
            </w:pPr>
            <w:ins w:id="971" w:author="Bay" w:date="2018-06-19T14:20:48Z">
              <w:r>
                <w:rPr>
                  <w:rFonts w:hint="eastAsia" w:ascii="宋体" w:hAnsi="宋体" w:eastAsia="宋体" w:cs="宋体"/>
                  <w:color w:val="000000"/>
                  <w:sz w:val="21"/>
                  <w:szCs w:val="21"/>
                  <w:rPrChange w:id="972" w:author="Bay" w:date="2018-06-19T14:21:50Z">
                    <w:rPr>
                      <w:rFonts w:hint="eastAsia" w:ascii="Consolas" w:hAnsi="Consolas" w:eastAsia="Consolas"/>
                      <w:color w:val="000000"/>
                      <w:sz w:val="22"/>
                    </w:rPr>
                  </w:rPrChange>
                </w:rPr>
                <w:t>"sign":"sign",</w:t>
              </w:r>
            </w:ins>
          </w:p>
          <w:p>
            <w:pPr>
              <w:ind w:firstLine="0" w:firstLineChars="0"/>
              <w:jc w:val="left"/>
              <w:rPr>
                <w:rFonts w:hint="eastAsia" w:ascii="Verdana" w:hAnsi="Verdana" w:eastAsia="宋体" w:cs="宋体"/>
                <w:color w:val="000000"/>
                <w:sz w:val="18"/>
                <w:szCs w:val="18"/>
                <w:lang w:eastAsia="zh-CN"/>
              </w:rPr>
            </w:pPr>
            <w:ins w:id="973" w:author="Bay" w:date="2018-06-19T14:20:48Z">
              <w:r>
                <w:rPr>
                  <w:rFonts w:hint="eastAsia" w:ascii="宋体" w:hAnsi="宋体" w:eastAsia="宋体" w:cs="宋体"/>
                  <w:color w:val="000000"/>
                  <w:sz w:val="21"/>
                  <w:szCs w:val="21"/>
                  <w:rPrChange w:id="974"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bookmarkStart w:id="61" w:name="_Toc471996075"/>
      <w:bookmarkEnd w:id="61"/>
      <w:bookmarkStart w:id="62" w:name="_Toc25793"/>
      <w:bookmarkEnd w:id="62"/>
      <w:bookmarkStart w:id="63" w:name="_Toc30952"/>
      <w:bookmarkEnd w:id="63"/>
      <w:bookmarkStart w:id="64" w:name="_Toc22099"/>
      <w:r>
        <w:rPr>
          <w:rFonts w:hint="eastAsia"/>
          <w:b/>
          <w:color w:val="auto"/>
        </w:rPr>
        <w:t>客户信息变更</w:t>
      </w:r>
      <w:bookmarkEnd w:id="64"/>
    </w:p>
    <w:p>
      <w:pPr>
        <w:rPr>
          <w:rFonts w:ascii="Verdana" w:hAnsi="Verdana"/>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3"/>
        <w:tblW w:w="8270" w:type="dxa"/>
        <w:tblInd w:w="-10" w:type="dxa"/>
        <w:tblLayout w:type="fixed"/>
        <w:tblCellMar>
          <w:top w:w="0" w:type="dxa"/>
          <w:left w:w="108" w:type="dxa"/>
          <w:bottom w:w="0" w:type="dxa"/>
          <w:right w:w="108" w:type="dxa"/>
        </w:tblCellMar>
      </w:tblPr>
      <w:tblGrid>
        <w:gridCol w:w="2087"/>
        <w:gridCol w:w="6183"/>
      </w:tblGrid>
      <w:tr>
        <w:tblPrEx>
          <w:tblLayout w:type="fixed"/>
          <w:tblCellMar>
            <w:top w:w="0" w:type="dxa"/>
            <w:left w:w="108" w:type="dxa"/>
            <w:bottom w:w="0" w:type="dxa"/>
            <w:right w:w="108" w:type="dxa"/>
          </w:tblCellMar>
        </w:tblPrEx>
        <w:trPr>
          <w:trHeight w:val="355" w:hRule="atLeast"/>
        </w:trPr>
        <w:tc>
          <w:tcPr>
            <w:tcW w:w="208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183" w:type="dxa"/>
            <w:tcBorders>
              <w:top w:val="double" w:color="8DB3E2" w:sz="2" w:space="0"/>
              <w:left w:val="nil"/>
              <w:bottom w:val="double" w:color="8DB3E2" w:sz="2" w:space="0"/>
              <w:right w:val="double" w:color="8DB3E2" w:sz="2" w:space="0"/>
            </w:tcBorders>
            <w:shd w:val="clear" w:color="auto" w:fill="FFFFFF"/>
          </w:tcPr>
          <w:p>
            <w:pPr>
              <w:pStyle w:val="53"/>
              <w:rPr>
                <w:rFonts w:hint="eastAsia"/>
                <w:lang w:eastAsia="zh-CN"/>
              </w:rPr>
            </w:pPr>
            <w:r>
              <w:rPr>
                <w:rFonts w:hint="eastAsia"/>
              </w:rPr>
              <w:t>变更客户关键信息</w:t>
            </w:r>
            <w:del w:id="975" w:author="Bay" w:date="2018-06-15T18:02:55Z">
              <w:r>
                <w:rPr>
                  <w:rFonts w:hint="eastAsia"/>
                </w:rPr>
                <w:delText>（</w:delText>
              </w:r>
            </w:del>
            <w:ins w:id="976" w:author="Bay" w:date="2018-06-15T18:02:55Z">
              <w:r>
                <w:rPr>
                  <w:rFonts w:hint="eastAsia"/>
                  <w:lang w:eastAsia="zh-CN"/>
                </w:rPr>
                <w:t>(</w:t>
              </w:r>
            </w:ins>
            <w:ins w:id="977" w:author="Bay" w:date="2018-06-14T18:24:09Z">
              <w:r>
                <w:rPr>
                  <w:rFonts w:hint="eastAsia"/>
                  <w:lang w:eastAsia="zh-CN"/>
                </w:rPr>
                <w:t>注册</w:t>
              </w:r>
            </w:ins>
            <w:r>
              <w:rPr>
                <w:rFonts w:hint="eastAsia"/>
              </w:rPr>
              <w:t>手机号码、邮箱变更</w:t>
            </w:r>
            <w:del w:id="978" w:author="Bay" w:date="2018-06-15T18:03:18Z">
              <w:r>
                <w:rPr>
                  <w:rFonts w:hint="eastAsia"/>
                </w:rPr>
                <w:delText>）</w:delText>
              </w:r>
            </w:del>
            <w:ins w:id="979" w:author="Bay" w:date="2018-06-15T18:03:18Z">
              <w:r>
                <w:rPr>
                  <w:rFonts w:hint="eastAsia"/>
                  <w:lang w:eastAsia="zh-CN"/>
                </w:rPr>
                <w:t>)</w:t>
              </w:r>
            </w:ins>
          </w:p>
        </w:tc>
      </w:tr>
      <w:tr>
        <w:tblPrEx>
          <w:tblLayout w:type="fixed"/>
          <w:tblCellMar>
            <w:top w:w="0" w:type="dxa"/>
            <w:left w:w="108" w:type="dxa"/>
            <w:bottom w:w="0" w:type="dxa"/>
            <w:right w:w="108" w:type="dxa"/>
          </w:tblCellMar>
        </w:tblPrEx>
        <w:trPr>
          <w:trHeight w:val="355" w:hRule="atLeast"/>
        </w:trPr>
        <w:tc>
          <w:tcPr>
            <w:tcW w:w="208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18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/account/change_account_info</w:t>
            </w:r>
          </w:p>
        </w:tc>
      </w:tr>
      <w:tr>
        <w:tblPrEx>
          <w:tblLayout w:type="fixed"/>
          <w:tblCellMar>
            <w:top w:w="0" w:type="dxa"/>
            <w:left w:w="108" w:type="dxa"/>
            <w:bottom w:w="0" w:type="dxa"/>
            <w:right w:w="108" w:type="dxa"/>
          </w:tblCellMar>
        </w:tblPrEx>
        <w:trPr>
          <w:trHeight w:val="355" w:hRule="atLeast"/>
        </w:trPr>
        <w:tc>
          <w:tcPr>
            <w:tcW w:w="208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18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87"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18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8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18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10" w:type="dxa"/>
        <w:tblLayout w:type="fixed"/>
        <w:tblCellMar>
          <w:top w:w="0" w:type="dxa"/>
          <w:left w:w="108" w:type="dxa"/>
          <w:bottom w:w="0" w:type="dxa"/>
          <w:right w:w="108" w:type="dxa"/>
        </w:tblCellMar>
      </w:tblPr>
      <w:tblGrid>
        <w:gridCol w:w="2565"/>
        <w:gridCol w:w="1039"/>
        <w:gridCol w:w="1414"/>
        <w:gridCol w:w="3112"/>
      </w:tblGrid>
      <w:tr>
        <w:tblPrEx>
          <w:tblLayout w:type="fixed"/>
          <w:tblCellMar>
            <w:top w:w="0" w:type="dxa"/>
            <w:left w:w="108" w:type="dxa"/>
            <w:bottom w:w="0" w:type="dxa"/>
            <w:right w:w="108" w:type="dxa"/>
          </w:tblCellMar>
        </w:tblPrEx>
        <w:trPr>
          <w:trHeight w:val="290"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4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11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39"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414"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jc w:val="left"/>
              <w:rPr>
                <w:rFonts w:ascii="Verdana" w:hAnsi="Verdana" w:cs="宋体"/>
                <w:color w:val="000000"/>
                <w:sz w:val="18"/>
                <w:szCs w:val="18"/>
              </w:rPr>
            </w:pPr>
            <w:r>
              <w:rPr>
                <w:rFonts w:hint="eastAsia" w:ascii="Verdana" w:hAnsi="Verdana" w:eastAsia="宋体"/>
                <w:color w:val="000000"/>
                <w:sz w:val="18"/>
                <w:szCs w:val="18"/>
              </w:rPr>
              <w:t>C(32)</w:t>
            </w:r>
          </w:p>
        </w:tc>
        <w:tc>
          <w:tcPr>
            <w:tcW w:w="3112"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cus_type</w:t>
            </w:r>
          </w:p>
        </w:tc>
        <w:tc>
          <w:tcPr>
            <w:tcW w:w="1039"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414"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jc w:val="left"/>
              <w:rPr>
                <w:rFonts w:hint="eastAsia" w:ascii="Verdana" w:hAnsi="Verdana" w:cs="宋体"/>
                <w:color w:val="000000"/>
                <w:sz w:val="18"/>
                <w:szCs w:val="18"/>
              </w:rPr>
            </w:pPr>
            <w:r>
              <w:rPr>
                <w:rFonts w:hint="eastAsia" w:ascii="Verdana" w:hAnsi="Verdana" w:eastAsia="宋体"/>
                <w:color w:val="000000"/>
                <w:sz w:val="18"/>
                <w:szCs w:val="18"/>
              </w:rPr>
              <w:t>C(20)</w:t>
            </w:r>
          </w:p>
        </w:tc>
        <w:tc>
          <w:tcPr>
            <w:tcW w:w="3112"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客户类型</w:t>
            </w:r>
            <w:del w:id="980" w:author="Bay" w:date="2018-06-15T18:02:55Z">
              <w:r>
                <w:rPr>
                  <w:rFonts w:hint="eastAsia" w:ascii="Verdana" w:hAnsi="Verdana" w:eastAsia="宋体"/>
                  <w:color w:val="000000"/>
                  <w:sz w:val="18"/>
                  <w:szCs w:val="18"/>
                </w:rPr>
                <w:delText>（</w:delText>
              </w:r>
            </w:del>
            <w:ins w:id="98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个人客户，</w:t>
            </w:r>
            <w:r>
              <w:rPr>
                <w:rFonts w:hint="eastAsia" w:ascii="Verdana" w:hAnsi="Verdana" w:eastAsia="宋体"/>
                <w:color w:val="000000"/>
                <w:sz w:val="18"/>
                <w:szCs w:val="18"/>
              </w:rPr>
              <w:t>2:</w:t>
            </w:r>
            <w:r>
              <w:rPr>
                <w:rFonts w:hint="eastAsia" w:ascii="宋体" w:hAnsi="宋体" w:eastAsia="宋体"/>
                <w:color w:val="000000"/>
                <w:sz w:val="18"/>
                <w:szCs w:val="18"/>
              </w:rPr>
              <w:t>企业客户</w:t>
            </w:r>
            <w:del w:id="982" w:author="Bay" w:date="2018-06-15T18:03:18Z">
              <w:r>
                <w:rPr>
                  <w:rFonts w:hint="eastAsia" w:ascii="Verdana" w:hAnsi="Verdana" w:eastAsia="宋体"/>
                  <w:color w:val="000000"/>
                  <w:sz w:val="18"/>
                  <w:szCs w:val="18"/>
                </w:rPr>
                <w:delText>）</w:delText>
              </w:r>
            </w:del>
            <w:ins w:id="983"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1039"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414"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jc w:val="left"/>
              <w:rPr>
                <w:rFonts w:ascii="Verdana" w:hAnsi="Verdana" w:cs="宋体"/>
                <w:color w:val="000000"/>
                <w:sz w:val="18"/>
                <w:szCs w:val="18"/>
              </w:rPr>
            </w:pPr>
            <w:r>
              <w:rPr>
                <w:rFonts w:hint="eastAsia" w:ascii="Verdana" w:hAnsi="Verdana" w:eastAsia="宋体"/>
                <w:color w:val="000000"/>
                <w:sz w:val="18"/>
                <w:szCs w:val="18"/>
              </w:rPr>
              <w:t>C(30)</w:t>
            </w:r>
          </w:p>
        </w:tc>
        <w:tc>
          <w:tcPr>
            <w:tcW w:w="3112"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mobile</w:t>
            </w:r>
          </w:p>
        </w:tc>
        <w:tc>
          <w:tcPr>
            <w:tcW w:w="10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4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112"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ins w:id="984" w:author="Bay" w:date="2018-06-14T18:24:14Z">
              <w:r>
                <w:rPr>
                  <w:rFonts w:hint="eastAsia" w:ascii="Verdana" w:hAnsi="Verdana" w:eastAsia="宋体"/>
                  <w:color w:val="000000"/>
                  <w:sz w:val="18"/>
                  <w:szCs w:val="18"/>
                  <w:lang w:eastAsia="zh-CN"/>
                </w:rPr>
                <w:t>注册</w:t>
              </w:r>
            </w:ins>
            <w:r>
              <w:rPr>
                <w:rFonts w:hint="eastAsia" w:ascii="Verdana" w:hAnsi="Verdana" w:eastAsia="宋体"/>
                <w:color w:val="000000"/>
                <w:sz w:val="18"/>
                <w:szCs w:val="18"/>
              </w:rPr>
              <w:t>手机号码</w:t>
            </w:r>
          </w:p>
        </w:tc>
      </w:tr>
    </w:tbl>
    <w:p>
      <w:pPr>
        <w:ind w:firstLine="482"/>
        <w:rPr>
          <w:rFonts w:ascii="Verdana" w:hAnsi="Verdana"/>
          <w:b/>
          <w:bCs/>
        </w:rPr>
      </w:pP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{"platcust":"201801171001290219308761",</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cus_type</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lang w:eastAsia="zh-CN"/>
              </w:rPr>
              <w:t>",</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emaile</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1111@qq.com</w:t>
            </w:r>
            <w:r>
              <w:rPr>
                <w:rFonts w:hint="eastAsia" w:ascii="宋体" w:hAnsi="宋体" w:eastAsia="宋体" w:cs="宋体"/>
                <w:color w:val="000000"/>
                <w:sz w:val="21"/>
                <w:szCs w:val="21"/>
                <w:lang w:eastAsia="zh-CN"/>
              </w:rPr>
              <w:t>"}</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24" w:type="dxa"/>
        <w:tblInd w:w="-10" w:type="dxa"/>
        <w:tblLayout w:type="fixed"/>
        <w:tblCellMar>
          <w:top w:w="0" w:type="dxa"/>
          <w:left w:w="108" w:type="dxa"/>
          <w:bottom w:w="0" w:type="dxa"/>
          <w:right w:w="108" w:type="dxa"/>
        </w:tblCellMar>
      </w:tblPr>
      <w:tblGrid>
        <w:gridCol w:w="1699"/>
        <w:gridCol w:w="538"/>
        <w:gridCol w:w="1017"/>
        <w:gridCol w:w="497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2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2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986" w:author="Bay" w:date="2018-06-19T14:21:59Z"/>
                <w:rFonts w:hint="eastAsia" w:ascii="宋体" w:hAnsi="宋体" w:eastAsia="宋体" w:cs="宋体"/>
                <w:color w:val="000000"/>
                <w:sz w:val="21"/>
                <w:szCs w:val="21"/>
              </w:rPr>
              <w:pPrChange w:id="985" w:author="Bay" w:date="2018-06-19T14:22:03Z">
                <w:pPr>
                  <w:spacing w:beforeLines="0" w:afterLines="0"/>
                  <w:jc w:val="left"/>
                </w:pPr>
              </w:pPrChange>
            </w:pPr>
            <w:ins w:id="987" w:author="Bay" w:date="2018-06-19T14:20:48Z">
              <w:r>
                <w:rPr>
                  <w:rFonts w:hint="eastAsia" w:ascii="宋体" w:hAnsi="宋体" w:eastAsia="宋体" w:cs="宋体"/>
                  <w:color w:val="000000"/>
                  <w:sz w:val="21"/>
                  <w:szCs w:val="21"/>
                  <w:rPrChange w:id="988"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990" w:author="Bay" w:date="2018-06-19T14:22:08Z"/>
                <w:rFonts w:hint="eastAsia" w:ascii="宋体" w:hAnsi="宋体" w:eastAsia="宋体" w:cs="宋体"/>
                <w:color w:val="000000"/>
                <w:sz w:val="21"/>
                <w:szCs w:val="21"/>
              </w:rPr>
              <w:pPrChange w:id="989" w:author="Bay" w:date="2018-06-19T14:22:05Z">
                <w:pPr>
                  <w:spacing w:beforeLines="0" w:afterLines="0"/>
                  <w:jc w:val="left"/>
                </w:pPr>
              </w:pPrChange>
            </w:pPr>
            <w:ins w:id="991" w:author="Bay" w:date="2018-06-19T14:20:48Z">
              <w:r>
                <w:rPr>
                  <w:rFonts w:hint="eastAsia" w:ascii="宋体" w:hAnsi="宋体" w:eastAsia="宋体" w:cs="宋体"/>
                  <w:color w:val="000000"/>
                  <w:sz w:val="21"/>
                  <w:szCs w:val="21"/>
                  <w:rPrChange w:id="992"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994" w:author="Bay" w:date="2018-06-19T14:22:10Z"/>
                <w:rFonts w:hint="eastAsia" w:ascii="宋体" w:hAnsi="宋体" w:eastAsia="宋体" w:cs="宋体"/>
                <w:color w:val="000000"/>
                <w:sz w:val="21"/>
                <w:szCs w:val="21"/>
              </w:rPr>
              <w:pPrChange w:id="993" w:author="Bay" w:date="2018-06-19T14:22:05Z">
                <w:pPr>
                  <w:spacing w:beforeLines="0" w:afterLines="0"/>
                  <w:jc w:val="left"/>
                </w:pPr>
              </w:pPrChange>
            </w:pPr>
            <w:ins w:id="995" w:author="Bay" w:date="2018-06-19T14:20:48Z">
              <w:r>
                <w:rPr>
                  <w:rFonts w:hint="eastAsia" w:ascii="宋体" w:hAnsi="宋体" w:eastAsia="宋体" w:cs="宋体"/>
                  <w:color w:val="000000"/>
                  <w:sz w:val="21"/>
                  <w:szCs w:val="21"/>
                  <w:rPrChange w:id="996"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997" w:author="Bay" w:date="2018-06-19T14:22:05Z">
                <w:pPr>
                  <w:spacing w:beforeLines="0" w:afterLines="0"/>
                  <w:jc w:val="left"/>
                </w:pPr>
              </w:pPrChange>
            </w:pPr>
            <w:ins w:id="998" w:author="Bay" w:date="2018-06-19T14:20:48Z">
              <w:r>
                <w:rPr>
                  <w:rFonts w:hint="eastAsia" w:ascii="宋体" w:hAnsi="宋体" w:eastAsia="宋体" w:cs="宋体"/>
                  <w:color w:val="000000"/>
                  <w:sz w:val="21"/>
                  <w:szCs w:val="21"/>
                  <w:rPrChange w:id="999" w:author="Bay" w:date="2018-06-19T14:21:50Z">
                    <w:rPr>
                      <w:rFonts w:hint="eastAsia" w:ascii="Consolas" w:hAnsi="Consolas" w:eastAsia="Consolas"/>
                      <w:color w:val="000000"/>
                      <w:sz w:val="22"/>
                    </w:rPr>
                  </w:rPrChange>
                </w:rPr>
                <w:t>"sign":"sign",</w:t>
              </w:r>
            </w:ins>
          </w:p>
          <w:p>
            <w:pPr>
              <w:ind w:firstLine="0" w:firstLineChars="0"/>
              <w:rPr>
                <w:rFonts w:hint="eastAsia" w:ascii="Verdana" w:hAnsi="Verdana" w:eastAsia="宋体" w:cs="宋体"/>
                <w:color w:val="000000"/>
                <w:sz w:val="18"/>
                <w:szCs w:val="18"/>
                <w:lang w:eastAsia="zh-CN"/>
              </w:rPr>
            </w:pPr>
            <w:ins w:id="1000" w:author="Bay" w:date="2018-06-19T14:20:48Z">
              <w:r>
                <w:rPr>
                  <w:rFonts w:hint="eastAsia" w:ascii="宋体" w:hAnsi="宋体" w:eastAsia="宋体" w:cs="宋体"/>
                  <w:color w:val="000000"/>
                  <w:sz w:val="21"/>
                  <w:szCs w:val="21"/>
                  <w:rPrChange w:id="1001"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返回码，</w:t>
            </w:r>
            <w:r>
              <w:rPr>
                <w:rFonts w:ascii="Verdana" w:hAnsi="Verdana" w:cs="宋体"/>
                <w:color w:val="000000"/>
                <w:sz w:val="18"/>
                <w:szCs w:val="18"/>
              </w:rPr>
              <w:t>10000</w:t>
            </w:r>
            <w:r>
              <w:rPr>
                <w:rFonts w:hint="eastAsia" w:ascii="Verdana" w:hAnsi="Verdana"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r>
        <w:rPr>
          <w:rFonts w:hint="eastAsia"/>
          <w:b/>
          <w:color w:val="auto"/>
          <w:lang w:val="en-US" w:eastAsia="zh-CN"/>
        </w:rPr>
        <w:t>获取密码因子</w:t>
      </w:r>
    </w:p>
    <w:p>
      <w:pPr>
        <w:rPr>
          <w:rFonts w:ascii="Verdana" w:hAnsi="Verdana"/>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3"/>
        <w:tblW w:w="8270" w:type="dxa"/>
        <w:tblInd w:w="-1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lang w:val="en-US" w:eastAsia="zh-CN"/>
              </w:rPr>
              <w:t>获取密码控件的因子</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440"/>
              <w:rPr>
                <w:rFonts w:ascii="Verdana" w:hAnsi="Verdana"/>
                <w:color w:val="000000"/>
                <w:sz w:val="18"/>
                <w:szCs w:val="18"/>
              </w:rPr>
            </w:pPr>
            <w:r>
              <w:rPr>
                <w:rFonts w:ascii="Verdana" w:hAnsi="Verdana"/>
                <w:color w:val="000000"/>
                <w:sz w:val="18"/>
                <w:szCs w:val="18"/>
              </w:rPr>
              <w:t>/auth/get_randomkey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hint="eastAsia" w:ascii="Verdana" w:hAnsi="Verdana"/>
                <w:color w:val="000000"/>
                <w:sz w:val="18"/>
                <w:szCs w:val="18"/>
              </w:rPr>
            </w:pPr>
            <w:r>
              <w:rPr>
                <w:rFonts w:hint="eastAsia" w:ascii="Verdana" w:hAnsi="Verdana" w:eastAsia="宋体"/>
                <w:color w:val="000000"/>
                <w:sz w:val="18"/>
                <w:szCs w:val="18"/>
              </w:rPr>
              <w:t>接口</w:t>
            </w:r>
            <w:r>
              <w:rPr>
                <w:rFonts w:hint="eastAsia" w:ascii="微软雅黑" w:hAnsi="微软雅黑" w:eastAsia="微软雅黑" w:cs="微软雅黑"/>
                <w:color w:val="000000"/>
                <w:sz w:val="18"/>
                <w:szCs w:val="18"/>
              </w:rPr>
              <w:t>类型</w:t>
            </w:r>
          </w:p>
        </w:tc>
        <w:tc>
          <w:tcPr>
            <w:tcW w:w="655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传输</w:t>
            </w:r>
            <w:r>
              <w:rPr>
                <w:rFonts w:hint="eastAsia" w:ascii="微软雅黑" w:hAnsi="微软雅黑" w:eastAsia="微软雅黑" w:cs="微软雅黑"/>
                <w:color w:val="000000"/>
                <w:sz w:val="18"/>
                <w:szCs w:val="18"/>
              </w:rPr>
              <w:t>方式</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10" w:type="dxa"/>
        <w:tblLayout w:type="fixed"/>
        <w:tblCellMar>
          <w:top w:w="0" w:type="dxa"/>
          <w:left w:w="108" w:type="dxa"/>
          <w:bottom w:w="0" w:type="dxa"/>
          <w:right w:w="108" w:type="dxa"/>
        </w:tblCellMar>
      </w:tblPr>
      <w:tblGrid>
        <w:gridCol w:w="2565"/>
        <w:gridCol w:w="1039"/>
        <w:gridCol w:w="1414"/>
        <w:gridCol w:w="3112"/>
      </w:tblGrid>
      <w:tr>
        <w:tblPrEx>
          <w:tblLayout w:type="fixed"/>
          <w:tblCellMar>
            <w:top w:w="0" w:type="dxa"/>
            <w:left w:w="108" w:type="dxa"/>
            <w:bottom w:w="0" w:type="dxa"/>
            <w:right w:w="108" w:type="dxa"/>
          </w:tblCellMar>
        </w:tblPrEx>
        <w:trPr>
          <w:trHeight w:val="290"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4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11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540" w:firstLineChars="300"/>
              <w:rPr>
                <w:rFonts w:hint="eastAsia" w:ascii="Verdana" w:hAnsi="Verdana" w:cs="宋体"/>
                <w:color w:val="000000"/>
                <w:sz w:val="18"/>
                <w:szCs w:val="18"/>
              </w:rPr>
              <w:pPrChange w:id="1002" w:author="Bay" w:date="2018-06-14T18:25:33Z">
                <w:pPr>
                  <w:spacing w:line="285" w:lineRule="atLeast"/>
                  <w:ind w:firstLine="360"/>
                </w:pPr>
              </w:pPrChange>
            </w:pPr>
            <w:r>
              <w:rPr>
                <w:rFonts w:hint="eastAsia" w:ascii="Verdana" w:hAnsi="Verdana" w:eastAsia="宋体"/>
                <w:color w:val="000000"/>
                <w:sz w:val="18"/>
                <w:szCs w:val="18"/>
              </w:rPr>
              <w:t>platcust</w:t>
            </w:r>
          </w:p>
        </w:tc>
        <w:tc>
          <w:tcPr>
            <w:tcW w:w="1039"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O</w:t>
            </w:r>
          </w:p>
        </w:tc>
        <w:tc>
          <w:tcPr>
            <w:tcW w:w="1414"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jc w:val="left"/>
              <w:rPr>
                <w:rFonts w:ascii="Verdana" w:hAnsi="Verdana" w:cs="宋体"/>
                <w:color w:val="000000"/>
                <w:sz w:val="18"/>
                <w:szCs w:val="18"/>
              </w:rPr>
            </w:pPr>
            <w:r>
              <w:rPr>
                <w:rFonts w:hint="eastAsia" w:ascii="Verdana" w:hAnsi="Verdana" w:eastAsia="宋体"/>
                <w:color w:val="000000"/>
                <w:sz w:val="18"/>
                <w:szCs w:val="18"/>
              </w:rPr>
              <w:t>C(32)</w:t>
            </w:r>
          </w:p>
        </w:tc>
        <w:tc>
          <w:tcPr>
            <w:tcW w:w="3112"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vAlign w:val="top"/>
          </w:tcPr>
          <w:p>
            <w:pPr>
              <w:rPr>
                <w:rFonts w:hint="eastAsia" w:ascii="Verdana" w:hAnsi="Verdana" w:eastAsia="宋体"/>
                <w:color w:val="000000"/>
                <w:sz w:val="18"/>
                <w:szCs w:val="18"/>
              </w:rPr>
            </w:pPr>
            <w:r>
              <w:rPr>
                <w:rFonts w:hint="eastAsia"/>
                <w:lang w:val="en-US" w:eastAsia="zh-CN"/>
              </w:rPr>
              <w:t>password_type</w:t>
            </w:r>
          </w:p>
        </w:tc>
        <w:tc>
          <w:tcPr>
            <w:tcW w:w="10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rPr>
              <w:t>M</w:t>
            </w:r>
          </w:p>
        </w:tc>
        <w:tc>
          <w:tcPr>
            <w:tcW w:w="1414"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112"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宋体" w:hAnsi="宋体" w:eastAsia="宋体"/>
                <w:b/>
                <w:bCs/>
                <w:color w:val="000000" w:themeColor="text1"/>
                <w:sz w:val="18"/>
                <w:szCs w:val="18"/>
                <w:lang w:val="en-US" w:eastAsia="zh-CN"/>
                <w14:textFill>
                  <w14:solidFill>
                    <w14:schemeClr w14:val="tx1"/>
                  </w14:solidFill>
                </w14:textFill>
              </w:rPr>
              <w:t>密码类型</w:t>
            </w:r>
            <w:del w:id="1003" w:author="Bay" w:date="2018-06-15T18:02:55Z">
              <w:r>
                <w:rPr>
                  <w:rFonts w:hint="eastAsia" w:ascii="宋体" w:hAnsi="宋体" w:eastAsia="宋体"/>
                  <w:b/>
                  <w:bCs/>
                  <w:color w:val="000000" w:themeColor="text1"/>
                  <w:sz w:val="18"/>
                  <w:szCs w:val="18"/>
                  <w:lang w:val="en-US" w:eastAsia="zh-CN"/>
                  <w14:textFill>
                    <w14:solidFill>
                      <w14:schemeClr w14:val="tx1"/>
                    </w14:solidFill>
                  </w14:textFill>
                </w:rPr>
                <w:delText>（</w:delText>
              </w:r>
            </w:del>
            <w:ins w:id="1004" w:author="Bay" w:date="2018-06-15T18:02:55Z">
              <w:r>
                <w:rPr>
                  <w:rFonts w:hint="eastAsia" w:ascii="宋体" w:hAnsi="宋体" w:eastAsia="宋体"/>
                  <w:b/>
                  <w:bCs/>
                  <w:color w:val="000000" w:themeColor="text1"/>
                  <w:sz w:val="18"/>
                  <w:szCs w:val="18"/>
                  <w:lang w:val="en-US" w:eastAsia="zh-CN"/>
                  <w14:textFill>
                    <w14:solidFill>
                      <w14:schemeClr w14:val="tx1"/>
                    </w14:solidFill>
                  </w14:textFill>
                </w:rPr>
                <w:t>(</w:t>
              </w:r>
            </w:ins>
            <w:r>
              <w:rPr>
                <w:rFonts w:hint="eastAsia" w:ascii="宋体" w:hAnsi="宋体" w:eastAsia="宋体"/>
                <w:b/>
                <w:bCs/>
                <w:color w:val="000000" w:themeColor="text1"/>
                <w:sz w:val="18"/>
                <w:szCs w:val="18"/>
                <w:lang w:val="en-US" w:eastAsia="zh-CN"/>
                <w14:textFill>
                  <w14:solidFill>
                    <w14:schemeClr w14:val="tx1"/>
                  </w14:solidFill>
                </w14:textFill>
              </w:rPr>
              <w:t>0-H5版，1-PC版，2-Sdk版，3-IOS版</w:t>
            </w:r>
            <w:del w:id="1005" w:author="Bay" w:date="2018-06-15T18:03:18Z">
              <w:r>
                <w:rPr>
                  <w:rFonts w:hint="eastAsia" w:ascii="宋体" w:hAnsi="宋体" w:eastAsia="宋体"/>
                  <w:b/>
                  <w:bCs/>
                  <w:color w:val="000000" w:themeColor="text1"/>
                  <w:sz w:val="18"/>
                  <w:szCs w:val="18"/>
                  <w:lang w:val="en-US" w:eastAsia="zh-CN"/>
                  <w14:textFill>
                    <w14:solidFill>
                      <w14:schemeClr w14:val="tx1"/>
                    </w14:solidFill>
                  </w14:textFill>
                </w:rPr>
                <w:delText>）</w:delText>
              </w:r>
            </w:del>
            <w:ins w:id="1006" w:author="Bay" w:date="2018-06-15T18:03:18Z">
              <w:r>
                <w:rPr>
                  <w:rFonts w:hint="eastAsia" w:ascii="宋体" w:hAnsi="宋体" w:eastAsia="宋体"/>
                  <w:b/>
                  <w:bCs/>
                  <w:color w:val="000000" w:themeColor="text1"/>
                  <w:sz w:val="18"/>
                  <w:szCs w:val="18"/>
                  <w:lang w:val="en-US" w:eastAsia="zh-CN"/>
                  <w14:textFill>
                    <w14:solidFill>
                      <w14:schemeClr w14:val="tx1"/>
                    </w14:solidFill>
                  </w14:textFill>
                </w:rPr>
                <w:t>)</w:t>
              </w:r>
            </w:ins>
          </w:p>
        </w:tc>
      </w:tr>
    </w:tbl>
    <w:p>
      <w:pPr>
        <w:ind w:firstLine="482"/>
        <w:rPr>
          <w:rFonts w:ascii="Verdana" w:hAnsi="Verdana"/>
          <w:b/>
          <w:bCs/>
        </w:rPr>
      </w:pPr>
      <w:r>
        <w:rPr>
          <w:rFonts w:ascii="Verdana" w:hAnsi="Verdana"/>
          <w:b/>
          <w:bCs/>
        </w:rPr>
        <w:t xml:space="preserve"> </w:t>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{"platcust":"201801171001290219308761",</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password_type</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lang w:eastAsia="zh-CN"/>
              </w:rPr>
              <w:t>"}</w:t>
            </w:r>
          </w:p>
        </w:tc>
      </w:tr>
    </w:tbl>
    <w:p>
      <w:pPr>
        <w:ind w:firstLine="482"/>
        <w:rPr>
          <w:rFonts w:hint="eastAsia" w:ascii="Verdana" w:hAnsi="Verdana"/>
          <w:b/>
          <w:bCs/>
        </w:rPr>
      </w:pPr>
    </w:p>
    <w:p>
      <w:pPr>
        <w:rPr>
          <w:rFonts w:ascii="Verdana" w:hAnsi="Verdana" w:cs="宋体"/>
          <w:sz w:val="21"/>
          <w:szCs w:val="21"/>
        </w:rPr>
      </w:pPr>
      <w:r>
        <w:rPr>
          <w:rFonts w:hint="eastAsia" w:ascii="宋体" w:hAnsi="宋体" w:eastAsia="宋体"/>
          <w:sz w:val="21"/>
          <w:szCs w:val="21"/>
        </w:rPr>
        <w:t>响应参数</w:t>
      </w:r>
    </w:p>
    <w:tbl>
      <w:tblPr>
        <w:tblStyle w:val="23"/>
        <w:tblW w:w="8224" w:type="dxa"/>
        <w:tblInd w:w="-10" w:type="dxa"/>
        <w:tblLayout w:type="fixed"/>
        <w:tblCellMar>
          <w:top w:w="0" w:type="dxa"/>
          <w:left w:w="108" w:type="dxa"/>
          <w:bottom w:w="0" w:type="dxa"/>
          <w:right w:w="108" w:type="dxa"/>
        </w:tblCellMar>
      </w:tblPr>
      <w:tblGrid>
        <w:gridCol w:w="1699"/>
        <w:gridCol w:w="538"/>
        <w:gridCol w:w="1017"/>
        <w:gridCol w:w="497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2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2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firstLine="0" w:firstLineChars="0"/>
              <w:jc w:val="left"/>
              <w:rPr>
                <w:ins w:id="1008" w:author="Bay" w:date="2018-06-19T14:21:59Z"/>
                <w:rFonts w:hint="eastAsia" w:ascii="宋体" w:hAnsi="宋体" w:eastAsia="宋体" w:cs="宋体"/>
                <w:color w:val="000000"/>
                <w:sz w:val="21"/>
                <w:szCs w:val="21"/>
              </w:rPr>
              <w:pPrChange w:id="1007" w:author="Bay" w:date="2018-06-19T14:22:03Z">
                <w:pPr>
                  <w:spacing w:beforeLines="0" w:afterLines="0"/>
                  <w:jc w:val="left"/>
                </w:pPr>
              </w:pPrChange>
            </w:pPr>
            <w:ins w:id="1009" w:author="Bay" w:date="2018-06-19T14:20:48Z">
              <w:r>
                <w:rPr>
                  <w:rFonts w:hint="eastAsia" w:ascii="宋体" w:hAnsi="宋体" w:eastAsia="宋体" w:cs="宋体"/>
                  <w:color w:val="000000"/>
                  <w:sz w:val="21"/>
                  <w:szCs w:val="21"/>
                  <w:rPrChange w:id="1010" w:author="Bay" w:date="2018-06-19T14:21:50Z">
                    <w:rPr>
                      <w:rFonts w:hint="eastAsia" w:ascii="Consolas" w:hAnsi="Consolas" w:eastAsia="Consolas"/>
                      <w:color w:val="000000"/>
                      <w:sz w:val="22"/>
                    </w:rPr>
                  </w:rPrChange>
                </w:rPr>
                <w:t>{"order_no":"20180619022034",</w:t>
              </w:r>
            </w:ins>
          </w:p>
          <w:p>
            <w:pPr>
              <w:spacing w:beforeLines="0" w:afterLines="0"/>
              <w:ind w:firstLine="0" w:firstLineChars="0"/>
              <w:jc w:val="left"/>
              <w:rPr>
                <w:ins w:id="1012" w:author="Bay" w:date="2018-06-19T14:22:08Z"/>
                <w:rFonts w:hint="eastAsia" w:ascii="宋体" w:hAnsi="宋体" w:eastAsia="宋体" w:cs="宋体"/>
                <w:color w:val="000000"/>
                <w:sz w:val="21"/>
                <w:szCs w:val="21"/>
              </w:rPr>
              <w:pPrChange w:id="1011" w:author="Bay" w:date="2018-06-19T14:22:05Z">
                <w:pPr>
                  <w:spacing w:beforeLines="0" w:afterLines="0"/>
                  <w:jc w:val="left"/>
                </w:pPr>
              </w:pPrChange>
            </w:pPr>
            <w:ins w:id="1013" w:author="Bay" w:date="2018-06-19T14:20:48Z">
              <w:r>
                <w:rPr>
                  <w:rFonts w:hint="eastAsia" w:ascii="宋体" w:hAnsi="宋体" w:eastAsia="宋体" w:cs="宋体"/>
                  <w:color w:val="000000"/>
                  <w:sz w:val="21"/>
                  <w:szCs w:val="21"/>
                  <w:rPrChange w:id="1014" w:author="Bay" w:date="2018-06-19T14:21:50Z">
                    <w:rPr>
                      <w:rFonts w:hint="eastAsia" w:ascii="Consolas" w:hAnsi="Consolas" w:eastAsia="Consolas"/>
                      <w:color w:val="000000"/>
                      <w:sz w:val="22"/>
                    </w:rPr>
                  </w:rPrChange>
                </w:rPr>
                <w:t>"recode":"10000",</w:t>
              </w:r>
            </w:ins>
          </w:p>
          <w:p>
            <w:pPr>
              <w:spacing w:beforeLines="0" w:afterLines="0"/>
              <w:ind w:firstLine="0" w:firstLineChars="0"/>
              <w:jc w:val="left"/>
              <w:rPr>
                <w:ins w:id="1016" w:author="Bay" w:date="2018-06-19T14:22:10Z"/>
                <w:rFonts w:hint="eastAsia" w:ascii="宋体" w:hAnsi="宋体" w:eastAsia="宋体" w:cs="宋体"/>
                <w:color w:val="000000"/>
                <w:sz w:val="21"/>
                <w:szCs w:val="21"/>
              </w:rPr>
              <w:pPrChange w:id="1015" w:author="Bay" w:date="2018-06-19T14:22:05Z">
                <w:pPr>
                  <w:spacing w:beforeLines="0" w:afterLines="0"/>
                  <w:jc w:val="left"/>
                </w:pPr>
              </w:pPrChange>
            </w:pPr>
            <w:ins w:id="1017" w:author="Bay" w:date="2018-06-19T14:20:48Z">
              <w:r>
                <w:rPr>
                  <w:rFonts w:hint="eastAsia" w:ascii="宋体" w:hAnsi="宋体" w:eastAsia="宋体" w:cs="宋体"/>
                  <w:color w:val="000000"/>
                  <w:sz w:val="21"/>
                  <w:szCs w:val="21"/>
                  <w:rPrChange w:id="1018" w:author="Bay" w:date="2018-06-19T14:21:50Z">
                    <w:rPr>
                      <w:rFonts w:hint="eastAsia" w:ascii="Consolas" w:hAnsi="Consolas" w:eastAsia="Consolas"/>
                      <w:color w:val="000000"/>
                      <w:sz w:val="22"/>
                    </w:rPr>
                  </w:rPrChange>
                </w:rPr>
                <w:t>"remsg":"处理成功",</w:t>
              </w:r>
            </w:ins>
          </w:p>
          <w:p>
            <w:pPr>
              <w:spacing w:beforeLines="0" w:afterLines="0"/>
              <w:ind w:firstLine="0" w:firstLineChars="0"/>
              <w:jc w:val="left"/>
              <w:rPr>
                <w:rFonts w:hint="eastAsia" w:ascii="宋体" w:hAnsi="宋体" w:eastAsia="宋体" w:cs="宋体"/>
                <w:color w:val="000000"/>
                <w:sz w:val="21"/>
                <w:szCs w:val="21"/>
              </w:rPr>
              <w:pPrChange w:id="1019" w:author="Bay" w:date="2018-06-19T14:22:05Z">
                <w:pPr>
                  <w:spacing w:beforeLines="0" w:afterLines="0"/>
                  <w:jc w:val="left"/>
                </w:pPr>
              </w:pPrChange>
            </w:pPr>
            <w:ins w:id="1020" w:author="Bay" w:date="2018-06-19T14:20:48Z">
              <w:r>
                <w:rPr>
                  <w:rFonts w:hint="eastAsia" w:ascii="宋体" w:hAnsi="宋体" w:eastAsia="宋体" w:cs="宋体"/>
                  <w:color w:val="000000"/>
                  <w:sz w:val="21"/>
                  <w:szCs w:val="21"/>
                  <w:rPrChange w:id="1021" w:author="Bay" w:date="2018-06-19T14:21:50Z">
                    <w:rPr>
                      <w:rFonts w:hint="eastAsia" w:ascii="Consolas" w:hAnsi="Consolas" w:eastAsia="Consolas"/>
                      <w:color w:val="000000"/>
                      <w:sz w:val="22"/>
                    </w:rPr>
                  </w:rPrChange>
                </w:rPr>
                <w:t>"sign":"sign",</w:t>
              </w:r>
            </w:ins>
          </w:p>
          <w:p>
            <w:pPr>
              <w:spacing w:beforeLines="0" w:afterLines="0"/>
              <w:ind w:firstLine="0" w:firstLineChars="0"/>
              <w:jc w:val="left"/>
              <w:rPr>
                <w:rFonts w:hint="eastAsia" w:ascii="宋体" w:hAnsi="宋体" w:eastAsia="宋体" w:cs="宋体"/>
                <w:color w:val="000000"/>
                <w:sz w:val="21"/>
                <w:szCs w:val="21"/>
              </w:rPr>
              <w:pPrChange w:id="1022" w:author="Bay" w:date="2018-06-19T14:22:05Z">
                <w:pPr>
                  <w:spacing w:beforeLines="0" w:afterLines="0"/>
                  <w:jc w:val="left"/>
                </w:pPr>
              </w:pPrChange>
            </w:pPr>
            <w:ins w:id="1023" w:author="Bay" w:date="2018-06-19T14:20:48Z">
              <w:r>
                <w:rPr>
                  <w:rFonts w:hint="eastAsia" w:ascii="宋体" w:hAnsi="宋体" w:eastAsia="宋体" w:cs="宋体"/>
                  <w:color w:val="000000"/>
                  <w:sz w:val="21"/>
                  <w:szCs w:val="21"/>
                  <w:rPrChange w:id="1024" w:author="Bay" w:date="2018-06-19T14:21:50Z">
                    <w:rPr>
                      <w:rFonts w:hint="eastAsia" w:ascii="Consolas" w:hAnsi="Consolas" w:eastAsia="Consolas"/>
                      <w:color w:val="000000"/>
                      <w:sz w:val="22"/>
                    </w:rPr>
                  </w:rPrChange>
                </w:rPr>
                <w:t>"</w:t>
              </w:r>
            </w:ins>
            <w:r>
              <w:rPr>
                <w:rFonts w:hint="eastAsia" w:ascii="Verdana" w:hAnsi="Verdana" w:eastAsia="宋体"/>
                <w:color w:val="000000"/>
                <w:sz w:val="18"/>
                <w:szCs w:val="18"/>
              </w:rPr>
              <w:t>random_key</w:t>
            </w:r>
            <w:ins w:id="1025" w:author="Bay" w:date="2018-06-19T14:20:48Z">
              <w:r>
                <w:rPr>
                  <w:rFonts w:hint="eastAsia" w:ascii="宋体" w:hAnsi="宋体" w:eastAsia="宋体" w:cs="宋体"/>
                  <w:color w:val="000000"/>
                  <w:sz w:val="21"/>
                  <w:szCs w:val="21"/>
                  <w:rPrChange w:id="1026" w:author="Bay" w:date="2018-06-19T14:21:50Z">
                    <w:rPr>
                      <w:rFonts w:hint="eastAsia" w:ascii="Consolas" w:hAnsi="Consolas" w:eastAsia="Consolas"/>
                      <w:color w:val="000000"/>
                      <w:sz w:val="22"/>
                    </w:rPr>
                  </w:rPrChange>
                </w:rPr>
                <w:t>":"</w:t>
              </w:r>
            </w:ins>
            <w:r>
              <w:rPr>
                <w:rFonts w:hint="eastAsia" w:ascii="宋体" w:hAnsi="宋体" w:eastAsia="宋体" w:cs="宋体"/>
                <w:color w:val="000000"/>
                <w:sz w:val="21"/>
                <w:szCs w:val="21"/>
                <w:lang w:eastAsia="zh-CN"/>
              </w:rPr>
              <w:t>w</w:t>
            </w:r>
            <w:r>
              <w:rPr>
                <w:rFonts w:hint="eastAsia" w:ascii="宋体" w:hAnsi="宋体" w:eastAsia="宋体" w:cs="宋体"/>
                <w:color w:val="000000"/>
                <w:sz w:val="21"/>
                <w:szCs w:val="21"/>
                <w:lang w:val="en-US" w:eastAsia="zh-CN"/>
              </w:rPr>
              <w:t>es5d1416</w:t>
            </w:r>
            <w:ins w:id="1027" w:author="Bay" w:date="2018-06-19T14:20:48Z">
              <w:r>
                <w:rPr>
                  <w:rFonts w:hint="eastAsia" w:ascii="宋体" w:hAnsi="宋体" w:eastAsia="宋体" w:cs="宋体"/>
                  <w:color w:val="000000"/>
                  <w:sz w:val="21"/>
                  <w:szCs w:val="21"/>
                  <w:rPrChange w:id="1028" w:author="Bay" w:date="2018-06-19T14:21:50Z">
                    <w:rPr>
                      <w:rFonts w:hint="eastAsia" w:ascii="Consolas" w:hAnsi="Consolas" w:eastAsia="Consolas"/>
                      <w:color w:val="000000"/>
                      <w:sz w:val="22"/>
                    </w:rPr>
                  </w:rPrChange>
                </w:rPr>
                <w:t>",</w:t>
              </w:r>
            </w:ins>
          </w:p>
          <w:p>
            <w:pPr>
              <w:spacing w:beforeLines="0" w:afterLines="0"/>
              <w:ind w:firstLine="0" w:firstLineChars="0"/>
              <w:jc w:val="left"/>
              <w:rPr>
                <w:rFonts w:hint="eastAsia" w:ascii="宋体" w:hAnsi="宋体" w:eastAsia="宋体" w:cs="宋体"/>
                <w:color w:val="000000"/>
                <w:sz w:val="21"/>
                <w:szCs w:val="21"/>
              </w:rPr>
              <w:pPrChange w:id="1029" w:author="Bay" w:date="2018-06-19T14:22:05Z">
                <w:pPr>
                  <w:spacing w:beforeLines="0" w:afterLines="0"/>
                  <w:jc w:val="left"/>
                </w:pPr>
              </w:pPrChange>
            </w:pPr>
            <w:ins w:id="1030" w:author="Bay" w:date="2018-06-19T14:20:48Z">
              <w:r>
                <w:rPr>
                  <w:rFonts w:hint="eastAsia" w:ascii="宋体" w:hAnsi="宋体" w:eastAsia="宋体" w:cs="宋体"/>
                  <w:color w:val="000000"/>
                  <w:sz w:val="21"/>
                  <w:szCs w:val="21"/>
                  <w:rPrChange w:id="1031" w:author="Bay" w:date="2018-06-19T14:21:50Z">
                    <w:rPr>
                      <w:rFonts w:hint="eastAsia" w:ascii="Consolas" w:hAnsi="Consolas" w:eastAsia="Consolas"/>
                      <w:color w:val="000000"/>
                      <w:sz w:val="22"/>
                    </w:rPr>
                  </w:rPrChange>
                </w:rPr>
                <w:t>"</w:t>
              </w:r>
            </w:ins>
            <w:r>
              <w:rPr>
                <w:rFonts w:hint="eastAsia" w:ascii="Verdana" w:hAnsi="Verdana" w:eastAsia="宋体"/>
                <w:color w:val="000000"/>
                <w:sz w:val="18"/>
                <w:szCs w:val="18"/>
              </w:rPr>
              <w:t>random_value</w:t>
            </w:r>
            <w:ins w:id="1032" w:author="Bay" w:date="2018-06-19T14:20:48Z">
              <w:r>
                <w:rPr>
                  <w:rFonts w:hint="eastAsia" w:ascii="宋体" w:hAnsi="宋体" w:eastAsia="宋体" w:cs="宋体"/>
                  <w:color w:val="000000"/>
                  <w:sz w:val="21"/>
                  <w:szCs w:val="21"/>
                  <w:rPrChange w:id="1033" w:author="Bay" w:date="2018-06-19T14:21:50Z">
                    <w:rPr>
                      <w:rFonts w:hint="eastAsia" w:ascii="Consolas" w:hAnsi="Consolas" w:eastAsia="Consolas"/>
                      <w:color w:val="000000"/>
                      <w:sz w:val="22"/>
                    </w:rPr>
                  </w:rPrChange>
                </w:rPr>
                <w:t>":"",</w:t>
              </w:r>
            </w:ins>
          </w:p>
          <w:p>
            <w:pPr>
              <w:ind w:firstLine="0" w:firstLineChars="0"/>
              <w:rPr>
                <w:rFonts w:hint="eastAsia" w:ascii="Verdana" w:hAnsi="Verdana" w:eastAsia="宋体" w:cs="宋体"/>
                <w:color w:val="000000"/>
                <w:sz w:val="18"/>
                <w:szCs w:val="18"/>
                <w:lang w:eastAsia="zh-CN"/>
              </w:rPr>
            </w:pPr>
            <w:ins w:id="1034" w:author="Bay" w:date="2018-06-19T14:20:48Z">
              <w:r>
                <w:rPr>
                  <w:rFonts w:hint="eastAsia" w:ascii="宋体" w:hAnsi="宋体" w:eastAsia="宋体" w:cs="宋体"/>
                  <w:color w:val="000000"/>
                  <w:sz w:val="21"/>
                  <w:szCs w:val="21"/>
                  <w:rPrChange w:id="1035" w:author="Bay" w:date="2018-06-19T14:21:50Z">
                    <w:rPr>
                      <w:rFonts w:hint="eastAsia" w:ascii="Consolas" w:hAnsi="Consolas" w:eastAsia="Consolas"/>
                      <w:color w:val="000000"/>
                      <w:sz w:val="22"/>
                    </w:rPr>
                  </w:rPrChange>
                </w:rPr>
                <w:t>"trans_date":"20180619"}</w:t>
              </w:r>
            </w:ins>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返回码，</w:t>
            </w:r>
            <w:r>
              <w:rPr>
                <w:rFonts w:ascii="Verdana" w:hAnsi="Verdana" w:cs="宋体"/>
                <w:color w:val="000000"/>
                <w:sz w:val="18"/>
                <w:szCs w:val="18"/>
              </w:rPr>
              <w:t>10000</w:t>
            </w:r>
            <w:r>
              <w:rPr>
                <w:rFonts w:hint="eastAsia" w:ascii="Verdana" w:hAnsi="Verdana"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random_key</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因子键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 xml:space="preserve">random_value </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 xml:space="preserve">M </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因子密码</w:t>
            </w:r>
          </w:p>
        </w:tc>
      </w:tr>
    </w:tbl>
    <w:p>
      <w:pPr>
        <w:ind w:left="480" w:firstLine="0" w:firstLineChars="0"/>
      </w:pPr>
      <w:r>
        <w:t xml:space="preserve"> </w:t>
      </w:r>
    </w:p>
    <w:p>
      <w:pPr>
        <w:pStyle w:val="4"/>
        <w:ind w:firstLine="480"/>
        <w:rPr>
          <w:b/>
          <w:color w:val="auto"/>
          <w:sz w:val="21"/>
          <w:szCs w:val="21"/>
        </w:rPr>
      </w:pPr>
      <w:r>
        <w:rPr>
          <w:rFonts w:hint="eastAsia"/>
          <w:b/>
          <w:color w:val="auto"/>
          <w:sz w:val="21"/>
          <w:szCs w:val="21"/>
          <w:lang w:val="en-US" w:eastAsia="zh-CN"/>
        </w:rPr>
        <w:t>四要素</w:t>
      </w:r>
      <w:r>
        <w:rPr>
          <w:rFonts w:hint="eastAsia"/>
          <w:b/>
          <w:color w:val="auto"/>
          <w:sz w:val="21"/>
          <w:szCs w:val="21"/>
        </w:rPr>
        <w:t>开户申请（内部接口）</w:t>
      </w:r>
    </w:p>
    <w:p>
      <w:pPr>
        <w:ind w:firstLine="480"/>
        <w:rPr>
          <w:rFonts w:ascii="Verdana" w:hAnsi="Verdana"/>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2017"/>
        <w:gridCol w:w="6253"/>
      </w:tblGrid>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FFFFFF"/>
          </w:tcPr>
          <w:p>
            <w:pPr>
              <w:pStyle w:val="53"/>
              <w:rPr>
                <w:sz w:val="21"/>
                <w:szCs w:val="21"/>
              </w:rPr>
            </w:pPr>
            <w:r>
              <w:rPr>
                <w:rFonts w:hint="eastAsia"/>
                <w:sz w:val="21"/>
                <w:szCs w:val="21"/>
              </w:rPr>
              <w:t>接口描述说明</w:t>
            </w:r>
          </w:p>
        </w:tc>
        <w:tc>
          <w:tcPr>
            <w:tcW w:w="6253" w:type="dxa"/>
            <w:tcBorders>
              <w:top w:val="double" w:color="8DB3E2" w:sz="2" w:space="0"/>
              <w:left w:val="nil"/>
              <w:bottom w:val="double" w:color="8DB3E2" w:sz="2" w:space="0"/>
              <w:right w:val="double" w:color="8DB3E2" w:sz="2" w:space="0"/>
            </w:tcBorders>
            <w:shd w:val="clear" w:color="auto" w:fill="FFFFFF"/>
          </w:tcPr>
          <w:p>
            <w:pPr>
              <w:pStyle w:val="53"/>
              <w:rPr>
                <w:sz w:val="21"/>
                <w:szCs w:val="21"/>
              </w:rPr>
            </w:pPr>
            <w:r>
              <w:rPr>
                <w:rFonts w:hint="eastAsia"/>
                <w:sz w:val="21"/>
                <w:szCs w:val="21"/>
              </w:rPr>
              <w:t>内部开户申请接口。</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sz w:val="21"/>
                <w:szCs w:val="21"/>
              </w:rPr>
            </w:pPr>
            <w:r>
              <w:rPr>
                <w:rFonts w:hint="eastAsia"/>
                <w:sz w:val="21"/>
                <w:szCs w:val="21"/>
              </w:rPr>
              <w:t>请求地址：</w:t>
            </w:r>
          </w:p>
        </w:tc>
        <w:tc>
          <w:tcPr>
            <w:tcW w:w="6253" w:type="dxa"/>
            <w:tcBorders>
              <w:top w:val="double" w:color="8DB3E2" w:sz="2" w:space="0"/>
              <w:left w:val="nil"/>
              <w:bottom w:val="double" w:color="8DB3E2" w:sz="2" w:space="0"/>
              <w:right w:val="double" w:color="8DB3E2" w:sz="2" w:space="0"/>
            </w:tcBorders>
            <w:shd w:val="clear" w:color="auto" w:fill="B8CCE4"/>
          </w:tcPr>
          <w:p>
            <w:pPr>
              <w:pStyle w:val="53"/>
              <w:rPr>
                <w:sz w:val="21"/>
                <w:szCs w:val="21"/>
              </w:rPr>
            </w:pPr>
            <w:r>
              <w:rPr>
                <w:rFonts w:hint="eastAsia"/>
                <w:sz w:val="21"/>
                <w:szCs w:val="21"/>
              </w:rPr>
              <w:t>/account/apply_4elements_register</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FFFFFF"/>
          </w:tcPr>
          <w:p>
            <w:pPr>
              <w:pStyle w:val="53"/>
              <w:rPr>
                <w:sz w:val="21"/>
                <w:szCs w:val="21"/>
              </w:rPr>
            </w:pPr>
            <w:r>
              <w:rPr>
                <w:rFonts w:hint="eastAsia"/>
                <w:sz w:val="21"/>
                <w:szCs w:val="21"/>
              </w:rPr>
              <w:t>版本</w:t>
            </w:r>
          </w:p>
        </w:tc>
        <w:tc>
          <w:tcPr>
            <w:tcW w:w="6253" w:type="dxa"/>
            <w:tcBorders>
              <w:top w:val="double" w:color="8DB3E2" w:sz="2" w:space="0"/>
              <w:left w:val="nil"/>
              <w:bottom w:val="double" w:color="8DB3E2" w:sz="2" w:space="0"/>
              <w:right w:val="double" w:color="8DB3E2" w:sz="2" w:space="0"/>
            </w:tcBorders>
            <w:shd w:val="clear" w:color="auto" w:fill="FFFFFF"/>
          </w:tcPr>
          <w:p>
            <w:pPr>
              <w:pStyle w:val="53"/>
              <w:rPr>
                <w:sz w:val="21"/>
                <w:szCs w:val="21"/>
              </w:rPr>
            </w:pPr>
            <w:r>
              <w:rPr>
                <w:rFonts w:hint="eastAsia"/>
                <w:sz w:val="21"/>
                <w:szCs w:val="21"/>
              </w:rPr>
              <w:t>V2.0</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sz w:val="21"/>
                <w:szCs w:val="21"/>
              </w:rPr>
            </w:pPr>
            <w:r>
              <w:rPr>
                <w:rFonts w:hint="eastAsia"/>
                <w:sz w:val="21"/>
                <w:szCs w:val="21"/>
              </w:rPr>
              <w:t>接口类型</w:t>
            </w:r>
          </w:p>
        </w:tc>
        <w:tc>
          <w:tcPr>
            <w:tcW w:w="6253" w:type="dxa"/>
            <w:tcBorders>
              <w:top w:val="double" w:color="8DB3E2" w:sz="2" w:space="0"/>
              <w:left w:val="nil"/>
              <w:bottom w:val="double" w:color="8DB3E2" w:sz="2" w:space="0"/>
              <w:right w:val="double" w:color="8DB3E2" w:sz="2" w:space="0"/>
            </w:tcBorders>
            <w:shd w:val="clear" w:color="auto" w:fill="B8CCE4"/>
          </w:tcPr>
          <w:p>
            <w:pPr>
              <w:pStyle w:val="53"/>
              <w:rPr>
                <w:sz w:val="21"/>
                <w:szCs w:val="21"/>
              </w:rPr>
            </w:pPr>
            <w:r>
              <w:rPr>
                <w:rFonts w:hint="eastAsia"/>
                <w:sz w:val="21"/>
                <w:szCs w:val="21"/>
              </w:rPr>
              <w:t>同步</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FFFFFF"/>
          </w:tcPr>
          <w:p>
            <w:pPr>
              <w:pStyle w:val="53"/>
              <w:rPr>
                <w:sz w:val="21"/>
                <w:szCs w:val="21"/>
              </w:rPr>
            </w:pPr>
            <w:r>
              <w:rPr>
                <w:rFonts w:hint="eastAsia"/>
                <w:sz w:val="21"/>
                <w:szCs w:val="21"/>
              </w:rPr>
              <w:t>传输方式</w:t>
            </w:r>
          </w:p>
        </w:tc>
        <w:tc>
          <w:tcPr>
            <w:tcW w:w="6253" w:type="dxa"/>
            <w:tcBorders>
              <w:top w:val="double" w:color="8DB3E2" w:sz="2" w:space="0"/>
              <w:left w:val="nil"/>
              <w:bottom w:val="double" w:color="8DB3E2" w:sz="2" w:space="0"/>
              <w:right w:val="double" w:color="8DB3E2" w:sz="2" w:space="0"/>
            </w:tcBorders>
            <w:shd w:val="clear" w:color="auto" w:fill="FFFFFF"/>
          </w:tcPr>
          <w:p>
            <w:pPr>
              <w:pStyle w:val="53"/>
              <w:rPr>
                <w:sz w:val="21"/>
                <w:szCs w:val="21"/>
              </w:rPr>
            </w:pPr>
            <w:r>
              <w:rPr>
                <w:rFonts w:hint="eastAsia"/>
                <w:sz w:val="21"/>
                <w:szCs w:val="21"/>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证件类型（1</w:t>
            </w:r>
            <w:r>
              <w:rPr>
                <w:rFonts w:hint="eastAsia" w:ascii="宋体" w:hAnsi="宋体" w:eastAsia="宋体"/>
                <w:color w:val="000000"/>
                <w:sz w:val="18"/>
                <w:szCs w:val="18"/>
              </w:rPr>
              <w:t>：身份证）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pre_mobile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w:t>
            </w:r>
            <w:del w:id="1036" w:author="Bay" w:date="2018-06-15T18:02:55Z">
              <w:r>
                <w:rPr>
                  <w:rFonts w:hint="eastAsia" w:ascii="Verdana" w:hAnsi="Verdana" w:eastAsia="宋体"/>
                  <w:color w:val="000000"/>
                  <w:sz w:val="18"/>
                  <w:szCs w:val="18"/>
                </w:rPr>
                <w:delText>（</w:delText>
              </w:r>
            </w:del>
            <w:ins w:id="1037"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del w:id="1038" w:author="Bay" w:date="2018-06-15T18:03:18Z">
              <w:r>
                <w:rPr>
                  <w:rFonts w:hint="eastAsia" w:ascii="宋体" w:hAnsi="宋体" w:eastAsia="宋体"/>
                  <w:color w:val="000000"/>
                  <w:sz w:val="18"/>
                  <w:szCs w:val="18"/>
                </w:rPr>
                <w:delText>）</w:delText>
              </w:r>
            </w:del>
            <w:ins w:id="1039"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多角色用</w:t>
            </w:r>
            <w:ins w:id="1040" w:author="Bay" w:date="2018-06-14T17:04:55Z">
              <w:r>
                <w:rPr>
                  <w:rFonts w:hint="eastAsia" w:ascii="宋体" w:hAnsi="宋体" w:eastAsia="宋体"/>
                  <w:color w:val="000000"/>
                  <w:sz w:val="18"/>
                  <w:szCs w:val="18"/>
                  <w:lang w:val="en-US" w:eastAsia="zh-CN"/>
                </w:rPr>
                <w:t>“</w:t>
              </w:r>
            </w:ins>
            <w:ins w:id="1041" w:author="Bay" w:date="2018-06-14T17:05:00Z">
              <w:r>
                <w:rPr>
                  <w:rFonts w:hint="eastAsia" w:ascii="宋体" w:hAnsi="宋体" w:eastAsia="宋体"/>
                  <w:color w:val="000000"/>
                  <w:sz w:val="18"/>
                  <w:szCs w:val="18"/>
                  <w:lang w:val="en-US" w:eastAsia="zh-CN"/>
                </w:rPr>
                <w:t>,</w:t>
              </w:r>
            </w:ins>
            <w:ins w:id="1042" w:author="Bay" w:date="2018-06-14T17:04:55Z">
              <w:r>
                <w:rPr>
                  <w:rFonts w:hint="eastAsia" w:ascii="宋体" w:hAnsi="宋体" w:eastAsia="宋体"/>
                  <w:color w:val="000000"/>
                  <w:sz w:val="18"/>
                  <w:szCs w:val="18"/>
                  <w:lang w:val="en-US" w:eastAsia="zh-CN"/>
                </w:rPr>
                <w:t>”</w:t>
              </w:r>
            </w:ins>
            <w:del w:id="1043" w:author="Bay" w:date="2018-06-14T17:04:52Z">
              <w:r>
                <w:rPr>
                  <w:rFonts w:hint="eastAsia" w:ascii="宋体" w:hAnsi="宋体" w:eastAsia="宋体"/>
                  <w:color w:val="000000"/>
                  <w:sz w:val="18"/>
                  <w:szCs w:val="18"/>
                  <w:lang w:val="en-US" w:eastAsia="zh-CN"/>
                </w:rPr>
                <w:delText>,</w:delText>
              </w:r>
            </w:del>
            <w:del w:id="1044" w:author="Bay" w:date="2018-06-15T18:02:55Z">
              <w:r>
                <w:rPr>
                  <w:rFonts w:hint="eastAsia" w:ascii="宋体" w:hAnsi="宋体" w:eastAsia="宋体"/>
                  <w:color w:val="000000"/>
                  <w:sz w:val="18"/>
                  <w:szCs w:val="18"/>
                  <w:lang w:val="en-US" w:eastAsia="zh-CN"/>
                </w:rPr>
                <w:delText>（</w:delText>
              </w:r>
            </w:del>
            <w:ins w:id="1045" w:author="Bay" w:date="2018-06-15T18:02:55Z">
              <w:r>
                <w:rPr>
                  <w:rFonts w:hint="eastAsia" w:ascii="宋体" w:hAnsi="宋体" w:eastAsia="宋体"/>
                  <w:color w:val="000000"/>
                  <w:sz w:val="18"/>
                  <w:szCs w:val="18"/>
                  <w:lang w:val="en-US" w:eastAsia="zh-CN"/>
                </w:rPr>
                <w:t>(</w:t>
              </w:r>
            </w:ins>
            <w:ins w:id="1046" w:author="Bay" w:date="2018-06-14T17:04:43Z">
              <w:r>
                <w:rPr>
                  <w:rFonts w:hint="eastAsia" w:ascii="宋体" w:hAnsi="宋体" w:eastAsia="宋体"/>
                  <w:color w:val="000000"/>
                  <w:sz w:val="18"/>
                  <w:szCs w:val="18"/>
                  <w:lang w:val="en-US" w:eastAsia="zh-CN"/>
                </w:rPr>
                <w:t>半角</w:t>
              </w:r>
            </w:ins>
            <w:del w:id="1047" w:author="Bay" w:date="2018-06-14T17:04:35Z">
              <w:r>
                <w:rPr>
                  <w:rFonts w:hint="eastAsia" w:ascii="宋体" w:hAnsi="宋体" w:eastAsia="宋体"/>
                  <w:color w:val="000000"/>
                  <w:sz w:val="18"/>
                  <w:szCs w:val="18"/>
                  <w:lang w:val="en-US" w:eastAsia="zh-CN"/>
                </w:rPr>
                <w:delText>英文</w:delText>
              </w:r>
            </w:del>
            <w:del w:id="1048" w:author="Bay" w:date="2018-06-15T18:03:18Z">
              <w:r>
                <w:rPr>
                  <w:rFonts w:hint="eastAsia" w:ascii="宋体" w:hAnsi="宋体" w:eastAsia="宋体"/>
                  <w:color w:val="000000"/>
                  <w:sz w:val="18"/>
                  <w:szCs w:val="18"/>
                  <w:lang w:val="en-US" w:eastAsia="zh-CN"/>
                </w:rPr>
                <w:delText>）</w:delText>
              </w:r>
            </w:del>
            <w:ins w:id="1049" w:author="Bay" w:date="2018-06-15T18:03:18Z">
              <w:r>
                <w:rPr>
                  <w:rFonts w:hint="eastAsia" w:ascii="宋体" w:hAnsi="宋体" w:eastAsia="宋体"/>
                  <w:color w:val="000000"/>
                  <w:sz w:val="18"/>
                  <w:szCs w:val="18"/>
                  <w:lang w:val="en-US" w:eastAsia="zh-CN"/>
                </w:rPr>
                <w:t>)</w:t>
              </w:r>
            </w:ins>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del w:id="1050" w:author="Bay" w:date="2018-06-15T18:02:55Z">
              <w:r>
                <w:rPr>
                  <w:rFonts w:hint="eastAsia" w:ascii="宋体" w:hAnsi="宋体" w:eastAsia="宋体"/>
                  <w:color w:val="000000"/>
                  <w:sz w:val="18"/>
                  <w:szCs w:val="18"/>
                </w:rPr>
                <w:delText>（</w:delText>
              </w:r>
            </w:del>
            <w:ins w:id="1051"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del w:id="1052" w:author="Bay" w:date="2018-06-15T18:03:18Z">
              <w:r>
                <w:rPr>
                  <w:rFonts w:hint="eastAsia" w:ascii="宋体" w:hAnsi="宋体" w:eastAsia="宋体"/>
                  <w:color w:val="000000"/>
                  <w:sz w:val="18"/>
                  <w:szCs w:val="18"/>
                </w:rPr>
                <w:delText>）</w:delText>
              </w:r>
            </w:del>
            <w:ins w:id="1053" w:author="Bay" w:date="2018-06-15T18:03:18Z">
              <w:r>
                <w:rPr>
                  <w:rFonts w:hint="eastAsia" w:ascii="宋体" w:hAnsi="宋体" w:eastAsia="宋体"/>
                  <w:color w:val="000000"/>
                  <w:sz w:val="18"/>
                  <w:szCs w:val="18"/>
                  <w:lang w:eastAsia="zh-CN"/>
                </w:rPr>
                <w:t>)</w:t>
              </w:r>
            </w:ins>
          </w:p>
        </w:tc>
        <w:tc>
          <w:tcPr>
            <w:tcW w:w="4015"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del w:id="1054" w:author="Bay" w:date="2018-06-15T18:02:55Z">
              <w:r>
                <w:rPr>
                  <w:rFonts w:hint="eastAsia" w:ascii="Verdana" w:hAnsi="Verdana" w:eastAsia="宋体"/>
                  <w:color w:val="000000"/>
                  <w:sz w:val="18"/>
                  <w:szCs w:val="18"/>
                </w:rPr>
                <w:delText>（</w:delText>
              </w:r>
            </w:del>
            <w:ins w:id="105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1056" w:author="Bay" w:date="2018-06-15T18:03:18Z">
              <w:r>
                <w:rPr>
                  <w:rFonts w:hint="eastAsia" w:ascii="宋体" w:hAnsi="宋体" w:eastAsia="宋体"/>
                  <w:color w:val="000000"/>
                  <w:sz w:val="18"/>
                  <w:szCs w:val="18"/>
                </w:rPr>
                <w:delText>）</w:delText>
              </w:r>
            </w:del>
            <w:ins w:id="1057"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多类型用</w:t>
            </w:r>
            <w:ins w:id="1058" w:author="Bay" w:date="2018-06-14T17:05:36Z">
              <w:r>
                <w:rPr>
                  <w:rFonts w:hint="eastAsia" w:ascii="宋体" w:hAnsi="宋体" w:eastAsia="宋体"/>
                  <w:color w:val="000000"/>
                  <w:sz w:val="18"/>
                  <w:szCs w:val="18"/>
                  <w:lang w:val="en-US" w:eastAsia="zh-CN"/>
                </w:rPr>
                <w:t>“,”</w:t>
              </w:r>
            </w:ins>
            <w:ins w:id="1059" w:author="Bay" w:date="2018-06-15T18:02:55Z">
              <w:r>
                <w:rPr>
                  <w:rFonts w:hint="eastAsia" w:ascii="宋体" w:hAnsi="宋体" w:eastAsia="宋体"/>
                  <w:color w:val="000000"/>
                  <w:sz w:val="18"/>
                  <w:szCs w:val="18"/>
                  <w:lang w:val="en-US" w:eastAsia="zh-CN"/>
                </w:rPr>
                <w:t>(</w:t>
              </w:r>
            </w:ins>
            <w:ins w:id="1060" w:author="Bay" w:date="2018-06-14T17:05:36Z">
              <w:r>
                <w:rPr>
                  <w:rFonts w:hint="eastAsia" w:ascii="宋体" w:hAnsi="宋体" w:eastAsia="宋体"/>
                  <w:color w:val="000000"/>
                  <w:sz w:val="18"/>
                  <w:szCs w:val="18"/>
                  <w:lang w:val="en-US" w:eastAsia="zh-CN"/>
                </w:rPr>
                <w:t>半角</w:t>
              </w:r>
            </w:ins>
            <w:ins w:id="1061" w:author="Bay" w:date="2018-06-15T18:03:18Z">
              <w:r>
                <w:rPr>
                  <w:rFonts w:hint="eastAsia" w:ascii="宋体" w:hAnsi="宋体" w:eastAsia="宋体"/>
                  <w:color w:val="000000"/>
                  <w:sz w:val="18"/>
                  <w:szCs w:val="18"/>
                  <w:lang w:val="en-US" w:eastAsia="zh-CN"/>
                </w:rPr>
                <w:t>)</w:t>
              </w:r>
            </w:ins>
            <w:del w:id="1062" w:author="Bay" w:date="2018-06-14T17:05:36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w:t>
            </w:r>
            <w:r>
              <w:rPr>
                <w:rFonts w:hint="eastAsia" w:ascii="宋体" w:hAnsi="宋体" w:eastAsia="宋体" w:cs="宋体"/>
                <w:color w:val="000000"/>
                <w:sz w:val="21"/>
                <w:szCs w:val="21"/>
                <w:lang w:val="en-US" w:eastAsia="zh-CN"/>
              </w:rPr>
              <w:t>10000</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w:t>
            </w:r>
            <w:r>
              <w:rPr>
                <w:rFonts w:hint="eastAsia" w:ascii="宋体" w:hAnsi="宋体" w:eastAsia="宋体" w:cs="宋体"/>
                <w:color w:val="000000"/>
                <w:sz w:val="21"/>
                <w:szCs w:val="21"/>
                <w:lang w:eastAsia="zh-CN"/>
              </w:rPr>
              <w:t>成功</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order_no</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2018062615258854963</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lang w:val="en-US" w:eastAsia="zh-CN"/>
        </w:rPr>
        <w:t>四要素</w:t>
      </w:r>
      <w:r>
        <w:rPr>
          <w:rFonts w:hint="eastAsia"/>
          <w:b/>
          <w:color w:val="auto"/>
        </w:rPr>
        <w:t>开户确认（内部接口）</w:t>
      </w:r>
    </w:p>
    <w:p>
      <w:pPr>
        <w:ind w:firstLine="480"/>
        <w:rPr>
          <w:rFonts w:ascii="Verdana" w:hAnsi="Verdan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2039"/>
        <w:gridCol w:w="6231"/>
      </w:tblGrid>
      <w:tr>
        <w:tblPrEx>
          <w:tblLayout w:type="fixed"/>
          <w:tblCellMar>
            <w:top w:w="0" w:type="dxa"/>
            <w:left w:w="108" w:type="dxa"/>
            <w:bottom w:w="0" w:type="dxa"/>
            <w:right w:w="108" w:type="dxa"/>
          </w:tblCellMar>
        </w:tblPrEx>
        <w:trPr>
          <w:trHeight w:val="355" w:hRule="atLeast"/>
        </w:trPr>
        <w:tc>
          <w:tcPr>
            <w:tcW w:w="203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3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内部开户确认接口。</w:t>
            </w:r>
          </w:p>
        </w:tc>
      </w:tr>
      <w:tr>
        <w:tblPrEx>
          <w:tblLayout w:type="fixed"/>
          <w:tblCellMar>
            <w:top w:w="0" w:type="dxa"/>
            <w:left w:w="108" w:type="dxa"/>
            <w:bottom w:w="0" w:type="dxa"/>
            <w:right w:w="108" w:type="dxa"/>
          </w:tblCellMar>
        </w:tblPrEx>
        <w:trPr>
          <w:trHeight w:val="355" w:hRule="atLeast"/>
        </w:trPr>
        <w:tc>
          <w:tcPr>
            <w:tcW w:w="203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3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/account/confirm_4elements_register</w:t>
            </w:r>
          </w:p>
        </w:tc>
      </w:tr>
      <w:tr>
        <w:tblPrEx>
          <w:tblLayout w:type="fixed"/>
          <w:tblCellMar>
            <w:top w:w="0" w:type="dxa"/>
            <w:left w:w="108" w:type="dxa"/>
            <w:bottom w:w="0" w:type="dxa"/>
            <w:right w:w="108" w:type="dxa"/>
          </w:tblCellMar>
        </w:tblPrEx>
        <w:trPr>
          <w:trHeight w:val="355" w:hRule="atLeast"/>
        </w:trPr>
        <w:tc>
          <w:tcPr>
            <w:tcW w:w="203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3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3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3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3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3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356" w:type="dxa"/>
        <w:tblInd w:w="0" w:type="dxa"/>
        <w:tblLayout w:type="fixed"/>
        <w:tblCellMar>
          <w:top w:w="0" w:type="dxa"/>
          <w:left w:w="108" w:type="dxa"/>
          <w:bottom w:w="0" w:type="dxa"/>
          <w:right w:w="108" w:type="dxa"/>
        </w:tblCellMar>
      </w:tblPr>
      <w:tblGrid>
        <w:gridCol w:w="2402"/>
        <w:gridCol w:w="15"/>
        <w:gridCol w:w="836"/>
        <w:gridCol w:w="7"/>
        <w:gridCol w:w="1050"/>
        <w:gridCol w:w="77"/>
        <w:gridCol w:w="3969"/>
      </w:tblGrid>
      <w:tr>
        <w:tblPrEx>
          <w:tblLayout w:type="fixed"/>
          <w:tblCellMar>
            <w:top w:w="0" w:type="dxa"/>
            <w:left w:w="108" w:type="dxa"/>
            <w:bottom w:w="0" w:type="dxa"/>
            <w:right w:w="108" w:type="dxa"/>
          </w:tblCellMar>
        </w:tblPrEx>
        <w:trPr>
          <w:trHeight w:val="290"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46"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name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证件类型（1</w:t>
            </w:r>
            <w:r>
              <w:rPr>
                <w:rFonts w:hint="eastAsia" w:ascii="宋体" w:hAnsi="宋体" w:eastAsia="宋体"/>
                <w:color w:val="000000"/>
                <w:sz w:val="18"/>
                <w:szCs w:val="18"/>
              </w:rPr>
              <w:t>：身份证）</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4"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pre_mobile</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角色</w:t>
            </w:r>
            <w:del w:id="1063" w:author="Bay" w:date="2018-06-15T18:02:55Z">
              <w:r>
                <w:rPr>
                  <w:rFonts w:hint="eastAsia" w:ascii="Verdana" w:hAnsi="Verdana" w:eastAsia="宋体"/>
                  <w:color w:val="000000"/>
                  <w:sz w:val="18"/>
                  <w:szCs w:val="18"/>
                </w:rPr>
                <w:delText>（</w:delText>
              </w:r>
            </w:del>
            <w:ins w:id="1064"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del w:id="1065" w:author="Bay" w:date="2018-06-15T18:03:18Z">
              <w:r>
                <w:rPr>
                  <w:rFonts w:hint="eastAsia" w:ascii="宋体" w:hAnsi="宋体" w:eastAsia="宋体"/>
                  <w:color w:val="000000"/>
                  <w:sz w:val="18"/>
                  <w:szCs w:val="18"/>
                </w:rPr>
                <w:delText>）</w:delText>
              </w:r>
            </w:del>
            <w:ins w:id="1066"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多角色用</w:t>
            </w:r>
            <w:ins w:id="1067" w:author="Bay" w:date="2018-06-14T17:04:55Z">
              <w:r>
                <w:rPr>
                  <w:rFonts w:hint="eastAsia" w:ascii="宋体" w:hAnsi="宋体" w:eastAsia="宋体"/>
                  <w:color w:val="000000"/>
                  <w:sz w:val="18"/>
                  <w:szCs w:val="18"/>
                  <w:lang w:val="en-US" w:eastAsia="zh-CN"/>
                </w:rPr>
                <w:t>“</w:t>
              </w:r>
            </w:ins>
            <w:ins w:id="1068" w:author="Bay" w:date="2018-06-14T17:05:00Z">
              <w:r>
                <w:rPr>
                  <w:rFonts w:hint="eastAsia" w:ascii="宋体" w:hAnsi="宋体" w:eastAsia="宋体"/>
                  <w:color w:val="000000"/>
                  <w:sz w:val="18"/>
                  <w:szCs w:val="18"/>
                  <w:lang w:val="en-US" w:eastAsia="zh-CN"/>
                </w:rPr>
                <w:t>,</w:t>
              </w:r>
            </w:ins>
            <w:ins w:id="1069" w:author="Bay" w:date="2018-06-14T17:04:55Z">
              <w:r>
                <w:rPr>
                  <w:rFonts w:hint="eastAsia" w:ascii="宋体" w:hAnsi="宋体" w:eastAsia="宋体"/>
                  <w:color w:val="000000"/>
                  <w:sz w:val="18"/>
                  <w:szCs w:val="18"/>
                  <w:lang w:val="en-US" w:eastAsia="zh-CN"/>
                </w:rPr>
                <w:t>”</w:t>
              </w:r>
            </w:ins>
            <w:del w:id="1070" w:author="Bay" w:date="2018-06-14T17:04:52Z">
              <w:r>
                <w:rPr>
                  <w:rFonts w:hint="eastAsia" w:ascii="宋体" w:hAnsi="宋体" w:eastAsia="宋体"/>
                  <w:color w:val="000000"/>
                  <w:sz w:val="18"/>
                  <w:szCs w:val="18"/>
                  <w:lang w:val="en-US" w:eastAsia="zh-CN"/>
                </w:rPr>
                <w:delText>,</w:delText>
              </w:r>
            </w:del>
            <w:del w:id="1071" w:author="Bay" w:date="2018-06-15T18:02:55Z">
              <w:r>
                <w:rPr>
                  <w:rFonts w:hint="eastAsia" w:ascii="宋体" w:hAnsi="宋体" w:eastAsia="宋体"/>
                  <w:color w:val="000000"/>
                  <w:sz w:val="18"/>
                  <w:szCs w:val="18"/>
                  <w:lang w:val="en-US" w:eastAsia="zh-CN"/>
                </w:rPr>
                <w:delText>（</w:delText>
              </w:r>
            </w:del>
            <w:ins w:id="1072" w:author="Bay" w:date="2018-06-15T18:02:55Z">
              <w:r>
                <w:rPr>
                  <w:rFonts w:hint="eastAsia" w:ascii="宋体" w:hAnsi="宋体" w:eastAsia="宋体"/>
                  <w:color w:val="000000"/>
                  <w:sz w:val="18"/>
                  <w:szCs w:val="18"/>
                  <w:lang w:val="en-US" w:eastAsia="zh-CN"/>
                </w:rPr>
                <w:t>(</w:t>
              </w:r>
            </w:ins>
            <w:ins w:id="1073" w:author="Bay" w:date="2018-06-14T17:04:43Z">
              <w:r>
                <w:rPr>
                  <w:rFonts w:hint="eastAsia" w:ascii="宋体" w:hAnsi="宋体" w:eastAsia="宋体"/>
                  <w:color w:val="000000"/>
                  <w:sz w:val="18"/>
                  <w:szCs w:val="18"/>
                  <w:lang w:val="en-US" w:eastAsia="zh-CN"/>
                </w:rPr>
                <w:t>半角</w:t>
              </w:r>
            </w:ins>
            <w:del w:id="1074" w:author="Bay" w:date="2018-06-14T17:04:35Z">
              <w:r>
                <w:rPr>
                  <w:rFonts w:hint="eastAsia" w:ascii="宋体" w:hAnsi="宋体" w:eastAsia="宋体"/>
                  <w:color w:val="000000"/>
                  <w:sz w:val="18"/>
                  <w:szCs w:val="18"/>
                  <w:lang w:val="en-US" w:eastAsia="zh-CN"/>
                </w:rPr>
                <w:delText>英文</w:delText>
              </w:r>
            </w:del>
            <w:del w:id="1075" w:author="Bay" w:date="2018-06-15T18:03:18Z">
              <w:r>
                <w:rPr>
                  <w:rFonts w:hint="eastAsia" w:ascii="宋体" w:hAnsi="宋体" w:eastAsia="宋体"/>
                  <w:color w:val="000000"/>
                  <w:sz w:val="18"/>
                  <w:szCs w:val="18"/>
                  <w:lang w:val="en-US" w:eastAsia="zh-CN"/>
                </w:rPr>
                <w:delText>）</w:delText>
              </w:r>
            </w:del>
            <w:ins w:id="1076" w:author="Bay" w:date="2018-06-15T18:03:18Z">
              <w:r>
                <w:rPr>
                  <w:rFonts w:hint="eastAsia" w:ascii="宋体" w:hAnsi="宋体" w:eastAsia="宋体"/>
                  <w:color w:val="000000"/>
                  <w:sz w:val="18"/>
                  <w:szCs w:val="18"/>
                  <w:lang w:val="en-US" w:eastAsia="zh-CN"/>
                </w:rPr>
                <w:t>)</w:t>
              </w:r>
            </w:ins>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90"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851" w:type="dxa"/>
            <w:gridSpan w:val="2"/>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r>
              <w:rPr>
                <w:rFonts w:hint="eastAsia" w:ascii="宋体" w:hAnsi="宋体" w:eastAsia="宋体"/>
                <w:color w:val="000000"/>
                <w:sz w:val="18"/>
                <w:szCs w:val="18"/>
              </w:rPr>
              <w:t>）</w:t>
            </w:r>
          </w:p>
        </w:tc>
        <w:tc>
          <w:tcPr>
            <w:tcW w:w="3969"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del w:id="1077" w:author="Bay" w:date="2018-06-15T18:02:55Z">
              <w:r>
                <w:rPr>
                  <w:rFonts w:hint="eastAsia" w:ascii="Verdana" w:hAnsi="Verdana" w:eastAsia="宋体"/>
                  <w:color w:val="000000"/>
                  <w:sz w:val="18"/>
                  <w:szCs w:val="18"/>
                </w:rPr>
                <w:delText>（</w:delText>
              </w:r>
            </w:del>
            <w:ins w:id="1078"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1079" w:author="Bay" w:date="2018-06-15T18:03:18Z">
              <w:r>
                <w:rPr>
                  <w:rFonts w:hint="eastAsia" w:ascii="宋体" w:hAnsi="宋体" w:eastAsia="宋体"/>
                  <w:color w:val="000000"/>
                  <w:sz w:val="18"/>
                  <w:szCs w:val="18"/>
                </w:rPr>
                <w:delText>）</w:delText>
              </w:r>
            </w:del>
            <w:ins w:id="1080"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多类型用</w:t>
            </w:r>
            <w:ins w:id="1081" w:author="Bay" w:date="2018-06-14T17:05:36Z">
              <w:r>
                <w:rPr>
                  <w:rFonts w:hint="eastAsia" w:ascii="宋体" w:hAnsi="宋体" w:eastAsia="宋体"/>
                  <w:color w:val="000000"/>
                  <w:sz w:val="18"/>
                  <w:szCs w:val="18"/>
                  <w:lang w:val="en-US" w:eastAsia="zh-CN"/>
                </w:rPr>
                <w:t>“,”</w:t>
              </w:r>
            </w:ins>
            <w:ins w:id="1082" w:author="Bay" w:date="2018-06-15T18:02:55Z">
              <w:r>
                <w:rPr>
                  <w:rFonts w:hint="eastAsia" w:ascii="宋体" w:hAnsi="宋体" w:eastAsia="宋体"/>
                  <w:color w:val="000000"/>
                  <w:sz w:val="18"/>
                  <w:szCs w:val="18"/>
                  <w:lang w:val="en-US" w:eastAsia="zh-CN"/>
                </w:rPr>
                <w:t>(</w:t>
              </w:r>
            </w:ins>
            <w:ins w:id="1083" w:author="Bay" w:date="2018-06-14T17:05:36Z">
              <w:r>
                <w:rPr>
                  <w:rFonts w:hint="eastAsia" w:ascii="宋体" w:hAnsi="宋体" w:eastAsia="宋体"/>
                  <w:color w:val="000000"/>
                  <w:sz w:val="18"/>
                  <w:szCs w:val="18"/>
                  <w:lang w:val="en-US" w:eastAsia="zh-CN"/>
                </w:rPr>
                <w:t>半角</w:t>
              </w:r>
            </w:ins>
            <w:ins w:id="1084" w:author="Bay" w:date="2018-06-15T18:03:18Z">
              <w:r>
                <w:rPr>
                  <w:rFonts w:hint="eastAsia" w:ascii="宋体" w:hAnsi="宋体" w:eastAsia="宋体"/>
                  <w:color w:val="000000"/>
                  <w:sz w:val="18"/>
                  <w:szCs w:val="18"/>
                  <w:lang w:val="en-US" w:eastAsia="zh-CN"/>
                </w:rPr>
                <w:t>)</w:t>
              </w:r>
            </w:ins>
            <w:del w:id="1085" w:author="Bay" w:date="2018-06-14T17:05:36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identifying_code</w:t>
            </w:r>
          </w:p>
        </w:tc>
        <w:tc>
          <w:tcPr>
            <w:tcW w:w="843"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w:t>
            </w:r>
          </w:p>
        </w:tc>
        <w:tc>
          <w:tcPr>
            <w:tcW w:w="4046" w:type="dxa"/>
            <w:gridSpan w:val="2"/>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origin_order_no</w:t>
            </w:r>
          </w:p>
        </w:tc>
        <w:tc>
          <w:tcPr>
            <w:tcW w:w="843"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046" w:type="dxa"/>
            <w:gridSpan w:val="2"/>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原开户</w:t>
            </w:r>
            <w:r>
              <w:rPr>
                <w:rFonts w:hint="eastAsia" w:ascii="微软雅黑" w:hAnsi="微软雅黑" w:eastAsia="微软雅黑" w:cs="微软雅黑"/>
                <w:color w:val="000000"/>
                <w:sz w:val="18"/>
                <w:szCs w:val="18"/>
              </w:rPr>
              <w:t>申请订单号</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eastAsiaTheme="minorEastAsia"/>
                <w:color w:val="000000"/>
                <w:sz w:val="18"/>
                <w:szCs w:val="18"/>
              </w:rPr>
            </w:pPr>
            <w:r>
              <w:rPr>
                <w:rFonts w:hint="eastAsia" w:ascii="Verdana" w:hAnsi="Verdana" w:cs="宋体" w:eastAsiaTheme="minorEastAsia"/>
                <w:color w:val="000000"/>
                <w:sz w:val="18"/>
                <w:szCs w:val="18"/>
              </w:rPr>
              <w:t>p</w:t>
            </w:r>
            <w:r>
              <w:rPr>
                <w:rFonts w:ascii="Verdana" w:hAnsi="Verdana" w:cs="宋体" w:eastAsiaTheme="minorEastAsia"/>
                <w:color w:val="000000"/>
                <w:sz w:val="18"/>
                <w:szCs w:val="18"/>
              </w:rPr>
              <w:t>latcust</w:t>
            </w:r>
          </w:p>
        </w:tc>
        <w:tc>
          <w:tcPr>
            <w:tcW w:w="843"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046" w:type="dxa"/>
            <w:gridSpan w:val="2"/>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客户号</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trans_pwd</w:t>
            </w:r>
          </w:p>
        </w:tc>
        <w:tc>
          <w:tcPr>
            <w:tcW w:w="843"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4046" w:type="dxa"/>
            <w:gridSpan w:val="2"/>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80"/>
              <w:rPr>
                <w:rFonts w:ascii="Verdana" w:hAnsi="Verdana" w:eastAsia="宋体"/>
                <w:color w:val="000000"/>
                <w:sz w:val="18"/>
                <w:szCs w:val="18"/>
              </w:rPr>
            </w:pPr>
            <w:r>
              <w:rPr>
                <w:rFonts w:hint="eastAsia" w:ascii="Arial" w:hAnsi="Arial" w:eastAsia="宋体" w:cs="Arial"/>
                <w:color w:val="333333"/>
                <w:sz w:val="19"/>
                <w:szCs w:val="19"/>
                <w:shd w:val="clear" w:color="auto" w:fill="FFFFFF"/>
              </w:rPr>
              <w:t>r</w:t>
            </w:r>
            <w:r>
              <w:rPr>
                <w:rFonts w:ascii="Arial" w:hAnsi="Arial" w:eastAsia="宋体" w:cs="Arial"/>
                <w:color w:val="333333"/>
                <w:sz w:val="19"/>
                <w:szCs w:val="19"/>
                <w:shd w:val="clear" w:color="auto" w:fill="FFFFFF"/>
              </w:rPr>
              <w:t>andom</w:t>
            </w:r>
            <w:r>
              <w:rPr>
                <w:rFonts w:hint="eastAsia" w:ascii="Arial" w:hAnsi="Arial" w:eastAsia="宋体" w:cs="Arial"/>
                <w:color w:val="333333"/>
                <w:sz w:val="19"/>
                <w:szCs w:val="19"/>
                <w:shd w:val="clear" w:color="auto" w:fill="FFFFFF"/>
              </w:rPr>
              <w:t>_key</w:t>
            </w:r>
            <w:r>
              <w:rPr>
                <w:rFonts w:ascii="Arial" w:hAnsi="Arial" w:eastAsia="宋体" w:cs="Arial"/>
                <w:color w:val="333333"/>
                <w:sz w:val="19"/>
                <w:szCs w:val="19"/>
                <w:shd w:val="clear" w:color="auto" w:fill="FFFFFF"/>
              </w:rPr>
              <w:t> </w:t>
            </w:r>
          </w:p>
        </w:tc>
        <w:tc>
          <w:tcPr>
            <w:tcW w:w="843"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C(100)</w:t>
            </w:r>
          </w:p>
        </w:tc>
        <w:tc>
          <w:tcPr>
            <w:tcW w:w="4046" w:type="dxa"/>
            <w:gridSpan w:val="2"/>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交易密码随机数</w:t>
            </w:r>
          </w:p>
        </w:tc>
      </w:tr>
    </w:tbl>
    <w:p>
      <w:pPr>
        <w:ind w:left="480" w:firstLine="0" w:firstLineChars="0"/>
      </w:pPr>
    </w:p>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order_no</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2018062615258854963</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"platcust":"188888"}</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确认</w:t>
            </w:r>
            <w:r>
              <w:rPr>
                <w:rFonts w:hint="eastAsia" w:ascii="微软雅黑" w:hAnsi="微软雅黑" w:eastAsia="微软雅黑" w:cs="微软雅黑"/>
                <w:color w:val="000000"/>
                <w:sz w:val="18"/>
                <w:szCs w:val="18"/>
              </w:rPr>
              <w:t>成功时，必填</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hint="eastAsia" w:ascii="宋体" w:hAnsi="宋体" w:eastAsia="宋体"/>
        </w:rPr>
      </w:pPr>
      <w:r>
        <w:rPr>
          <w:rFonts w:hint="eastAsia" w:ascii="宋体" w:hAnsi="宋体" w:eastAsia="宋体"/>
        </w:rPr>
        <w:t xml:space="preserve"> </w:t>
      </w:r>
    </w:p>
    <w:p>
      <w:pPr>
        <w:pStyle w:val="4"/>
        <w:ind w:firstLine="480"/>
        <w:rPr>
          <w:b/>
          <w:color w:val="auto"/>
        </w:rPr>
      </w:pPr>
      <w:r>
        <w:rPr>
          <w:rFonts w:hint="eastAsia"/>
          <w:b/>
          <w:color w:val="auto"/>
          <w:lang w:val="en-US" w:eastAsia="zh-CN"/>
        </w:rPr>
        <w:t>三要素</w:t>
      </w:r>
      <w:r>
        <w:rPr>
          <w:rFonts w:hint="eastAsia"/>
          <w:b/>
          <w:color w:val="auto"/>
        </w:rPr>
        <w:t>开户申请（内部接口）</w:t>
      </w:r>
    </w:p>
    <w:p>
      <w:pPr>
        <w:ind w:firstLine="480"/>
        <w:rPr>
          <w:rFonts w:ascii="Verdana" w:hAnsi="Verdan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2006"/>
        <w:gridCol w:w="6264"/>
      </w:tblGrid>
      <w:tr>
        <w:tblPrEx>
          <w:tblLayout w:type="fixed"/>
          <w:tblCellMar>
            <w:top w:w="0" w:type="dxa"/>
            <w:left w:w="108" w:type="dxa"/>
            <w:bottom w:w="0" w:type="dxa"/>
            <w:right w:w="108" w:type="dxa"/>
          </w:tblCellMar>
        </w:tblPrEx>
        <w:trPr>
          <w:trHeight w:val="355" w:hRule="atLeast"/>
        </w:trPr>
        <w:tc>
          <w:tcPr>
            <w:tcW w:w="2006"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64"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内部开户申请接口。</w:t>
            </w:r>
          </w:p>
        </w:tc>
      </w:tr>
      <w:tr>
        <w:tblPrEx>
          <w:tblLayout w:type="fixed"/>
          <w:tblCellMar>
            <w:top w:w="0" w:type="dxa"/>
            <w:left w:w="108" w:type="dxa"/>
            <w:bottom w:w="0" w:type="dxa"/>
            <w:right w:w="108" w:type="dxa"/>
          </w:tblCellMar>
        </w:tblPrEx>
        <w:trPr>
          <w:trHeight w:val="355" w:hRule="atLeast"/>
        </w:trPr>
        <w:tc>
          <w:tcPr>
            <w:tcW w:w="2006"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64"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/account/apply_3elements_register</w:t>
            </w:r>
          </w:p>
        </w:tc>
      </w:tr>
      <w:tr>
        <w:tblPrEx>
          <w:tblLayout w:type="fixed"/>
          <w:tblCellMar>
            <w:top w:w="0" w:type="dxa"/>
            <w:left w:w="108" w:type="dxa"/>
            <w:bottom w:w="0" w:type="dxa"/>
            <w:right w:w="108" w:type="dxa"/>
          </w:tblCellMar>
        </w:tblPrEx>
        <w:trPr>
          <w:trHeight w:val="355" w:hRule="atLeast"/>
        </w:trPr>
        <w:tc>
          <w:tcPr>
            <w:tcW w:w="2006"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64"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06"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64"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06"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64"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证件类型（1</w:t>
            </w:r>
            <w:r>
              <w:rPr>
                <w:rFonts w:hint="eastAsia" w:ascii="宋体" w:hAnsi="宋体" w:eastAsia="宋体"/>
                <w:color w:val="000000"/>
                <w:sz w:val="18"/>
                <w:szCs w:val="18"/>
              </w:rPr>
              <w:t>：身份证）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w:t>
            </w:r>
            <w:r>
              <w:rPr>
                <w:rFonts w:hint="eastAsia" w:ascii="Verdana" w:hAnsi="Verdana" w:eastAsia="宋体"/>
                <w:color w:val="000000"/>
                <w:sz w:val="18"/>
                <w:szCs w:val="18"/>
                <w:lang w:val="en-US" w:eastAsia="zh-CN"/>
              </w:rPr>
              <w:t>2</w:t>
            </w:r>
            <w:r>
              <w:rPr>
                <w:rFonts w:hint="eastAsia" w:ascii="Verdana" w:hAnsi="Verdana" w:eastAsia="宋体"/>
                <w:color w:val="000000"/>
                <w:sz w:val="18"/>
                <w:szCs w:val="18"/>
              </w:rPr>
              <w:t>:</w:t>
            </w:r>
            <w:r>
              <w:rPr>
                <w:rFonts w:hint="eastAsia" w:ascii="宋体" w:hAnsi="宋体" w:eastAsia="宋体"/>
                <w:color w:val="000000"/>
                <w:sz w:val="18"/>
                <w:szCs w:val="18"/>
                <w:lang w:eastAsia="zh-CN"/>
              </w:rPr>
              <w:t>信用</w:t>
            </w:r>
            <w:r>
              <w:rPr>
                <w:rFonts w:hint="eastAsia" w:ascii="宋体" w:hAnsi="宋体" w:eastAsia="宋体"/>
                <w:color w:val="000000"/>
                <w:sz w:val="18"/>
                <w:szCs w:val="18"/>
              </w:rPr>
              <w:t>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del w:id="1086" w:author="Bay" w:date="2018-06-15T18:02:55Z">
              <w:r>
                <w:rPr>
                  <w:rFonts w:hint="eastAsia" w:ascii="宋体" w:hAnsi="宋体" w:eastAsia="宋体"/>
                  <w:color w:val="000000"/>
                  <w:sz w:val="18"/>
                  <w:szCs w:val="18"/>
                </w:rPr>
                <w:delText>（</w:delText>
              </w:r>
            </w:del>
            <w:ins w:id="1087"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del w:id="1088" w:author="Bay" w:date="2018-06-15T18:03:18Z">
              <w:r>
                <w:rPr>
                  <w:rFonts w:hint="eastAsia" w:ascii="宋体" w:hAnsi="宋体" w:eastAsia="宋体"/>
                  <w:color w:val="000000"/>
                  <w:sz w:val="18"/>
                  <w:szCs w:val="18"/>
                </w:rPr>
                <w:delText>）</w:delText>
              </w:r>
            </w:del>
            <w:ins w:id="1089" w:author="Bay" w:date="2018-06-15T18:03:18Z">
              <w:r>
                <w:rPr>
                  <w:rFonts w:hint="eastAsia" w:ascii="宋体" w:hAnsi="宋体" w:eastAsia="宋体"/>
                  <w:color w:val="000000"/>
                  <w:sz w:val="18"/>
                  <w:szCs w:val="18"/>
                  <w:lang w:eastAsia="zh-CN"/>
                </w:rPr>
                <w:t>)</w:t>
              </w:r>
            </w:ins>
          </w:p>
        </w:tc>
        <w:tc>
          <w:tcPr>
            <w:tcW w:w="422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del w:id="1090" w:author="Bay" w:date="2018-06-15T18:02:55Z">
              <w:r>
                <w:rPr>
                  <w:rFonts w:hint="eastAsia" w:ascii="Verdana" w:hAnsi="Verdana" w:eastAsia="宋体"/>
                  <w:color w:val="000000"/>
                  <w:sz w:val="18"/>
                  <w:szCs w:val="18"/>
                </w:rPr>
                <w:delText>（</w:delText>
              </w:r>
            </w:del>
            <w:ins w:id="109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1、出借，2、还款，3、缴费，</w:t>
            </w:r>
            <w:del w:id="1092" w:author="Bay" w:date="2018-06-15T18:03:18Z">
              <w:r>
                <w:rPr>
                  <w:rFonts w:hint="eastAsia" w:ascii="宋体" w:hAnsi="宋体" w:eastAsia="宋体"/>
                  <w:color w:val="000000"/>
                  <w:sz w:val="18"/>
                  <w:szCs w:val="18"/>
                </w:rPr>
                <w:delText>）</w:delText>
              </w:r>
            </w:del>
            <w:ins w:id="1093" w:author="Bay" w:date="2018-06-15T18:03:18Z">
              <w:r>
                <w:rPr>
                  <w:rFonts w:hint="eastAsia" w:ascii="宋体" w:hAnsi="宋体" w:eastAsia="宋体"/>
                  <w:color w:val="000000"/>
                  <w:sz w:val="18"/>
                  <w:szCs w:val="18"/>
                  <w:lang w:eastAsia="zh-CN"/>
                </w:rPr>
                <w:t>)</w:t>
              </w:r>
            </w:ins>
            <w:r>
              <w:rPr>
                <w:rFonts w:hint="eastAsia" w:ascii="宋体" w:hAnsi="宋体" w:eastAsia="宋体"/>
                <w:color w:val="000000"/>
                <w:sz w:val="18"/>
                <w:szCs w:val="18"/>
                <w:lang w:val="en-US" w:eastAsia="zh-CN"/>
              </w:rPr>
              <w:t>多类型用</w:t>
            </w:r>
            <w:ins w:id="1094" w:author="Bay" w:date="2018-06-14T17:05:36Z">
              <w:r>
                <w:rPr>
                  <w:rFonts w:hint="eastAsia" w:ascii="宋体" w:hAnsi="宋体" w:eastAsia="宋体"/>
                  <w:color w:val="000000"/>
                  <w:sz w:val="18"/>
                  <w:szCs w:val="18"/>
                  <w:lang w:val="en-US" w:eastAsia="zh-CN"/>
                </w:rPr>
                <w:t>“,”</w:t>
              </w:r>
            </w:ins>
            <w:ins w:id="1095" w:author="Bay" w:date="2018-06-15T18:02:55Z">
              <w:r>
                <w:rPr>
                  <w:rFonts w:hint="eastAsia" w:ascii="宋体" w:hAnsi="宋体" w:eastAsia="宋体"/>
                  <w:color w:val="000000"/>
                  <w:sz w:val="18"/>
                  <w:szCs w:val="18"/>
                  <w:lang w:val="en-US" w:eastAsia="zh-CN"/>
                </w:rPr>
                <w:t>(</w:t>
              </w:r>
            </w:ins>
            <w:ins w:id="1096" w:author="Bay" w:date="2018-06-14T17:05:36Z">
              <w:r>
                <w:rPr>
                  <w:rFonts w:hint="eastAsia" w:ascii="宋体" w:hAnsi="宋体" w:eastAsia="宋体"/>
                  <w:color w:val="000000"/>
                  <w:sz w:val="18"/>
                  <w:szCs w:val="18"/>
                  <w:lang w:val="en-US" w:eastAsia="zh-CN"/>
                </w:rPr>
                <w:t>半角</w:t>
              </w:r>
            </w:ins>
            <w:ins w:id="1097" w:author="Bay" w:date="2018-06-15T18:03:18Z">
              <w:r>
                <w:rPr>
                  <w:rFonts w:hint="eastAsia" w:ascii="宋体" w:hAnsi="宋体" w:eastAsia="宋体"/>
                  <w:color w:val="000000"/>
                  <w:sz w:val="18"/>
                  <w:szCs w:val="18"/>
                  <w:lang w:val="en-US" w:eastAsia="zh-CN"/>
                </w:rPr>
                <w:t>)</w:t>
              </w:r>
            </w:ins>
            <w:del w:id="1098" w:author="Bay" w:date="2018-06-14T17:05:36Z">
              <w:r>
                <w:rPr>
                  <w:rFonts w:hint="eastAsia" w:ascii="宋体" w:hAnsi="宋体" w:eastAsia="宋体"/>
                  <w:color w:val="000000"/>
                  <w:sz w:val="18"/>
                  <w:szCs w:val="18"/>
                  <w:lang w:val="en-US" w:eastAsia="zh-CN"/>
                </w:rPr>
                <w:delText>,（英文）</w:delText>
              </w:r>
            </w:del>
            <w:r>
              <w:rPr>
                <w:rFonts w:hint="eastAsia" w:ascii="宋体" w:hAnsi="宋体" w:eastAsia="宋体"/>
                <w:color w:val="000000"/>
                <w:sz w:val="18"/>
                <w:szCs w:val="18"/>
                <w:lang w:val="en-US" w:eastAsia="zh-CN"/>
              </w:rPr>
              <w:t>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Verdana" w:hAnsi="Verdana" w:eastAsia="宋体"/>
                <w:color w:val="000000"/>
                <w:sz w:val="18"/>
                <w:szCs w:val="18"/>
                <w:lang w:val="en-US" w:eastAsia="zh-CN"/>
              </w:rPr>
              <w:t>(</w:t>
            </w:r>
            <w:r>
              <w:rPr>
                <w:rFonts w:hint="eastAsia" w:ascii="Verdana" w:hAnsi="Verdana" w:eastAsia="宋体"/>
                <w:color w:val="000000"/>
                <w:sz w:val="18"/>
                <w:szCs w:val="18"/>
              </w:rPr>
              <w:t>100</w:t>
            </w:r>
            <w:r>
              <w:rPr>
                <w:rFonts w:hint="eastAsia" w:ascii="Verdana" w:hAnsi="Verdana" w:eastAsia="宋体"/>
                <w:color w:val="000000"/>
                <w:sz w:val="18"/>
                <w:szCs w:val="18"/>
                <w:lang w:val="en-US" w:eastAsia="zh-CN"/>
              </w:rPr>
              <w:t>)</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Arial" w:hAnsi="Arial" w:eastAsia="宋体" w:cs="Arial"/>
                <w:i w:val="0"/>
                <w:color w:val="333333"/>
                <w:spacing w:val="0"/>
                <w:sz w:val="19"/>
                <w:szCs w:val="19"/>
                <w:shd w:val="clear" w:fill="FFFFFF"/>
                <w:lang w:val="en-US" w:eastAsia="zh-CN"/>
              </w:rPr>
            </w:pPr>
            <w:r>
              <w:rPr>
                <w:rFonts w:hint="eastAsia" w:ascii="Verdana" w:hAnsi="Verdana" w:eastAsia="宋体"/>
                <w:color w:val="000000"/>
                <w:sz w:val="18"/>
                <w:szCs w:val="18"/>
              </w:rPr>
              <w:t>notify_url</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异步通知地址</w:t>
            </w:r>
          </w:p>
        </w:tc>
      </w:tr>
    </w:tbl>
    <w:p>
      <w:pPr>
        <w:ind w:left="480" w:firstLine="0" w:firstLineChars="0"/>
      </w:pPr>
    </w:p>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w:t>
            </w:r>
            <w:r>
              <w:rPr>
                <w:rFonts w:hint="eastAsia" w:ascii="宋体" w:hAnsi="宋体" w:eastAsia="宋体" w:cs="宋体"/>
                <w:color w:val="000000"/>
                <w:sz w:val="21"/>
                <w:szCs w:val="21"/>
                <w:lang w:val="en-US" w:eastAsia="zh-CN"/>
              </w:rPr>
              <w:t>10000</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w:t>
            </w:r>
            <w:r>
              <w:rPr>
                <w:rFonts w:hint="eastAsia" w:ascii="宋体" w:hAnsi="宋体" w:eastAsia="宋体" w:cs="宋体"/>
                <w:color w:val="000000"/>
                <w:sz w:val="21"/>
                <w:szCs w:val="21"/>
                <w:lang w:eastAsia="zh-CN"/>
              </w:rPr>
              <w:t>成功</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order_no</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2018062615258854963</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r>
        <w:t xml:space="preserve"> </w:t>
      </w:r>
    </w:p>
    <w:p>
      <w:pPr>
        <w:ind w:left="480" w:firstLine="0" w:firstLineChars="0"/>
        <w:rPr>
          <w:rFonts w:hint="eastAsia" w:ascii="宋体" w:hAnsi="宋体" w:eastAsia="宋体"/>
        </w:rPr>
      </w:pPr>
    </w:p>
    <w:p>
      <w:pPr>
        <w:pStyle w:val="4"/>
        <w:ind w:firstLine="480"/>
        <w:rPr>
          <w:rFonts w:hint="eastAsia"/>
          <w:b/>
          <w:color w:val="auto"/>
        </w:rPr>
      </w:pPr>
      <w:r>
        <w:rPr>
          <w:rFonts w:hint="eastAsia"/>
          <w:b/>
          <w:color w:val="auto"/>
        </w:rPr>
        <w:t>企业开户(内部接口)</w:t>
      </w:r>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内部企业开户接口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lang w:val="en-US" w:eastAsia="zh-CN"/>
              </w:rPr>
              <w:t>/account</w:t>
            </w:r>
            <w:r>
              <w:rPr>
                <w:rFonts w:hint="eastAsia"/>
                <w:lang w:val="en-US" w:eastAsia="zh-CN"/>
              </w:rPr>
              <w:t>/</w:t>
            </w:r>
            <w:r>
              <w:rPr>
                <w:lang w:val="en-US" w:eastAsia="zh-CN"/>
              </w:rPr>
              <w:t>apply_org_register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bank_license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ascii="Verdana" w:hAnsi="Verdana" w:cs="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开户行（精确到支行）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宋体" w:hAnsi="宋体" w:eastAsia="宋体"/>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left="480" w:firstLine="0" w:firstLineChars="0"/>
      </w:pPr>
    </w:p>
    <w:p>
      <w:pPr>
        <w:ind w:left="480" w:firstLine="0" w:firstLineChars="0"/>
      </w:pPr>
      <w:r>
        <w:rPr>
          <w:rFonts w:hint="eastAsia" w:eastAsia="宋体"/>
          <w:lang w:val="en-US" w:eastAsia="zh-CN"/>
        </w:rPr>
        <w:t>响应参数</w:t>
      </w:r>
      <w:r>
        <w:t xml:space="preserve"> </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w:t>
            </w:r>
            <w:r>
              <w:rPr>
                <w:rFonts w:hint="eastAsia" w:ascii="宋体" w:hAnsi="宋体" w:eastAsia="宋体" w:cs="宋体"/>
                <w:color w:val="000000"/>
                <w:sz w:val="21"/>
                <w:szCs w:val="21"/>
                <w:lang w:val="en-US" w:eastAsia="zh-CN"/>
              </w:rPr>
              <w:t>10000</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w:t>
            </w:r>
            <w:r>
              <w:rPr>
                <w:rFonts w:hint="eastAsia" w:ascii="宋体" w:hAnsi="宋体" w:eastAsia="宋体" w:cs="宋体"/>
                <w:color w:val="000000"/>
                <w:sz w:val="21"/>
                <w:szCs w:val="21"/>
                <w:lang w:eastAsia="zh-CN"/>
              </w:rPr>
              <w:t>成功</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order_no</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2018062615258854963</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p>
    <w:p>
      <w:pPr>
        <w:ind w:left="480" w:firstLine="0" w:firstLineChars="0"/>
      </w:pPr>
    </w:p>
    <w:p>
      <w:pPr>
        <w:pStyle w:val="4"/>
        <w:ind w:firstLine="480"/>
        <w:rPr>
          <w:rFonts w:hint="eastAsia"/>
          <w:b/>
          <w:color w:val="auto"/>
        </w:rPr>
      </w:pPr>
      <w:r>
        <w:rPr>
          <w:rFonts w:hint="eastAsia"/>
          <w:b/>
          <w:color w:val="auto"/>
          <w:lang w:val="en-US" w:eastAsia="zh-CN"/>
        </w:rPr>
        <w:t>绑卡核验（内部接口）</w:t>
      </w:r>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查询用户是否绑定改银行卡</w:t>
            </w:r>
            <w:r>
              <w:rPr>
                <w:rFonts w:hint="eastAsia"/>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/account/check_card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hint="eastAsia"/>
          <w:b/>
          <w:color w:val="auto"/>
          <w:lang w:val="en-US" w:eastAsia="zh-CN"/>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vAlign w:val="top"/>
          </w:tcPr>
          <w:p>
            <w:pPr>
              <w:widowControl/>
              <w:ind w:firstLine="360" w:firstLineChars="200"/>
              <w:jc w:val="left"/>
              <w:rPr>
                <w:rFonts w:hint="eastAsia" w:ascii="Verdana" w:hAnsi="Verdana" w:eastAsia="宋体"/>
                <w:color w:val="000000"/>
                <w:sz w:val="18"/>
                <w:szCs w:val="18"/>
              </w:rPr>
            </w:pPr>
            <w:r>
              <w:rPr>
                <w:rFonts w:ascii="Verdana" w:hAnsi="Verdana" w:cs="宋体"/>
                <w:color w:val="000000"/>
                <w:sz w:val="18"/>
                <w:szCs w:val="18"/>
              </w:rPr>
              <w:t>client_property</w:t>
            </w:r>
          </w:p>
        </w:tc>
        <w:tc>
          <w:tcPr>
            <w:tcW w:w="843"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82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公私标示</w:t>
            </w:r>
            <w:r>
              <w:rPr>
                <w:rFonts w:hint="eastAsia" w:ascii="微软雅黑" w:hAnsi="微软雅黑" w:eastAsia="微软雅黑" w:cs="微软雅黑"/>
                <w:color w:val="000000"/>
                <w:sz w:val="18"/>
                <w:szCs w:val="18"/>
              </w:rPr>
              <w:t>，</w:t>
            </w:r>
            <w:r>
              <w:rPr>
                <w:rFonts w:hint="eastAsia" w:ascii="Verdana" w:hAnsi="Verdana" w:eastAsia="宋体"/>
                <w:color w:val="000000"/>
                <w:sz w:val="18"/>
                <w:szCs w:val="18"/>
              </w:rPr>
              <w:t>0-</w:t>
            </w:r>
            <w:r>
              <w:rPr>
                <w:rFonts w:hint="eastAsia" w:ascii="宋体" w:hAnsi="宋体" w:eastAsia="宋体"/>
                <w:color w:val="000000"/>
                <w:sz w:val="18"/>
                <w:szCs w:val="18"/>
              </w:rPr>
              <w:t xml:space="preserve">个人 </w:t>
            </w:r>
            <w:r>
              <w:rPr>
                <w:rFonts w:hint="eastAsia" w:ascii="Verdana" w:hAnsi="Verdana" w:eastAsia="宋体"/>
                <w:color w:val="000000"/>
                <w:sz w:val="18"/>
                <w:szCs w:val="18"/>
              </w:rPr>
              <w:t>1-</w:t>
            </w:r>
            <w:r>
              <w:rPr>
                <w:rFonts w:hint="eastAsia" w:ascii="宋体" w:hAnsi="宋体" w:eastAsia="宋体"/>
                <w:color w:val="000000"/>
                <w:sz w:val="18"/>
                <w:szCs w:val="18"/>
              </w:rPr>
              <w:t>公司</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name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C(100)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名称</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pid</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C(30)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证件号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card_no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卡号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s="宋体"/>
                <w:color w:val="000000"/>
                <w:sz w:val="18"/>
                <w:szCs w:val="18"/>
                <w:lang w:eastAsia="zh-CN"/>
              </w:rPr>
            </w:pPr>
            <w:r>
              <w:rPr>
                <w:rFonts w:hint="eastAsia" w:ascii="Verdana" w:hAnsi="Verdana" w:eastAsia="宋体" w:cs="宋体"/>
                <w:color w:val="000000"/>
                <w:sz w:val="18"/>
                <w:szCs w:val="18"/>
                <w:lang w:val="en-US" w:eastAsia="zh-CN"/>
              </w:rPr>
              <w:t>O</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bl>
    <w:p>
      <w:pPr>
        <w:rPr>
          <w:rFonts w:hint="eastAsia"/>
          <w:b/>
          <w:color w:val="auto"/>
          <w:lang w:val="en-US" w:eastAsia="zh-CN"/>
        </w:rPr>
      </w:pPr>
    </w:p>
    <w:p>
      <w:pPr>
        <w:ind w:left="480" w:firstLine="0" w:firstLineChars="0"/>
      </w:pPr>
      <w:r>
        <w:rPr>
          <w:rFonts w:hint="eastAsia" w:eastAsia="宋体"/>
          <w:lang w:val="en-US" w:eastAsia="zh-CN"/>
        </w:rPr>
        <w:t>响应参数</w:t>
      </w:r>
      <w:r>
        <w:t xml:space="preserve"> </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w:t>
            </w:r>
            <w:r>
              <w:rPr>
                <w:rFonts w:hint="eastAsia" w:ascii="宋体" w:hAnsi="宋体" w:eastAsia="宋体" w:cs="宋体"/>
                <w:color w:val="000000"/>
                <w:sz w:val="21"/>
                <w:szCs w:val="21"/>
                <w:lang w:val="en-US" w:eastAsia="zh-CN"/>
              </w:rPr>
              <w:t>10000</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w:t>
            </w:r>
            <w:r>
              <w:rPr>
                <w:rFonts w:hint="eastAsia" w:ascii="宋体" w:hAnsi="宋体" w:eastAsia="宋体" w:cs="宋体"/>
                <w:color w:val="000000"/>
                <w:sz w:val="21"/>
                <w:szCs w:val="21"/>
                <w:lang w:eastAsia="zh-CN"/>
              </w:rPr>
              <w:t>成功</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order_no</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2018062615258854963</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p>
    <w:p>
      <w:pPr>
        <w:rPr>
          <w:rFonts w:hint="eastAsia"/>
        </w:rPr>
      </w:pPr>
    </w:p>
    <w:p>
      <w:pPr>
        <w:pStyle w:val="4"/>
        <w:ind w:firstLine="480"/>
        <w:rPr>
          <w:rFonts w:hint="eastAsia"/>
          <w:b/>
          <w:color w:val="auto"/>
        </w:rPr>
      </w:pPr>
      <w:r>
        <w:rPr>
          <w:rFonts w:hint="eastAsia"/>
          <w:b/>
          <w:color w:val="auto"/>
          <w:lang w:val="en-US" w:eastAsia="zh-CN"/>
        </w:rPr>
        <w:t>交易密码设置（内部接口）</w:t>
      </w:r>
    </w:p>
    <w:p>
      <w:pPr>
        <w:ind w:firstLine="480"/>
        <w:rPr>
          <w:rFonts w:hint="eastAsia" w:ascii="宋体" w:hAnsi="宋体" w:eastAsia="宋体"/>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保存用户新的交易密码</w:t>
            </w:r>
            <w:r>
              <w:rPr>
                <w:rFonts w:hint="eastAsia"/>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/account/set_trade_password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3"/>
        <w:tblW w:w="8241" w:type="dxa"/>
        <w:tblInd w:w="0" w:type="dxa"/>
        <w:tblLayout w:type="fixed"/>
        <w:tblCellMar>
          <w:top w:w="0" w:type="dxa"/>
          <w:left w:w="108" w:type="dxa"/>
          <w:bottom w:w="0" w:type="dxa"/>
          <w:right w:w="108" w:type="dxa"/>
        </w:tblCellMar>
      </w:tblPr>
      <w:tblGrid>
        <w:gridCol w:w="2366"/>
        <w:gridCol w:w="739"/>
        <w:gridCol w:w="1025"/>
        <w:gridCol w:w="411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2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1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1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41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2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1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pPr>
      <w:r>
        <w:t xml:space="preserve"> </w:t>
      </w:r>
    </w:p>
    <w:p>
      <w:pPr>
        <w:ind w:left="480" w:firstLine="0" w:firstLineChars="0"/>
      </w:pPr>
      <w:r>
        <w:rPr>
          <w:rFonts w:hint="eastAsia" w:eastAsia="宋体"/>
          <w:lang w:val="en-US" w:eastAsia="zh-CN"/>
        </w:rPr>
        <w:t>响应参数</w:t>
      </w:r>
      <w:r>
        <w:t xml:space="preserve"> </w:t>
      </w:r>
    </w:p>
    <w:tbl>
      <w:tblPr>
        <w:tblStyle w:val="23"/>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w:t>
            </w:r>
            <w:r>
              <w:rPr>
                <w:rFonts w:hint="eastAsia" w:ascii="宋体" w:hAnsi="宋体" w:eastAsia="宋体" w:cs="宋体"/>
                <w:color w:val="000000"/>
                <w:sz w:val="21"/>
                <w:szCs w:val="21"/>
                <w:lang w:val="en-US" w:eastAsia="zh-CN"/>
              </w:rPr>
              <w:t>10000</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w:t>
            </w:r>
            <w:r>
              <w:rPr>
                <w:rFonts w:hint="eastAsia" w:ascii="宋体" w:hAnsi="宋体" w:eastAsia="宋体" w:cs="宋体"/>
                <w:color w:val="000000"/>
                <w:sz w:val="21"/>
                <w:szCs w:val="21"/>
                <w:lang w:eastAsia="zh-CN"/>
              </w:rPr>
              <w:t>成功</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order_no</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2018062615258854963</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p>
    <w:p>
      <w:pPr>
        <w:ind w:firstLine="480"/>
      </w:pPr>
    </w:p>
    <w:p>
      <w:pPr>
        <w:ind w:firstLine="1195" w:firstLineChars="498"/>
        <w:rPr>
          <w:rFonts w:hint="eastAsia"/>
        </w:rPr>
      </w:pPr>
    </w:p>
    <w:p>
      <w:pPr>
        <w:pStyle w:val="4"/>
        <w:ind w:firstLine="480"/>
        <w:rPr>
          <w:rFonts w:hint="eastAsia"/>
          <w:b/>
          <w:color w:val="auto"/>
        </w:rPr>
      </w:pPr>
      <w:r>
        <w:rPr>
          <w:rFonts w:hint="eastAsia"/>
          <w:b/>
          <w:color w:val="auto"/>
          <w:lang w:val="en-US" w:eastAsia="zh-CN"/>
        </w:rPr>
        <w:t>用户信息查询（内部接口）</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08"/>
        <w:gridCol w:w="6362"/>
      </w:tblGrid>
      <w:tr>
        <w:tblPrEx>
          <w:tblLayout w:type="fixed"/>
          <w:tblCellMar>
            <w:top w:w="0" w:type="dxa"/>
            <w:left w:w="108" w:type="dxa"/>
            <w:bottom w:w="0" w:type="dxa"/>
            <w:right w:w="108" w:type="dxa"/>
          </w:tblCellMar>
        </w:tblPrEx>
        <w:trPr>
          <w:trHeight w:val="355" w:hRule="atLeast"/>
        </w:trPr>
        <w:tc>
          <w:tcPr>
            <w:tcW w:w="1908"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6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查询子账户信息</w:t>
            </w:r>
          </w:p>
        </w:tc>
      </w:tr>
      <w:tr>
        <w:tblPrEx>
          <w:tblLayout w:type="fixed"/>
          <w:tblCellMar>
            <w:top w:w="0" w:type="dxa"/>
            <w:left w:w="108" w:type="dxa"/>
            <w:bottom w:w="0" w:type="dxa"/>
            <w:right w:w="108" w:type="dxa"/>
          </w:tblCellMar>
        </w:tblPrEx>
        <w:trPr>
          <w:trHeight w:val="355" w:hRule="atLeast"/>
        </w:trPr>
        <w:tc>
          <w:tcPr>
            <w:tcW w:w="1908"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6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/search/account_info</w:t>
            </w:r>
          </w:p>
        </w:tc>
      </w:tr>
      <w:tr>
        <w:tblPrEx>
          <w:tblLayout w:type="fixed"/>
          <w:tblCellMar>
            <w:top w:w="0" w:type="dxa"/>
            <w:left w:w="108" w:type="dxa"/>
            <w:bottom w:w="0" w:type="dxa"/>
            <w:right w:w="108" w:type="dxa"/>
          </w:tblCellMar>
        </w:tblPrEx>
        <w:trPr>
          <w:trHeight w:val="355" w:hRule="atLeast"/>
        </w:trPr>
        <w:tc>
          <w:tcPr>
            <w:tcW w:w="1908"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6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08"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6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08"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6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latcust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pid</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bl>
    <w:p>
      <w:pPr>
        <w:rPr>
          <w:rFonts w:hint="eastAsia" w:ascii="Verdana" w:hAnsi="Verdana" w:cs="宋体"/>
          <w:sz w:val="21"/>
          <w:szCs w:val="21"/>
        </w:rPr>
      </w:pPr>
      <w:r>
        <w:rPr>
          <w:rFonts w:ascii="Verdana" w:hAnsi="Verdana" w:cs="宋体"/>
          <w:sz w:val="21"/>
          <w:szCs w:val="21"/>
        </w:rPr>
        <w:t xml:space="preserve"> </w:t>
      </w:r>
    </w:p>
    <w:p>
      <w:pPr>
        <w:ind w:firstLine="0" w:firstLineChars="0"/>
        <w:rPr>
          <w:rFonts w:hint="eastAsia"/>
        </w:rPr>
      </w:pPr>
      <w:r>
        <w:rPr>
          <w:rFonts w:hint="eastAsia" w:ascii="宋体" w:hAnsi="宋体" w:eastAsia="宋体"/>
          <w:sz w:val="21"/>
          <w:szCs w:val="21"/>
        </w:rPr>
        <w:t>响应参数</w:t>
      </w:r>
    </w:p>
    <w:tbl>
      <w:tblPr>
        <w:tblStyle w:val="23"/>
        <w:tblW w:w="8259" w:type="dxa"/>
        <w:tblInd w:w="0" w:type="dxa"/>
        <w:tblLayout w:type="fixed"/>
        <w:tblCellMar>
          <w:top w:w="0" w:type="dxa"/>
          <w:left w:w="108" w:type="dxa"/>
          <w:bottom w:w="0" w:type="dxa"/>
          <w:right w:w="108" w:type="dxa"/>
        </w:tblCellMar>
      </w:tblPr>
      <w:tblGrid>
        <w:gridCol w:w="1697"/>
        <w:gridCol w:w="805"/>
        <w:gridCol w:w="1071"/>
        <w:gridCol w:w="4686"/>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2"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gridSpan w:val="3"/>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auth_info\":\"[{\\\"authed_amount\\\":12340000.0000,\\\"authed_limittime\\\":\\\"20180101\\\",\\\"authed_type\\\":\\\"3\\\"}]\",\"cancel_flg\":\"0\",\"cardinfo\":\"[{\\\"boundbankid\\\":\\\"6228480338019068174\\\",\\\"mobile\\\":\\\"13868577110\\\",\\\"type\\\":\\\"0\\\"}]\",\"cus_type\":\"1\",\"eflg\":\"0\",\"freeze_flg\":\"0\",\"mobile\":\"13868577110\",\"name\":\"</w:t>
            </w:r>
            <w:r>
              <w:rPr>
                <w:rFonts w:hint="eastAsia" w:ascii="宋体" w:hAnsi="宋体" w:eastAsia="宋体" w:cs="宋体"/>
                <w:color w:val="000000"/>
                <w:sz w:val="21"/>
                <w:szCs w:val="21"/>
                <w:lang w:eastAsia="zh-CN"/>
              </w:rPr>
              <w:t>张</w:t>
            </w:r>
            <w:r>
              <w:rPr>
                <w:rFonts w:hint="eastAsia" w:ascii="宋体" w:hAnsi="宋体" w:eastAsia="宋体" w:cs="宋体"/>
                <w:color w:val="000000"/>
                <w:sz w:val="21"/>
                <w:szCs w:val="21"/>
              </w:rPr>
              <w:t>\",\"pid\":\"3303261993011</w:t>
            </w:r>
            <w:r>
              <w:rPr>
                <w:rFonts w:hint="eastAsia" w:ascii="宋体" w:hAnsi="宋体" w:eastAsia="宋体" w:cs="宋体"/>
                <w:color w:val="000000"/>
                <w:sz w:val="21"/>
                <w:szCs w:val="21"/>
                <w:lang w:val="en-US" w:eastAsia="zh-CN"/>
              </w:rPr>
              <w:t>88</w:t>
            </w:r>
            <w:r>
              <w:rPr>
                <w:rFonts w:hint="eastAsia" w:ascii="宋体" w:hAnsi="宋体" w:eastAsia="宋体" w:cs="宋体"/>
                <w:color w:val="000000"/>
                <w:sz w:val="21"/>
                <w:szCs w:val="21"/>
              </w:rPr>
              <w:t>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\"platcust\":\"201803261237550821106886894586\",\"pwd_flg\":\"1\"}",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"order_no":"20180620043606",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data.platcust</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账户姓名</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.pid</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注册手机号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data.eflg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电子账户开户标记  0-</w:t>
            </w:r>
            <w:r>
              <w:rPr>
                <w:rFonts w:hint="eastAsia" w:ascii="宋体" w:hAnsi="宋体" w:eastAsia="宋体"/>
                <w:color w:val="000000"/>
                <w:sz w:val="18"/>
                <w:szCs w:val="18"/>
              </w:rPr>
              <w:t xml:space="preserve">未开通 </w:t>
            </w:r>
            <w:r>
              <w:rPr>
                <w:rFonts w:hint="eastAsia" w:ascii="Verdana" w:hAnsi="Verdana" w:eastAsia="宋体"/>
                <w:color w:val="000000"/>
                <w:sz w:val="18"/>
                <w:szCs w:val="18"/>
              </w:rPr>
              <w:t>1-</w:t>
            </w:r>
            <w:r>
              <w:rPr>
                <w:rFonts w:hint="eastAsia" w:ascii="宋体" w:hAnsi="宋体" w:eastAsia="宋体"/>
                <w:color w:val="000000"/>
                <w:sz w:val="18"/>
                <w:szCs w:val="18"/>
              </w:rPr>
              <w:t>已开通</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.cus_type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客户类型（1:</w:t>
            </w:r>
            <w:r>
              <w:rPr>
                <w:rFonts w:hint="eastAsia" w:ascii="宋体" w:hAnsi="宋体" w:eastAsia="宋体"/>
                <w:color w:val="000000"/>
                <w:sz w:val="18"/>
                <w:szCs w:val="18"/>
              </w:rPr>
              <w:t>个人客户，</w:t>
            </w:r>
            <w:r>
              <w:rPr>
                <w:rFonts w:hint="eastAsia" w:ascii="Verdana" w:hAnsi="Verdana" w:eastAsia="宋体"/>
                <w:color w:val="000000"/>
                <w:sz w:val="18"/>
                <w:szCs w:val="18"/>
              </w:rPr>
              <w:t>2:</w:t>
            </w:r>
            <w:r>
              <w:rPr>
                <w:rFonts w:hint="eastAsia" w:ascii="宋体" w:hAnsi="宋体" w:eastAsia="宋体"/>
                <w:color w:val="000000"/>
                <w:sz w:val="18"/>
                <w:szCs w:val="18"/>
              </w:rPr>
              <w:t>企业客户</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data.org_name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企业名称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business_license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bank_license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Verdana" w:hAnsi="Verdana" w:eastAsia="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data.pwd_flg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是否设置交易密码 0-未设置  1-已设置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authed_amount</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授权金额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authed_limittime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授权期限</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data.freeze_flg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是否冻结  0-未冻结  1-已冻结</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data.cancel_flg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是否销户  0-未销户  1-已销户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绑卡信息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data.cardinfo.boundbankid</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绑定银行卡</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data.cardinfo.type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绑卡类型0-</w:t>
            </w:r>
            <w:r>
              <w:rPr>
                <w:rFonts w:hint="eastAsia" w:ascii="宋体" w:hAnsi="宋体" w:eastAsia="宋体"/>
                <w:color w:val="000000"/>
                <w:sz w:val="18"/>
                <w:szCs w:val="18"/>
              </w:rPr>
              <w:t xml:space="preserve">四要素 </w:t>
            </w:r>
            <w:r>
              <w:rPr>
                <w:rFonts w:hint="eastAsia" w:ascii="Verdana" w:hAnsi="Verdana" w:eastAsia="宋体"/>
                <w:color w:val="000000"/>
                <w:sz w:val="18"/>
                <w:szCs w:val="18"/>
              </w:rPr>
              <w:t>1-</w:t>
            </w:r>
            <w:r>
              <w:rPr>
                <w:rFonts w:hint="eastAsia" w:ascii="宋体" w:hAnsi="宋体" w:eastAsia="宋体"/>
                <w:color w:val="000000"/>
                <w:sz w:val="18"/>
                <w:szCs w:val="18"/>
              </w:rPr>
              <w:t>三要素</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ab/>
            </w: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hint="eastAsia"/>
        </w:rPr>
      </w:pPr>
    </w:p>
    <w:p>
      <w:pPr>
        <w:ind w:left="480" w:firstLine="0" w:firstLineChars="0"/>
      </w:pPr>
    </w:p>
    <w:p>
      <w:pPr>
        <w:ind w:left="480" w:firstLine="0" w:firstLineChars="0"/>
      </w:pPr>
      <w:r>
        <w:t xml:space="preserve"> </w:t>
      </w:r>
    </w:p>
    <w:p>
      <w:pPr>
        <w:ind w:left="480" w:firstLine="0" w:firstLineChars="0"/>
        <w:rPr>
          <w:rFonts w:hint="eastAsia"/>
        </w:rPr>
      </w:pPr>
    </w:p>
    <w:p>
      <w:pPr>
        <w:ind w:left="480" w:firstLine="0" w:firstLineChars="0"/>
        <w:rPr>
          <w:rFonts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65" w:name="_Toc502235933"/>
      <w:r>
        <w:rPr>
          <w:rFonts w:hint="eastAsia"/>
          <w:b/>
          <w:color w:val="auto"/>
        </w:rPr>
        <w:t>借款人管理</w:t>
      </w:r>
      <w:bookmarkEnd w:id="65"/>
    </w:p>
    <w:p>
      <w:pPr>
        <w:pStyle w:val="4"/>
        <w:ind w:firstLine="480"/>
        <w:rPr>
          <w:rFonts w:hint="eastAsia"/>
          <w:b/>
          <w:color w:val="auto"/>
        </w:rPr>
      </w:pPr>
      <w:r>
        <w:rPr>
          <w:rFonts w:hint="eastAsia"/>
          <w:b/>
          <w:color w:val="auto"/>
        </w:rPr>
        <w:t>借款人还款申请</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借款人还款申请，资金从融资账户划账到</w:t>
            </w:r>
            <w:r>
              <w:rPr>
                <w:rFonts w:hint="eastAsia"/>
                <w:lang w:val="en-US" w:eastAsia="zh-CN"/>
              </w:rPr>
              <w:t>本人</w:t>
            </w:r>
            <w:r>
              <w:rPr>
                <w:rFonts w:hint="eastAsia"/>
              </w:rPr>
              <w:t>募集账户中</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/borrower/apply_auth_repay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00"/>
        <w:gridCol w:w="979"/>
        <w:gridCol w:w="1050"/>
        <w:gridCol w:w="3701"/>
      </w:tblGrid>
      <w:tr>
        <w:tblPrEx>
          <w:tblLayout w:type="fixed"/>
          <w:tblCellMar>
            <w:top w:w="0" w:type="dxa"/>
            <w:left w:w="108" w:type="dxa"/>
            <w:bottom w:w="0" w:type="dxa"/>
            <w:right w:w="108" w:type="dxa"/>
          </w:tblCellMar>
        </w:tblPrEx>
        <w:trPr>
          <w:trHeight w:val="290"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noti</w:t>
            </w:r>
            <w:r>
              <w:rPr>
                <w:rFonts w:hint="eastAsia" w:ascii="Verdana" w:hAnsi="Verdana" w:eastAsia="宋体" w:cs="宋体"/>
                <w:color w:val="000000"/>
                <w:sz w:val="18"/>
                <w:szCs w:val="18"/>
                <w:lang w:val="en-US" w:eastAsia="zh-CN"/>
              </w:rPr>
              <w:t>f</w:t>
            </w:r>
            <w:r>
              <w:rPr>
                <w:rFonts w:ascii="Verdana" w:hAnsi="Verdana" w:cs="宋体"/>
                <w:color w:val="000000"/>
                <w:sz w:val="18"/>
                <w:szCs w:val="18"/>
              </w:rPr>
              <w:t>y_url</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256)</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JsonArray </w:t>
            </w:r>
            <w:r>
              <w:rPr>
                <w:rFonts w:hint="eastAsia" w:ascii="宋体" w:hAnsi="宋体" w:eastAsia="宋体"/>
                <w:color w:val="000000"/>
                <w:sz w:val="18"/>
                <w:szCs w:val="18"/>
              </w:rPr>
              <w:t>批量明细数据</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detail_no</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还款明细编号</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.prod_id</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eastAsia="zh-CN"/>
              </w:rPr>
              <w:t>产品编号</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.repay_num</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ins w:id="1099" w:author="Bay" w:date="2018-06-14T18:47:52Z">
              <w:r>
                <w:rPr>
                  <w:rFonts w:hint="eastAsia" w:ascii="Verdana" w:hAnsi="Verdana" w:eastAsia="宋体"/>
                  <w:color w:val="000000"/>
                  <w:sz w:val="18"/>
                  <w:szCs w:val="18"/>
                  <w:lang w:eastAsia="zh-CN"/>
                </w:rPr>
                <w:t>当前</w:t>
              </w:r>
            </w:ins>
            <w:ins w:id="1100" w:author="Bay" w:date="2018-06-14T18:47:52Z">
              <w:r>
                <w:rPr>
                  <w:rFonts w:hint="eastAsia" w:ascii="Verdana" w:hAnsi="Verdana" w:eastAsia="宋体"/>
                  <w:color w:val="000000"/>
                  <w:sz w:val="18"/>
                  <w:szCs w:val="18"/>
                </w:rPr>
                <w:t>还款期数</w:t>
              </w:r>
            </w:ins>
            <w:ins w:id="1101" w:author="Bay" w:date="2018-06-14T18:47:52Z">
              <w:r>
                <w:rPr>
                  <w:rFonts w:hint="eastAsia" w:ascii="Verdana" w:hAnsi="Verdana" w:eastAsia="宋体"/>
                  <w:color w:val="000000"/>
                  <w:sz w:val="18"/>
                  <w:szCs w:val="18"/>
                  <w:lang w:val="en-US" w:eastAsia="zh-CN"/>
                </w:rPr>
                <w:t>(</w:t>
              </w:r>
            </w:ins>
            <w:ins w:id="1102" w:author="Bay" w:date="2018-06-14T18:47:52Z">
              <w:r>
                <w:rPr>
                  <w:rFonts w:hint="eastAsia" w:ascii="宋体" w:hAnsi="宋体" w:eastAsia="宋体"/>
                  <w:color w:val="000000"/>
                  <w:sz w:val="18"/>
                  <w:szCs w:val="18"/>
                </w:rPr>
                <w:t>如当期未还完，下次再还款</w:t>
              </w:r>
            </w:ins>
            <w:ins w:id="1103" w:author="Bay" w:date="2018-06-14T18:47:52Z">
              <w:r>
                <w:rPr>
                  <w:rFonts w:hint="eastAsia" w:ascii="Verdana" w:hAnsi="Verdana" w:eastAsia="宋体"/>
                  <w:color w:val="000000"/>
                  <w:sz w:val="18"/>
                  <w:szCs w:val="18"/>
                </w:rPr>
                <w:t>repay_num</w:t>
              </w:r>
            </w:ins>
            <w:ins w:id="1104" w:author="Bay" w:date="2018-06-14T18:47:52Z">
              <w:r>
                <w:rPr>
                  <w:rFonts w:hint="eastAsia" w:ascii="宋体" w:hAnsi="宋体" w:eastAsia="宋体"/>
                  <w:color w:val="000000"/>
                  <w:sz w:val="18"/>
                  <w:szCs w:val="18"/>
                </w:rPr>
                <w:t>可以重复</w:t>
              </w:r>
            </w:ins>
            <w:ins w:id="1105" w:author="Bay" w:date="2018-06-14T18:47:52Z">
              <w:r>
                <w:rPr>
                  <w:rFonts w:hint="eastAsia" w:ascii="宋体" w:hAnsi="宋体" w:eastAsia="宋体"/>
                  <w:color w:val="000000"/>
                  <w:sz w:val="18"/>
                  <w:szCs w:val="18"/>
                  <w:lang w:val="en-US" w:eastAsia="zh-CN"/>
                </w:rPr>
                <w:t>)</w:t>
              </w:r>
            </w:ins>
            <w:del w:id="1106" w:author="Bay" w:date="2018-06-14T18:47:52Z">
              <w:r>
                <w:rPr>
                  <w:rFonts w:hint="eastAsia" w:ascii="Verdana" w:hAnsi="Verdana" w:eastAsia="宋体"/>
                  <w:color w:val="000000"/>
                  <w:sz w:val="18"/>
                  <w:szCs w:val="18"/>
                </w:rPr>
                <w:delText>还款期数</w:delText>
              </w:r>
            </w:del>
            <w:del w:id="1107" w:author="Bay" w:date="2018-06-14T18:32:04Z">
              <w:r>
                <w:rPr>
                  <w:rFonts w:hint="eastAsia" w:ascii="Verdana" w:hAnsi="Verdana" w:eastAsia="宋体"/>
                  <w:color w:val="000000"/>
                  <w:sz w:val="18"/>
                  <w:szCs w:val="18"/>
                </w:rPr>
                <w:delText>，如果一次性还款，repay_num</w:delText>
              </w:r>
            </w:del>
            <w:del w:id="1108" w:author="Bay" w:date="2018-06-14T18:32:04Z">
              <w:r>
                <w:rPr>
                  <w:rFonts w:hint="eastAsia" w:ascii="宋体" w:hAnsi="宋体" w:eastAsia="宋体"/>
                  <w:color w:val="000000"/>
                  <w:sz w:val="18"/>
                  <w:szCs w:val="18"/>
                </w:rPr>
                <w:delText>为</w:delText>
              </w:r>
            </w:del>
            <w:del w:id="1109" w:author="Bay" w:date="2018-06-14T18:32:04Z">
              <w:r>
                <w:rPr>
                  <w:rFonts w:hint="eastAsia" w:ascii="Verdana" w:hAnsi="Verdana" w:eastAsia="宋体"/>
                  <w:color w:val="000000"/>
                  <w:sz w:val="18"/>
                  <w:szCs w:val="18"/>
                </w:rPr>
                <w:delText>1</w:delText>
              </w:r>
            </w:del>
            <w:del w:id="1110" w:author="Bay" w:date="2018-06-14T18:32:04Z">
              <w:r>
                <w:rPr>
                  <w:rFonts w:hint="eastAsia" w:ascii="宋体" w:hAnsi="宋体" w:eastAsia="宋体"/>
                  <w:color w:val="000000"/>
                  <w:sz w:val="18"/>
                  <w:szCs w:val="18"/>
                </w:rPr>
                <w:delText>，如当期未还完，下次再还款</w:delText>
              </w:r>
            </w:del>
            <w:del w:id="1111" w:author="Bay" w:date="2018-06-14T18:32:04Z">
              <w:r>
                <w:rPr>
                  <w:rFonts w:hint="eastAsia" w:ascii="Verdana" w:hAnsi="Verdana" w:eastAsia="宋体"/>
                  <w:color w:val="000000"/>
                  <w:sz w:val="18"/>
                  <w:szCs w:val="18"/>
                </w:rPr>
                <w:delText>repay_num</w:delText>
              </w:r>
            </w:del>
            <w:del w:id="1112" w:author="Bay" w:date="2018-06-14T18:32:04Z">
              <w:r>
                <w:rPr>
                  <w:rFonts w:hint="eastAsia" w:ascii="宋体" w:hAnsi="宋体" w:eastAsia="宋体"/>
                  <w:color w:val="000000"/>
                  <w:sz w:val="18"/>
                  <w:szCs w:val="18"/>
                </w:rPr>
                <w:delText>可以重复</w:delText>
              </w:r>
            </w:del>
          </w:p>
        </w:tc>
      </w:tr>
      <w:tr>
        <w:tblPrEx>
          <w:tblLayout w:type="fixed"/>
          <w:tblCellMar>
            <w:top w:w="0" w:type="dxa"/>
            <w:left w:w="108" w:type="dxa"/>
            <w:bottom w:w="0" w:type="dxa"/>
            <w:right w:w="108" w:type="dxa"/>
          </w:tblCellMar>
        </w:tblPrEx>
        <w:trPr>
          <w:trHeight w:val="90"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.repay_date</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计划还款日期</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.repay_amt</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.real_repay_date</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实际还款日期</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platcust</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113" w:author="Bay" w:date="2018-06-14T18:37:16Z">
              <w:r>
                <w:rPr>
                  <w:rFonts w:hint="eastAsia" w:ascii="Verdana" w:hAnsi="Verdana" w:eastAsia="宋体"/>
                  <w:color w:val="000000"/>
                  <w:sz w:val="18"/>
                  <w:szCs w:val="18"/>
                </w:rPr>
                <w:delText>（借款人）</w:delText>
              </w:r>
            </w:del>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.trans_amt</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还款金额</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w:t>
            </w:r>
            <w:r>
              <w:rPr>
                <w:rFonts w:ascii="Verdana" w:hAnsi="Verdana" w:cs="宋体"/>
                <w:color w:val="000000"/>
                <w:sz w:val="18"/>
                <w:szCs w:val="18"/>
              </w:rPr>
              <w:t>emark</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703"/>
        <w:gridCol w:w="6511"/>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{"data":"[{\"detail_no\":\"dhk400111001423apaaq1q000\",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\"repay_num\":\"1\",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\"repay_date\":\"20180410\",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\"repay_amt\":\"100\",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\"real_repay_date\":\"20180410\",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\"platcust\":\"201804251350290176116273083114\",</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\"trans_amt\":\"100\",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\"remark\":\"借款人批量还款申请\"}]",</w:t>
            </w:r>
          </w:p>
          <w:p>
            <w:pPr>
              <w:spacing w:beforeLines="0" w:afterLines="0"/>
              <w:ind w:left="0" w:leftChars="0" w:firstLine="0" w:firstLineChars="0"/>
              <w:jc w:val="left"/>
              <w:rPr>
                <w:rFonts w:ascii="Verdana" w:hAnsi="Verdana" w:eastAsia="宋体"/>
                <w:color w:val="000000"/>
                <w:sz w:val="18"/>
                <w:szCs w:val="18"/>
              </w:rPr>
            </w:pPr>
            <w:r>
              <w:rPr>
                <w:rFonts w:hint="eastAsia" w:ascii="宋体" w:hAnsi="宋体" w:eastAsia="宋体" w:cs="宋体"/>
                <w:color w:val="000000"/>
                <w:sz w:val="21"/>
                <w:szCs w:val="21"/>
              </w:rPr>
              <w:t>"notify_url":"www.baidu.com"}</w:t>
            </w:r>
          </w:p>
        </w:tc>
      </w:tr>
    </w:tbl>
    <w:p>
      <w:pPr>
        <w:rPr>
          <w:rFonts w:hint="eastAsia" w:ascii="Verdana" w:hAnsi="Verdana" w:cs="宋体"/>
          <w:sz w:val="21"/>
          <w:szCs w:val="21"/>
        </w:rPr>
      </w:pPr>
    </w:p>
    <w:p>
      <w:pPr>
        <w:rPr>
          <w:rFonts w:ascii="Verdana" w:hAnsi="Verdana" w:cs="宋体"/>
          <w:sz w:val="21"/>
          <w:szCs w:val="21"/>
        </w:rPr>
      </w:pPr>
      <w:r>
        <w:rPr>
          <w:rFonts w:hint="eastAsia" w:ascii="宋体" w:hAnsi="宋体" w:eastAsia="宋体"/>
          <w:sz w:val="21"/>
          <w:szCs w:val="21"/>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"order_no":"9963",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p>
            <w:pPr>
              <w:spacing w:beforeLines="0" w:afterLines="0"/>
              <w:ind w:left="0" w:leftChars="0" w:firstLine="0" w:firstLineChars="0"/>
              <w:jc w:val="left"/>
              <w:rPr>
                <w:rFonts w:ascii="Verdana" w:hAnsi="Verdana" w:eastAsia="宋体"/>
                <w:color w:val="000000"/>
                <w:sz w:val="18"/>
                <w:szCs w:val="18"/>
              </w:rPr>
            </w:pPr>
            <w:r>
              <w:rPr>
                <w:rFonts w:hint="eastAsia" w:ascii="宋体" w:hAnsi="宋体" w:eastAsia="宋体" w:cs="宋体"/>
                <w:color w:val="000000"/>
                <w:sz w:val="21"/>
                <w:szCs w:val="21"/>
              </w:rPr>
              <w:t>"trans_date":"</w:t>
            </w:r>
            <w:r>
              <w:rPr>
                <w:rFonts w:hint="eastAsia" w:ascii="宋体" w:hAnsi="宋体" w:eastAsia="宋体" w:cs="宋体"/>
                <w:color w:val="000000"/>
                <w:sz w:val="21"/>
                <w:szCs w:val="21"/>
                <w:lang w:val="en-US" w:eastAsia="zh-CN"/>
              </w:rPr>
              <w:t>20180619</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firstLineChars="200"/>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firstLineChars="200"/>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firstLineChars="200"/>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firstLineChars="200"/>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0" w:firstLineChars="0"/>
        <w:rPr>
          <w:rFonts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hint="eastAsia" w:ascii="宋体" w:hAnsi="宋体" w:eastAsia="宋体"/>
          <w:sz w:val="21"/>
          <w:szCs w:val="21"/>
        </w:rPr>
        <w:t>异步响应参数</w:t>
      </w:r>
    </w:p>
    <w:tbl>
      <w:tblPr>
        <w:tblStyle w:val="23"/>
        <w:tblW w:w="8083" w:type="dxa"/>
        <w:tblInd w:w="131" w:type="dxa"/>
        <w:tblLayout w:type="fixed"/>
        <w:tblCellMar>
          <w:top w:w="0" w:type="dxa"/>
          <w:left w:w="108" w:type="dxa"/>
          <w:bottom w:w="0" w:type="dxa"/>
          <w:right w:w="108" w:type="dxa"/>
        </w:tblCellMar>
      </w:tblPr>
      <w:tblGrid>
        <w:gridCol w:w="1698"/>
        <w:gridCol w:w="424"/>
        <w:gridCol w:w="1121"/>
        <w:gridCol w:w="4813"/>
        <w:gridCol w:w="27"/>
      </w:tblGrid>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385"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85"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85"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{"order_no":"201806070539361",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"trans_date":"20180607",</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"sign":"I'm Sign",</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"trans_amt":"1000",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"prod_id":"20180530033953",</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"order_info":"交易成功"}</w:t>
            </w:r>
          </w:p>
        </w:tc>
      </w:tr>
      <w:tr>
        <w:tblPrEx>
          <w:tblLayout w:type="fixed"/>
          <w:tblCellMar>
            <w:top w:w="0" w:type="dxa"/>
            <w:left w:w="108" w:type="dxa"/>
            <w:bottom w:w="0" w:type="dxa"/>
            <w:right w:w="108" w:type="dxa"/>
          </w:tblCellMar>
        </w:tblPrEx>
        <w:trPr>
          <w:gridAfter w:val="1"/>
          <w:wAfter w:w="27" w:type="dxa"/>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1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7" w:type="dxa"/>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w:t>
            </w:r>
            <w:r>
              <w:rPr>
                <w:rFonts w:hint="eastAsia" w:ascii="Verdana" w:hAnsi="Verdana" w:eastAsia="宋体"/>
                <w:color w:val="000000"/>
                <w:sz w:val="18"/>
                <w:szCs w:val="18"/>
                <w:lang w:eastAsia="zh-CN"/>
              </w:rPr>
              <w:t>请求的明细号</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s="宋体"/>
                <w:color w:val="000000"/>
                <w:sz w:val="18"/>
                <w:szCs w:val="18"/>
                <w:lang w:eastAsia="zh-CN"/>
              </w:rPr>
              <w:t>platcust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融资人客户编号</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prod</w:t>
            </w:r>
            <w:r>
              <w:rPr>
                <w:rFonts w:hint="eastAsia" w:ascii="Verdana" w:hAnsi="Verdana" w:eastAsia="宋体"/>
                <w:color w:val="000000"/>
                <w:sz w:val="18"/>
                <w:szCs w:val="18"/>
              </w:rPr>
              <w:t>_</w:t>
            </w:r>
            <w:r>
              <w:rPr>
                <w:rFonts w:ascii="Verdana" w:hAnsi="Verdana" w:cs="宋体"/>
                <w:color w:val="000000"/>
                <w:sz w:val="18"/>
                <w:szCs w:val="18"/>
              </w:rPr>
              <w:t>id</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trans_amt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81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pStyle w:val="4"/>
        <w:ind w:firstLine="480"/>
        <w:rPr>
          <w:b/>
          <w:color w:val="auto"/>
        </w:rPr>
      </w:pPr>
      <w:r>
        <w:rPr>
          <w:rFonts w:hint="eastAsia" w:ascii="宋体" w:hAnsi="宋体" w:eastAsia="宋体"/>
        </w:rPr>
        <w:t xml:space="preserve"> </w:t>
      </w:r>
      <w:r>
        <w:rPr>
          <w:rFonts w:hint="eastAsia"/>
          <w:b/>
          <w:color w:val="auto"/>
        </w:rPr>
        <w:t>借款人还款确认</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131" w:type="dxa"/>
        <w:tblLayout w:type="fixed"/>
        <w:tblCellMar>
          <w:top w:w="0" w:type="dxa"/>
          <w:left w:w="108" w:type="dxa"/>
          <w:bottom w:w="0" w:type="dxa"/>
          <w:right w:w="108" w:type="dxa"/>
        </w:tblCellMar>
      </w:tblPr>
      <w:tblGrid>
        <w:gridCol w:w="1898"/>
        <w:gridCol w:w="6372"/>
      </w:tblGrid>
      <w:tr>
        <w:tblPrEx>
          <w:tblLayout w:type="fixed"/>
          <w:tblCellMar>
            <w:top w:w="0" w:type="dxa"/>
            <w:left w:w="108" w:type="dxa"/>
            <w:bottom w:w="0" w:type="dxa"/>
            <w:right w:w="108" w:type="dxa"/>
          </w:tblCellMar>
        </w:tblPrEx>
        <w:trPr>
          <w:trHeight w:val="355" w:hRule="atLeast"/>
        </w:trPr>
        <w:tc>
          <w:tcPr>
            <w:tcW w:w="1898"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7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商户平台交产品还款信息，资金账户管理系统将根据指令，逐笔还款，资金从</w:t>
            </w:r>
            <w:r>
              <w:rPr>
                <w:rFonts w:hint="eastAsia"/>
                <w:lang w:val="en-US" w:eastAsia="zh-CN"/>
              </w:rPr>
              <w:t>借款人募集账户</w:t>
            </w:r>
            <w:r>
              <w:rPr>
                <w:rFonts w:hint="eastAsia"/>
              </w:rPr>
              <w:t>转入投资人</w:t>
            </w:r>
          </w:p>
        </w:tc>
      </w:tr>
      <w:tr>
        <w:tblPrEx>
          <w:tblLayout w:type="fixed"/>
          <w:tblCellMar>
            <w:top w:w="0" w:type="dxa"/>
            <w:left w:w="108" w:type="dxa"/>
            <w:bottom w:w="0" w:type="dxa"/>
            <w:right w:w="108" w:type="dxa"/>
          </w:tblCellMar>
        </w:tblPrEx>
        <w:trPr>
          <w:trHeight w:val="355" w:hRule="atLeast"/>
        </w:trPr>
        <w:tc>
          <w:tcPr>
            <w:tcW w:w="1898"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7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/product/batch_repay_asyn</w:t>
            </w:r>
          </w:p>
        </w:tc>
      </w:tr>
      <w:tr>
        <w:tblPrEx>
          <w:tblLayout w:type="fixed"/>
          <w:tblCellMar>
            <w:top w:w="0" w:type="dxa"/>
            <w:left w:w="108" w:type="dxa"/>
            <w:bottom w:w="0" w:type="dxa"/>
            <w:right w:w="108" w:type="dxa"/>
          </w:tblCellMar>
        </w:tblPrEx>
        <w:trPr>
          <w:trHeight w:val="355" w:hRule="atLeast"/>
        </w:trPr>
        <w:tc>
          <w:tcPr>
            <w:tcW w:w="1898"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7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898"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7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异步</w:t>
            </w:r>
          </w:p>
        </w:tc>
      </w:tr>
      <w:tr>
        <w:tblPrEx>
          <w:tblLayout w:type="fixed"/>
          <w:tblCellMar>
            <w:top w:w="0" w:type="dxa"/>
            <w:left w:w="108" w:type="dxa"/>
            <w:bottom w:w="0" w:type="dxa"/>
            <w:right w:w="108" w:type="dxa"/>
          </w:tblCellMar>
        </w:tblPrEx>
        <w:trPr>
          <w:trHeight w:val="355" w:hRule="atLeast"/>
        </w:trPr>
        <w:tc>
          <w:tcPr>
            <w:tcW w:w="1898"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7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131" w:type="dxa"/>
        <w:tblLayout w:type="fixed"/>
        <w:tblCellMar>
          <w:top w:w="0" w:type="dxa"/>
          <w:left w:w="108" w:type="dxa"/>
          <w:bottom w:w="0" w:type="dxa"/>
          <w:right w:w="108" w:type="dxa"/>
        </w:tblCellMar>
      </w:tblPr>
      <w:tblGrid>
        <w:gridCol w:w="2400"/>
        <w:gridCol w:w="979"/>
        <w:gridCol w:w="1050"/>
        <w:gridCol w:w="3701"/>
      </w:tblGrid>
      <w:tr>
        <w:tblPrEx>
          <w:tblLayout w:type="fixed"/>
          <w:tblCellMar>
            <w:top w:w="0" w:type="dxa"/>
            <w:left w:w="108" w:type="dxa"/>
            <w:bottom w:w="0" w:type="dxa"/>
            <w:right w:w="108" w:type="dxa"/>
          </w:tblCellMar>
        </w:tblPrEx>
        <w:trPr>
          <w:trHeight w:val="290"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rPr>
              <w:t>n</w:t>
            </w:r>
            <w:r>
              <w:rPr>
                <w:rFonts w:ascii="Verdana" w:hAnsi="Verdana" w:cs="宋体"/>
                <w:color w:val="000000"/>
                <w:sz w:val="18"/>
                <w:szCs w:val="18"/>
              </w:rPr>
              <w:t>oti</w:t>
            </w:r>
            <w:r>
              <w:rPr>
                <w:rFonts w:hint="eastAsia" w:ascii="Verdana" w:hAnsi="Verdana" w:eastAsia="宋体"/>
                <w:color w:val="000000"/>
                <w:sz w:val="18"/>
                <w:szCs w:val="18"/>
              </w:rPr>
              <w:t>f</w:t>
            </w:r>
            <w:r>
              <w:rPr>
                <w:rFonts w:ascii="Verdana" w:hAnsi="Verdana" w:cs="宋体"/>
                <w:color w:val="000000"/>
                <w:sz w:val="18"/>
                <w:szCs w:val="18"/>
              </w:rPr>
              <w:t>y_url</w:t>
            </w:r>
          </w:p>
        </w:tc>
        <w:tc>
          <w:tcPr>
            <w:tcW w:w="97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256)</w:t>
            </w:r>
          </w:p>
        </w:tc>
        <w:tc>
          <w:tcPr>
            <w:tcW w:w="370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trans_amt</w:t>
            </w:r>
          </w:p>
        </w:tc>
        <w:tc>
          <w:tcPr>
            <w:tcW w:w="97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微软雅黑" w:cs="宋体"/>
                <w:color w:val="000000"/>
                <w:sz w:val="18"/>
                <w:szCs w:val="18"/>
                <w:lang w:eastAsia="zh-CN"/>
              </w:rPr>
            </w:pPr>
            <w:r>
              <w:rPr>
                <w:rFonts w:hint="eastAsia" w:ascii="Verdana" w:hAnsi="Verdana" w:eastAsia="宋体"/>
                <w:color w:val="000000"/>
                <w:sz w:val="18"/>
                <w:szCs w:val="18"/>
              </w:rPr>
              <w:t>交易</w:t>
            </w:r>
            <w:r>
              <w:rPr>
                <w:rFonts w:hint="eastAsia" w:ascii="微软雅黑" w:hAnsi="微软雅黑" w:eastAsia="微软雅黑" w:cs="微软雅黑"/>
                <w:color w:val="000000"/>
                <w:sz w:val="18"/>
                <w:szCs w:val="18"/>
              </w:rPr>
              <w:t>金额</w:t>
            </w:r>
            <w:del w:id="1114" w:author="Bay" w:date="2018-06-15T18:02:55Z">
              <w:r>
                <w:rPr>
                  <w:rFonts w:hint="eastAsia" w:ascii="微软雅黑" w:hAnsi="微软雅黑" w:eastAsia="微软雅黑" w:cs="微软雅黑"/>
                  <w:color w:val="000000"/>
                  <w:sz w:val="18"/>
                  <w:szCs w:val="18"/>
                </w:rPr>
                <w:delText>（</w:delText>
              </w:r>
            </w:del>
            <w:ins w:id="1115" w:author="Bay" w:date="2018-06-15T18:02:55Z">
              <w:r>
                <w:rPr>
                  <w:rFonts w:hint="eastAsia" w:ascii="微软雅黑" w:hAnsi="微软雅黑" w:eastAsia="微软雅黑" w:cs="微软雅黑"/>
                  <w:color w:val="000000"/>
                  <w:sz w:val="18"/>
                  <w:szCs w:val="18"/>
                  <w:lang w:eastAsia="zh-CN"/>
                </w:rPr>
                <w:t>(</w:t>
              </w:r>
            </w:ins>
            <w:r>
              <w:rPr>
                <w:rFonts w:hint="eastAsia" w:ascii="Verdana" w:hAnsi="Verdana" w:eastAsia="宋体"/>
                <w:color w:val="000000"/>
                <w:sz w:val="18"/>
                <w:szCs w:val="18"/>
              </w:rPr>
              <w:t>所有实际还款金额之和</w:t>
            </w:r>
            <w:del w:id="1116" w:author="Bay" w:date="2018-06-15T18:03:18Z">
              <w:r>
                <w:rPr>
                  <w:rFonts w:hint="eastAsia" w:ascii="微软雅黑" w:hAnsi="微软雅黑" w:eastAsia="微软雅黑" w:cs="微软雅黑"/>
                  <w:color w:val="000000"/>
                  <w:sz w:val="18"/>
                  <w:szCs w:val="18"/>
                </w:rPr>
                <w:delText>）</w:delText>
              </w:r>
            </w:del>
            <w:ins w:id="1117"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eastAsia="宋体"/>
                <w:color w:val="000000"/>
                <w:sz w:val="18"/>
                <w:szCs w:val="18"/>
              </w:rPr>
            </w:pPr>
            <w:r>
              <w:rPr>
                <w:rFonts w:hint="eastAsia" w:ascii="Verdana" w:hAnsi="Verdana" w:eastAsia="宋体"/>
                <w:color w:val="000000"/>
                <w:sz w:val="18"/>
                <w:szCs w:val="18"/>
              </w:rPr>
              <w:t>funddata</w:t>
            </w:r>
          </w:p>
        </w:tc>
        <w:tc>
          <w:tcPr>
            <w:tcW w:w="97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Json</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资金数据，json</w:t>
            </w:r>
            <w:r>
              <w:rPr>
                <w:rFonts w:hint="eastAsia" w:ascii="宋体" w:hAnsi="宋体" w:eastAsia="宋体"/>
                <w:color w:val="000000"/>
                <w:sz w:val="18"/>
                <w:szCs w:val="18"/>
              </w:rPr>
              <w:t>格式记录还款金额</w:t>
            </w:r>
          </w:p>
          <w:p>
            <w:pPr>
              <w:ind w:firstLine="0" w:firstLineChars="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detail_no":"dhk300109231abba","real_repay_amount":"490","real_repay_amt":"490","experience_amt":"0","rates_amt":"0","real_repay_val":"0","cust_no":"201803311924400818113236194030","repay_num":"1","repay_date":"2018-04-08","real_repay_date":"2018-04-08","prod_id":"Sunyardprod-00000002","is_payoff":"1","repay_flag":"0"}]</w:t>
            </w:r>
          </w:p>
          <w:p>
            <w:pPr>
              <w:ind w:firstLine="360"/>
              <w:rPr>
                <w:rFonts w:ascii="Verdana" w:hAnsi="Verdana" w:cs="宋体"/>
                <w:color w:val="000000"/>
                <w:sz w:val="18"/>
                <w:szCs w:val="18"/>
              </w:rPr>
            </w:pPr>
          </w:p>
          <w:p>
            <w:pPr>
              <w:ind w:firstLine="360"/>
              <w:rPr>
                <w:rFonts w:ascii="Verdana" w:hAnsi="Verdana" w:cs="宋体"/>
                <w:color w:val="000000"/>
                <w:sz w:val="18"/>
                <w:szCs w:val="18"/>
              </w:rPr>
            </w:pPr>
            <w:r>
              <w:rPr>
                <w:rFonts w:hint="eastAsia" w:ascii="宋体" w:hAnsi="宋体" w:eastAsia="宋体"/>
                <w:color w:val="000000"/>
                <w:sz w:val="18"/>
                <w:szCs w:val="18"/>
              </w:rPr>
              <w:t>表示还给投资人还款明细，其中</w:t>
            </w:r>
            <w:r>
              <w:rPr>
                <w:rFonts w:hint="eastAsia" w:ascii="Verdana" w:hAnsi="Verdana" w:eastAsia="宋体"/>
                <w:color w:val="000000"/>
                <w:sz w:val="18"/>
                <w:szCs w:val="18"/>
              </w:rPr>
              <w:t>real_repay_amt</w:t>
            </w:r>
            <w:r>
              <w:rPr>
                <w:rFonts w:hint="eastAsia" w:ascii="宋体" w:hAnsi="宋体" w:eastAsia="宋体"/>
                <w:color w:val="000000"/>
                <w:sz w:val="18"/>
                <w:szCs w:val="18"/>
              </w:rPr>
              <w:t>实际还款金额</w:t>
            </w:r>
            <w:del w:id="1118" w:author="Bay" w:date="2018-06-15T18:02:55Z">
              <w:r>
                <w:rPr>
                  <w:rFonts w:hint="eastAsia" w:ascii="宋体" w:hAnsi="宋体" w:eastAsia="宋体"/>
                  <w:color w:val="000000"/>
                  <w:sz w:val="18"/>
                  <w:szCs w:val="18"/>
                </w:rPr>
                <w:delText>（</w:delText>
              </w:r>
            </w:del>
            <w:ins w:id="1119" w:author="Bay" w:date="2018-06-15T18:02:55Z">
              <w:r>
                <w:rPr>
                  <w:rFonts w:hint="eastAsia" w:ascii="宋体" w:hAnsi="宋体" w:eastAsia="宋体"/>
                  <w:color w:val="000000"/>
                  <w:sz w:val="18"/>
                  <w:szCs w:val="18"/>
                  <w:lang w:eastAsia="zh-CN"/>
                </w:rPr>
                <w:t>(</w:t>
              </w:r>
            </w:ins>
            <w:r>
              <w:rPr>
                <w:rFonts w:hint="eastAsia" w:ascii="宋体" w:hAnsi="宋体" w:eastAsia="宋体"/>
                <w:color w:val="000000"/>
                <w:sz w:val="18"/>
                <w:szCs w:val="18"/>
              </w:rPr>
              <w:t>实际</w:t>
            </w:r>
            <w:r>
              <w:rPr>
                <w:rFonts w:hint="eastAsia" w:ascii="微软雅黑" w:hAnsi="微软雅黑" w:eastAsia="微软雅黑" w:cs="微软雅黑"/>
                <w:color w:val="000000"/>
                <w:sz w:val="18"/>
                <w:szCs w:val="18"/>
              </w:rPr>
              <w:t>还款本金</w:t>
            </w:r>
            <w:r>
              <w:rPr>
                <w:rFonts w:ascii="Verdana" w:hAnsi="Verdana" w:cs="宋体"/>
                <w:color w:val="000000"/>
                <w:sz w:val="18"/>
                <w:szCs w:val="18"/>
              </w:rPr>
              <w:t>+</w:t>
            </w:r>
            <w:r>
              <w:rPr>
                <w:rFonts w:ascii="宋体" w:hAnsi="宋体" w:eastAsia="宋体" w:cs="宋体"/>
                <w:color w:val="000000"/>
                <w:sz w:val="18"/>
                <w:szCs w:val="18"/>
              </w:rPr>
              <w:t>体验金</w:t>
            </w:r>
            <w:r>
              <w:rPr>
                <w:rFonts w:ascii="Verdana" w:hAnsi="Verdana" w:cs="宋体"/>
                <w:color w:val="000000"/>
                <w:sz w:val="18"/>
                <w:szCs w:val="18"/>
              </w:rPr>
              <w:t>+</w:t>
            </w:r>
            <w:r>
              <w:rPr>
                <w:rFonts w:ascii="宋体" w:hAnsi="宋体" w:eastAsia="宋体" w:cs="宋体"/>
                <w:color w:val="000000"/>
                <w:sz w:val="18"/>
                <w:szCs w:val="18"/>
              </w:rPr>
              <w:t>加息金</w:t>
            </w:r>
            <w:r>
              <w:rPr>
                <w:rFonts w:ascii="Verdana" w:hAnsi="Verdana" w:cs="宋体"/>
                <w:color w:val="000000"/>
                <w:sz w:val="18"/>
                <w:szCs w:val="18"/>
              </w:rPr>
              <w:t>+</w:t>
            </w:r>
            <w:ins w:id="1120" w:author="Bay" w:date="2018-06-14T18:42:17Z">
              <w:r>
                <w:rPr>
                  <w:rFonts w:hint="eastAsia" w:ascii="宋体" w:hAnsi="宋体" w:eastAsia="宋体"/>
                  <w:color w:val="000000"/>
                  <w:sz w:val="18"/>
                  <w:szCs w:val="18"/>
                </w:rPr>
                <w:t>实际还款</w:t>
              </w:r>
            </w:ins>
            <w:r>
              <w:rPr>
                <w:rFonts w:ascii="宋体" w:hAnsi="宋体" w:eastAsia="宋体" w:cs="宋体"/>
                <w:color w:val="000000"/>
                <w:sz w:val="18"/>
                <w:szCs w:val="18"/>
              </w:rPr>
              <w:t>利息</w:t>
            </w:r>
            <w:del w:id="1121" w:author="Bay" w:date="2018-06-15T18:03:18Z">
              <w:r>
                <w:rPr>
                  <w:rFonts w:hint="eastAsia" w:ascii="Verdana" w:hAnsi="Verdana" w:eastAsia="宋体"/>
                  <w:color w:val="000000"/>
                  <w:sz w:val="18"/>
                  <w:szCs w:val="18"/>
                </w:rPr>
                <w:delText>）</w:delText>
              </w:r>
            </w:del>
            <w:ins w:id="1122" w:author="Bay" w:date="2018-06-15T18:03:18Z">
              <w:r>
                <w:rPr>
                  <w:rFonts w:hint="eastAsia" w:ascii="Verdana" w:hAnsi="Verdana" w:eastAsia="宋体"/>
                  <w:color w:val="000000"/>
                  <w:sz w:val="18"/>
                  <w:szCs w:val="18"/>
                  <w:lang w:eastAsia="zh-CN"/>
                </w:rPr>
                <w:t>)</w:t>
              </w:r>
            </w:ins>
            <w:r>
              <w:rPr>
                <w:rFonts w:hint="eastAsia" w:ascii="Verdana" w:hAnsi="Verdana" w:eastAsia="宋体"/>
                <w:color w:val="000000"/>
                <w:sz w:val="18"/>
                <w:szCs w:val="18"/>
              </w:rPr>
              <w:t>，</w:t>
            </w:r>
          </w:p>
          <w:p>
            <w:pPr>
              <w:ind w:firstLine="360"/>
              <w:rPr>
                <w:rFonts w:ascii="Verdana" w:hAnsi="Verdana" w:cs="宋体"/>
                <w:color w:val="000000"/>
                <w:sz w:val="18"/>
                <w:szCs w:val="18"/>
              </w:rPr>
            </w:pPr>
            <w:r>
              <w:rPr>
                <w:rFonts w:hint="eastAsia" w:ascii="Verdana" w:hAnsi="Verdana" w:eastAsia="宋体"/>
                <w:color w:val="000000"/>
                <w:sz w:val="18"/>
                <w:szCs w:val="18"/>
              </w:rPr>
              <w:t>detail_no</w:t>
            </w:r>
            <w:r>
              <w:rPr>
                <w:rFonts w:hint="eastAsia" w:ascii="宋体" w:hAnsi="宋体" w:eastAsia="宋体"/>
                <w:color w:val="000000"/>
                <w:sz w:val="18"/>
                <w:szCs w:val="18"/>
              </w:rPr>
              <w:t>明细号</w:t>
            </w:r>
          </w:p>
          <w:p>
            <w:pPr>
              <w:ind w:firstLine="360"/>
              <w:rPr>
                <w:rFonts w:ascii="Verdana" w:hAnsi="Verdana" w:cs="宋体"/>
                <w:color w:val="000000"/>
                <w:sz w:val="18"/>
                <w:szCs w:val="18"/>
              </w:rPr>
            </w:pPr>
            <w:r>
              <w:rPr>
                <w:rFonts w:hint="eastAsia" w:ascii="Verdana" w:hAnsi="Verdana" w:eastAsia="宋体"/>
                <w:color w:val="000000"/>
                <w:sz w:val="18"/>
                <w:szCs w:val="18"/>
              </w:rPr>
              <w:t>real_repay_amount</w:t>
            </w:r>
            <w:r>
              <w:rPr>
                <w:rFonts w:hint="eastAsia" w:ascii="宋体" w:hAnsi="宋体" w:eastAsia="宋体"/>
                <w:color w:val="000000"/>
                <w:sz w:val="18"/>
                <w:szCs w:val="18"/>
              </w:rPr>
              <w:t>实际还款本金</w:t>
            </w:r>
          </w:p>
          <w:p>
            <w:pPr>
              <w:ind w:firstLine="360"/>
              <w:rPr>
                <w:rFonts w:ascii="Verdana" w:hAnsi="Verdana" w:cs="宋体"/>
                <w:color w:val="000000"/>
                <w:sz w:val="18"/>
                <w:szCs w:val="18"/>
              </w:rPr>
            </w:pPr>
            <w:r>
              <w:rPr>
                <w:rFonts w:ascii="Verdana" w:hAnsi="Verdana" w:cs="宋体"/>
                <w:color w:val="000000"/>
                <w:sz w:val="18"/>
                <w:szCs w:val="18"/>
              </w:rPr>
              <w:t>experience_amt</w:t>
            </w:r>
            <w:r>
              <w:rPr>
                <w:rFonts w:hint="eastAsia" w:ascii="Verdana" w:hAnsi="Verdana" w:eastAsia="宋体"/>
                <w:color w:val="000000"/>
                <w:sz w:val="18"/>
                <w:szCs w:val="18"/>
              </w:rPr>
              <w:t>体验金</w:t>
            </w:r>
          </w:p>
          <w:p>
            <w:pPr>
              <w:ind w:firstLine="360"/>
              <w:rPr>
                <w:rFonts w:ascii="Verdana" w:hAnsi="Verdana" w:cs="宋体"/>
                <w:color w:val="000000"/>
                <w:sz w:val="18"/>
                <w:szCs w:val="18"/>
              </w:rPr>
            </w:pPr>
            <w:r>
              <w:rPr>
                <w:rFonts w:ascii="Verdana" w:hAnsi="Verdana" w:cs="宋体"/>
                <w:color w:val="000000"/>
                <w:sz w:val="18"/>
                <w:szCs w:val="18"/>
              </w:rPr>
              <w:t>rates_amt</w:t>
            </w:r>
            <w:r>
              <w:rPr>
                <w:rFonts w:hint="eastAsia" w:ascii="Verdana" w:hAnsi="Verdana" w:eastAsia="宋体"/>
                <w:color w:val="000000"/>
                <w:sz w:val="18"/>
                <w:szCs w:val="18"/>
              </w:rPr>
              <w:t>加息金</w:t>
            </w:r>
          </w:p>
          <w:p>
            <w:pPr>
              <w:ind w:left="360" w:leftChars="150" w:firstLine="0" w:firstLineChars="0"/>
              <w:rPr>
                <w:rFonts w:ascii="Verdana" w:hAnsi="Verdana" w:cs="宋体"/>
                <w:color w:val="000000"/>
                <w:sz w:val="18"/>
                <w:szCs w:val="18"/>
              </w:rPr>
            </w:pPr>
            <w:r>
              <w:rPr>
                <w:rFonts w:hint="eastAsia" w:ascii="Verdana" w:hAnsi="Verdana" w:eastAsia="宋体"/>
                <w:color w:val="000000"/>
                <w:sz w:val="18"/>
                <w:szCs w:val="18"/>
              </w:rPr>
              <w:t>real_repay_val</w:t>
            </w:r>
            <w:r>
              <w:rPr>
                <w:rFonts w:hint="eastAsia" w:ascii="宋体" w:hAnsi="宋体" w:eastAsia="宋体"/>
                <w:color w:val="000000"/>
                <w:sz w:val="18"/>
                <w:szCs w:val="18"/>
              </w:rPr>
              <w:t>实际还款利息</w:t>
            </w:r>
          </w:p>
          <w:p>
            <w:pPr>
              <w:ind w:firstLine="360"/>
              <w:rPr>
                <w:rFonts w:ascii="Verdana" w:hAnsi="Verdana" w:cs="宋体"/>
                <w:color w:val="000000"/>
                <w:sz w:val="18"/>
                <w:szCs w:val="18"/>
              </w:rPr>
            </w:pPr>
            <w:r>
              <w:rPr>
                <w:rFonts w:hint="eastAsia" w:ascii="Verdana" w:hAnsi="Verdana" w:eastAsia="宋体"/>
                <w:color w:val="000000"/>
                <w:sz w:val="18"/>
                <w:szCs w:val="18"/>
              </w:rPr>
              <w:t>cust_no</w:t>
            </w:r>
            <w:r>
              <w:rPr>
                <w:rFonts w:hint="eastAsia" w:ascii="宋体" w:hAnsi="宋体" w:eastAsia="宋体"/>
                <w:color w:val="000000"/>
                <w:sz w:val="18"/>
                <w:szCs w:val="18"/>
              </w:rPr>
              <w:t>投资人平台客户号</w:t>
            </w:r>
          </w:p>
          <w:p>
            <w:pPr>
              <w:ind w:firstLine="360"/>
              <w:rPr>
                <w:rFonts w:ascii="Verdana" w:hAnsi="Verdana" w:cs="宋体"/>
                <w:color w:val="000000"/>
                <w:sz w:val="18"/>
                <w:szCs w:val="18"/>
              </w:rPr>
            </w:pPr>
            <w:r>
              <w:rPr>
                <w:rFonts w:hint="eastAsia" w:ascii="Verdana" w:hAnsi="Verdana" w:eastAsia="宋体"/>
                <w:color w:val="000000"/>
                <w:sz w:val="18"/>
                <w:szCs w:val="18"/>
              </w:rPr>
              <w:t xml:space="preserve">repay_num </w:t>
            </w:r>
            <w:r>
              <w:rPr>
                <w:rFonts w:hint="eastAsia" w:ascii="宋体" w:hAnsi="宋体" w:eastAsia="宋体"/>
                <w:color w:val="000000"/>
                <w:sz w:val="18"/>
                <w:szCs w:val="18"/>
              </w:rPr>
              <w:t>还款期数</w:t>
            </w:r>
          </w:p>
          <w:p>
            <w:pPr>
              <w:ind w:firstLine="360"/>
              <w:rPr>
                <w:rFonts w:ascii="Verdana" w:hAnsi="Verdana" w:cs="宋体"/>
                <w:color w:val="000000"/>
                <w:sz w:val="18"/>
                <w:szCs w:val="18"/>
              </w:rPr>
            </w:pPr>
            <w:r>
              <w:rPr>
                <w:rFonts w:hint="eastAsia" w:ascii="Verdana" w:hAnsi="Verdana" w:eastAsia="宋体"/>
                <w:color w:val="000000"/>
                <w:sz w:val="18"/>
                <w:szCs w:val="18"/>
              </w:rPr>
              <w:t>repay_date</w:t>
            </w:r>
            <w:r>
              <w:rPr>
                <w:rFonts w:hint="eastAsia" w:ascii="宋体" w:hAnsi="宋体" w:eastAsia="宋体"/>
                <w:color w:val="000000"/>
                <w:sz w:val="18"/>
                <w:szCs w:val="18"/>
              </w:rPr>
              <w:t>还款日期</w:t>
            </w:r>
          </w:p>
          <w:p>
            <w:pPr>
              <w:ind w:firstLine="360"/>
              <w:rPr>
                <w:rFonts w:hint="eastAsia" w:ascii="宋体" w:hAnsi="宋体" w:eastAsia="宋体"/>
                <w:color w:val="000000"/>
                <w:sz w:val="18"/>
                <w:szCs w:val="18"/>
              </w:rPr>
            </w:pPr>
            <w:r>
              <w:rPr>
                <w:rFonts w:hint="eastAsia" w:ascii="Verdana" w:hAnsi="Verdana" w:eastAsia="宋体"/>
                <w:color w:val="000000"/>
                <w:sz w:val="18"/>
                <w:szCs w:val="18"/>
              </w:rPr>
              <w:t>real_repay_date</w:t>
            </w:r>
            <w:r>
              <w:rPr>
                <w:rFonts w:hint="eastAsia" w:ascii="宋体" w:hAnsi="宋体" w:eastAsia="宋体"/>
                <w:color w:val="000000"/>
                <w:sz w:val="18"/>
                <w:szCs w:val="18"/>
              </w:rPr>
              <w:t>实际还款日期</w:t>
            </w:r>
          </w:p>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prod_id</w:t>
            </w:r>
            <w:r>
              <w:rPr>
                <w:rFonts w:hint="eastAsia" w:ascii="Verdana" w:hAnsi="Verdana" w:eastAsia="宋体"/>
                <w:color w:val="000000"/>
                <w:sz w:val="18"/>
                <w:szCs w:val="18"/>
                <w:lang w:val="en-US" w:eastAsia="zh-CN"/>
              </w:rPr>
              <w:t xml:space="preserve">   </w:t>
            </w:r>
            <w:r>
              <w:rPr>
                <w:rFonts w:hint="eastAsia" w:ascii="Verdana" w:hAnsi="Verdana" w:eastAsia="宋体"/>
                <w:color w:val="000000"/>
                <w:sz w:val="18"/>
                <w:szCs w:val="18"/>
                <w:lang w:eastAsia="zh-CN"/>
              </w:rPr>
              <w:t>产品编号</w:t>
            </w:r>
          </w:p>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is</w:t>
            </w:r>
            <w:r>
              <w:rPr>
                <w:rFonts w:ascii="Verdana" w:hAnsi="Verdana" w:cs="宋体"/>
                <w:color w:val="000000"/>
                <w:sz w:val="18"/>
                <w:szCs w:val="18"/>
              </w:rPr>
              <w:t>_payoff</w:t>
            </w:r>
            <w:r>
              <w:rPr>
                <w:rFonts w:hint="eastAsia" w:ascii="Verdana" w:hAnsi="Verdana" w:eastAsia="宋体"/>
                <w:color w:val="000000"/>
                <w:sz w:val="18"/>
                <w:szCs w:val="18"/>
              </w:rPr>
              <w:t>是否</w:t>
            </w:r>
            <w:r>
              <w:rPr>
                <w:rFonts w:hint="eastAsia" w:ascii="微软雅黑" w:hAnsi="微软雅黑" w:eastAsia="微软雅黑" w:cs="微软雅黑"/>
                <w:color w:val="000000"/>
                <w:sz w:val="18"/>
                <w:szCs w:val="18"/>
              </w:rPr>
              <w:t>整个标的还清：</w:t>
            </w:r>
            <w:r>
              <w:rPr>
                <w:rFonts w:ascii="Verdana" w:hAnsi="Verdana" w:cs="宋体"/>
                <w:color w:val="000000"/>
                <w:sz w:val="18"/>
                <w:szCs w:val="18"/>
              </w:rPr>
              <w:t>0-</w:t>
            </w:r>
            <w:r>
              <w:rPr>
                <w:rFonts w:ascii="宋体" w:hAnsi="宋体" w:eastAsia="宋体" w:cs="宋体"/>
                <w:color w:val="000000"/>
                <w:sz w:val="18"/>
                <w:szCs w:val="18"/>
              </w:rPr>
              <w:t>是，</w:t>
            </w:r>
            <w:r>
              <w:rPr>
                <w:rFonts w:hint="eastAsia" w:ascii="Verdana" w:hAnsi="Verdana" w:eastAsia="宋体"/>
                <w:color w:val="000000"/>
                <w:sz w:val="18"/>
                <w:szCs w:val="18"/>
              </w:rPr>
              <w:t>1</w:t>
            </w:r>
            <w:r>
              <w:rPr>
                <w:rFonts w:ascii="Verdana" w:hAnsi="Verdana" w:cs="宋体"/>
                <w:color w:val="000000"/>
                <w:sz w:val="18"/>
                <w:szCs w:val="18"/>
              </w:rPr>
              <w:t>-</w:t>
            </w:r>
            <w:r>
              <w:rPr>
                <w:rFonts w:ascii="宋体" w:hAnsi="宋体" w:eastAsia="宋体" w:cs="宋体"/>
                <w:color w:val="000000"/>
                <w:sz w:val="18"/>
                <w:szCs w:val="18"/>
              </w:rPr>
              <w:t>否</w:t>
            </w:r>
            <w:r>
              <w:rPr>
                <w:rFonts w:hint="eastAsia" w:ascii="Verdana" w:hAnsi="Verdana" w:eastAsia="宋体"/>
                <w:color w:val="000000"/>
                <w:sz w:val="18"/>
                <w:szCs w:val="18"/>
              </w:rPr>
              <w:t>；</w:t>
            </w:r>
          </w:p>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repay_</w:t>
            </w:r>
            <w:r>
              <w:rPr>
                <w:rFonts w:ascii="Verdana" w:hAnsi="Verdana" w:cs="宋体"/>
                <w:color w:val="000000"/>
                <w:sz w:val="18"/>
                <w:szCs w:val="18"/>
              </w:rPr>
              <w:t>flag</w:t>
            </w:r>
            <w:r>
              <w:rPr>
                <w:rFonts w:hint="eastAsia" w:ascii="Verdana" w:hAnsi="Verdana" w:eastAsia="宋体"/>
                <w:color w:val="000000"/>
                <w:sz w:val="18"/>
                <w:szCs w:val="18"/>
              </w:rPr>
              <w:t>本期已</w:t>
            </w:r>
            <w:r>
              <w:rPr>
                <w:rFonts w:hint="eastAsia" w:ascii="微软雅黑" w:hAnsi="微软雅黑" w:eastAsia="微软雅黑" w:cs="微软雅黑"/>
                <w:color w:val="000000"/>
                <w:sz w:val="18"/>
                <w:szCs w:val="18"/>
              </w:rPr>
              <w:t>还清：</w:t>
            </w:r>
            <w:r>
              <w:rPr>
                <w:rFonts w:ascii="Verdana" w:hAnsi="Verdana" w:cs="宋体"/>
                <w:color w:val="000000"/>
                <w:sz w:val="18"/>
                <w:szCs w:val="18"/>
              </w:rPr>
              <w:t>0-</w:t>
            </w:r>
            <w:r>
              <w:rPr>
                <w:rFonts w:ascii="宋体" w:hAnsi="宋体" w:eastAsia="宋体" w:cs="宋体"/>
                <w:color w:val="000000"/>
                <w:sz w:val="18"/>
                <w:szCs w:val="18"/>
              </w:rPr>
              <w:t>是，</w:t>
            </w:r>
            <w:r>
              <w:rPr>
                <w:rFonts w:hint="eastAsia" w:ascii="Verdana" w:hAnsi="Verdana" w:eastAsia="宋体"/>
                <w:color w:val="000000"/>
                <w:sz w:val="18"/>
                <w:szCs w:val="18"/>
              </w:rPr>
              <w:t>1</w:t>
            </w:r>
            <w:r>
              <w:rPr>
                <w:rFonts w:ascii="Verdana" w:hAnsi="Verdana" w:cs="宋体"/>
                <w:color w:val="000000"/>
                <w:sz w:val="18"/>
                <w:szCs w:val="18"/>
              </w:rPr>
              <w:t>-</w:t>
            </w:r>
            <w:r>
              <w:rPr>
                <w:rFonts w:ascii="宋体" w:hAnsi="宋体" w:eastAsia="宋体" w:cs="宋体"/>
                <w:color w:val="000000"/>
                <w:sz w:val="18"/>
                <w:szCs w:val="18"/>
              </w:rPr>
              <w:t>否</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0" w:firstLineChars="0"/>
              <w:jc w:val="center"/>
              <w:rPr>
                <w:rFonts w:hint="eastAsia" w:ascii="Verdana" w:hAnsi="Verdana" w:cs="宋体"/>
                <w:color w:val="000000"/>
                <w:sz w:val="18"/>
                <w:szCs w:val="18"/>
              </w:rPr>
            </w:pPr>
            <w:r>
              <w:rPr>
                <w:rFonts w:hint="eastAsia" w:ascii="宋体" w:hAnsi="宋体" w:eastAsia="宋体"/>
                <w:b/>
                <w:bCs/>
                <w:color w:val="3667A6"/>
                <w:sz w:val="18"/>
                <w:szCs w:val="18"/>
              </w:rPr>
              <w:t>参数</w:t>
            </w:r>
          </w:p>
        </w:tc>
        <w:tc>
          <w:tcPr>
            <w:tcW w:w="97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703"/>
        <w:gridCol w:w="6511"/>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{"trans_amt":"100",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"notify_url":"www.baidu.com",</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unddata":"[{\"detail_no\":\"dhk300109231aaba121qq\",\"real_repay_amount\":\"100\",\"experience_amt\":\"0\",\"rates_amt\":\"0\",\"real_repay_val\":\"0\",\"cust_no\":\"201804011649050382113236129086\",\"repay_num\":\"1\",\"repay_date\":\"2018-04-11\",\"real_repay_date\":\"2018-04-11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\"prod_id\":\"PD-HGTEST00000006\",\"is_payoff\":\"1\",</w:t>
            </w:r>
          </w:p>
          <w:p>
            <w:pPr>
              <w:spacing w:beforeLines="0" w:afterLines="0"/>
              <w:ind w:left="0" w:leftChars="0" w:firstLine="0" w:firstLineChars="0"/>
              <w:jc w:val="left"/>
              <w:rPr>
                <w:rFonts w:ascii="Verdana" w:hAnsi="Verdana" w:eastAsia="宋体"/>
                <w:color w:val="000000"/>
                <w:sz w:val="18"/>
                <w:szCs w:val="18"/>
              </w:rPr>
            </w:pPr>
            <w:r>
              <w:rPr>
                <w:rFonts w:hint="eastAsia" w:ascii="宋体" w:hAnsi="宋体" w:eastAsia="宋体" w:cs="宋体"/>
                <w:color w:val="000000"/>
                <w:sz w:val="21"/>
                <w:szCs w:val="21"/>
              </w:rPr>
              <w:t>\"repay_flag\":\"0\"}]"}</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083" w:type="dxa"/>
        <w:tblInd w:w="131" w:type="dxa"/>
        <w:tblLayout w:type="fixed"/>
        <w:tblCellMar>
          <w:top w:w="0" w:type="dxa"/>
          <w:left w:w="108" w:type="dxa"/>
          <w:bottom w:w="0" w:type="dxa"/>
          <w:right w:w="108" w:type="dxa"/>
        </w:tblCellMar>
      </w:tblPr>
      <w:tblGrid>
        <w:gridCol w:w="1698"/>
        <w:gridCol w:w="424"/>
        <w:gridCol w:w="1121"/>
        <w:gridCol w:w="4840"/>
      </w:tblGrid>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8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"order_no":"9963",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"trans_date":"</w:t>
            </w:r>
            <w:r>
              <w:rPr>
                <w:rFonts w:hint="eastAsia" w:ascii="宋体" w:hAnsi="宋体" w:eastAsia="宋体" w:cs="宋体"/>
                <w:color w:val="000000"/>
                <w:sz w:val="21"/>
                <w:szCs w:val="21"/>
                <w:lang w:val="en-US" w:eastAsia="zh-CN"/>
              </w:rPr>
              <w:t>20180619</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商户请求批量订单号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rPr>
          <w:rFonts w:ascii="Verdana" w:hAnsi="Verdana" w:cs="宋体"/>
          <w:sz w:val="21"/>
          <w:szCs w:val="21"/>
        </w:rPr>
      </w:pPr>
      <w:r>
        <w:rPr>
          <w:rFonts w:hint="eastAsia" w:ascii="宋体" w:hAnsi="宋体" w:eastAsia="宋体"/>
          <w:sz w:val="21"/>
          <w:szCs w:val="21"/>
        </w:rPr>
        <w:t>异步响应参数</w:t>
      </w:r>
    </w:p>
    <w:tbl>
      <w:tblPr>
        <w:tblStyle w:val="23"/>
        <w:tblW w:w="8083" w:type="dxa"/>
        <w:tblInd w:w="131" w:type="dxa"/>
        <w:tblLayout w:type="fixed"/>
        <w:tblCellMar>
          <w:top w:w="0" w:type="dxa"/>
          <w:left w:w="108" w:type="dxa"/>
          <w:bottom w:w="0" w:type="dxa"/>
          <w:right w:w="108" w:type="dxa"/>
        </w:tblCellMar>
      </w:tblPr>
      <w:tblGrid>
        <w:gridCol w:w="1698"/>
        <w:gridCol w:w="424"/>
        <w:gridCol w:w="1121"/>
        <w:gridCol w:w="4840"/>
      </w:tblGrid>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8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{"order_no":"201806070539361",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"trans_date":"20180607",</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"sign":"I'm Sign",</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"trans_amt":"1000",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"prod_id":"20180530033953",</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"order_info":"交易成功"}</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s="宋体"/>
                <w:color w:val="000000"/>
                <w:sz w:val="18"/>
                <w:szCs w:val="18"/>
                <w:lang w:eastAsia="zh-CN"/>
              </w:rPr>
              <w:t>platcust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投资人客户编号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prod</w:t>
            </w:r>
            <w:r>
              <w:rPr>
                <w:rFonts w:hint="eastAsia" w:ascii="Verdana" w:hAnsi="Verdana" w:eastAsia="宋体"/>
                <w:color w:val="000000"/>
                <w:sz w:val="18"/>
                <w:szCs w:val="18"/>
              </w:rPr>
              <w:t>_</w:t>
            </w:r>
            <w:r>
              <w:rPr>
                <w:rFonts w:ascii="Verdana" w:hAnsi="Verdana" w:cs="宋体"/>
                <w:color w:val="000000"/>
                <w:sz w:val="18"/>
                <w:szCs w:val="18"/>
              </w:rPr>
              <w:t>id</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amt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recode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remsg</w:t>
            </w:r>
          </w:p>
        </w:tc>
        <w:tc>
          <w:tcPr>
            <w:tcW w:w="1121"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firstLine="480"/>
      </w:pPr>
      <w:r>
        <w:t xml:space="preserve"> </w:t>
      </w:r>
    </w:p>
    <w:p>
      <w:pPr>
        <w:ind w:firstLine="0" w:firstLineChars="0"/>
        <w:rPr>
          <w:rFonts w:ascii="宋体" w:hAnsi="宋体" w:eastAsia="宋体"/>
        </w:rPr>
      </w:pPr>
      <w:r>
        <w:rPr>
          <w:rFonts w:ascii="Verdana" w:hAnsi="Verdana" w:cs="宋体"/>
          <w:sz w:val="21"/>
          <w:szCs w:val="21"/>
        </w:rPr>
        <w:t xml:space="preserve"> </w:t>
      </w:r>
    </w:p>
    <w:p>
      <w:pPr>
        <w:pStyle w:val="4"/>
        <w:ind w:firstLine="480"/>
        <w:rPr>
          <w:rFonts w:hint="eastAsia"/>
          <w:b/>
          <w:color w:val="auto"/>
        </w:rPr>
      </w:pPr>
      <w:r>
        <w:rPr>
          <w:rFonts w:hint="eastAsia"/>
          <w:b/>
          <w:color w:val="auto"/>
        </w:rPr>
        <w:t>代偿还款</w:t>
      </w:r>
    </w:p>
    <w:p>
      <w:pPr>
        <w:rPr>
          <w:rFonts w:hint="eastAsia"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09"/>
        <w:gridCol w:w="6361"/>
      </w:tblGrid>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61" w:type="dxa"/>
            <w:tcBorders>
              <w:top w:val="double" w:color="8DB3E2" w:sz="2" w:space="0"/>
              <w:left w:val="nil"/>
              <w:bottom w:val="double" w:color="8DB3E2" w:sz="2" w:space="0"/>
              <w:right w:val="double" w:color="8DB3E2" w:sz="2" w:space="0"/>
            </w:tcBorders>
            <w:shd w:val="clear" w:color="auto" w:fill="FFFFFF"/>
          </w:tcPr>
          <w:p>
            <w:pPr>
              <w:pStyle w:val="53"/>
              <w:rPr>
                <w:rFonts w:hint="eastAsia"/>
                <w:lang w:eastAsia="zh-CN"/>
              </w:rPr>
            </w:pPr>
            <w:del w:id="1123" w:author="Bay" w:date="2018-06-14T18:46:54Z">
              <w:r>
                <w:rPr>
                  <w:rFonts w:hint="eastAsia"/>
                </w:rPr>
                <w:delText>标的借款人</w:delText>
              </w:r>
            </w:del>
            <w:del w:id="1124" w:author="Bay" w:date="2018-06-14T18:46:38Z">
              <w:r>
                <w:rPr>
                  <w:rFonts w:hint="eastAsia"/>
                </w:rPr>
                <w:delText>逾期，</w:delText>
              </w:r>
            </w:del>
            <w:r>
              <w:rPr>
                <w:rFonts w:hint="eastAsia"/>
              </w:rPr>
              <w:t>可以通过该接口由</w:t>
            </w:r>
            <w:del w:id="1125" w:author="Bay" w:date="2018-06-14T18:46:14Z">
              <w:r>
                <w:rPr>
                  <w:rFonts w:hint="eastAsia"/>
                </w:rPr>
                <w:delText>标的发布</w:delText>
              </w:r>
            </w:del>
            <w:ins w:id="1126" w:author="Bay" w:date="2018-06-14T18:46:14Z">
              <w:r>
                <w:rPr>
                  <w:rFonts w:hint="eastAsia"/>
                  <w:lang w:eastAsia="zh-CN"/>
                </w:rPr>
                <w:t>募集</w:t>
              </w:r>
            </w:ins>
            <w:ins w:id="1127" w:author="Bay" w:date="2018-06-14T18:46:15Z">
              <w:r>
                <w:rPr>
                  <w:rFonts w:hint="eastAsia"/>
                  <w:lang w:eastAsia="zh-CN"/>
                </w:rPr>
                <w:t>申请</w:t>
              </w:r>
            </w:ins>
            <w:r>
              <w:rPr>
                <w:rFonts w:hint="eastAsia"/>
              </w:rPr>
              <w:t>时候指定的代偿人代为还款</w:t>
            </w:r>
            <w:ins w:id="1128" w:author="Bay" w:date="2018-06-14T18:48:49Z">
              <w:r>
                <w:rPr>
                  <w:rFonts w:hint="eastAsia"/>
                  <w:lang w:val="en-US" w:eastAsia="zh-CN"/>
                </w:rPr>
                <w:t>,</w:t>
              </w:r>
            </w:ins>
            <w:ins w:id="1129" w:author="Bay" w:date="2018-06-14T18:48:51Z">
              <w:r>
                <w:rPr>
                  <w:rFonts w:hint="eastAsia"/>
                  <w:lang w:val="en-US" w:eastAsia="zh-CN"/>
                </w:rPr>
                <w:t>需要</w:t>
              </w:r>
            </w:ins>
            <w:ins w:id="1130" w:author="Bay" w:date="2018-06-14T18:48:52Z">
              <w:r>
                <w:rPr>
                  <w:rFonts w:hint="eastAsia"/>
                  <w:lang w:val="en-US" w:eastAsia="zh-CN"/>
                </w:rPr>
                <w:t>代偿人</w:t>
              </w:r>
            </w:ins>
            <w:ins w:id="1131" w:author="Bay" w:date="2018-06-14T18:48:54Z">
              <w:r>
                <w:rPr>
                  <w:rFonts w:hint="eastAsia"/>
                  <w:lang w:val="en-US" w:eastAsia="zh-CN"/>
                </w:rPr>
                <w:t>输入</w:t>
              </w:r>
            </w:ins>
            <w:ins w:id="1132" w:author="Bay" w:date="2018-06-14T18:48:56Z">
              <w:r>
                <w:rPr>
                  <w:rFonts w:hint="eastAsia"/>
                  <w:lang w:val="en-US" w:eastAsia="zh-CN"/>
                </w:rPr>
                <w:t>密码</w:t>
              </w:r>
            </w:ins>
            <w:ins w:id="1133" w:author="Bay" w:date="2018-06-14T18:48:59Z">
              <w:r>
                <w:rPr>
                  <w:rFonts w:hint="eastAsia"/>
                  <w:lang w:val="en-US" w:eastAsia="zh-CN"/>
                </w:rPr>
                <w:t>校验</w:t>
              </w:r>
            </w:ins>
            <w:ins w:id="1134" w:author="Bay" w:date="2018-06-14T18:48:19Z">
              <w:r>
                <w:rPr>
                  <w:rFonts w:hint="eastAsia"/>
                  <w:lang w:val="en-US" w:eastAsia="zh-CN"/>
                </w:rPr>
                <w:t>.</w:t>
              </w:r>
            </w:ins>
            <w:del w:id="1135" w:author="Bay" w:date="2018-06-14T18:48:07Z">
              <w:r>
                <w:rPr>
                  <w:rFonts w:hint="eastAsia"/>
                </w:rPr>
                <w:delText>。</w:delText>
              </w:r>
            </w:del>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61" w:type="dxa"/>
            <w:tcBorders>
              <w:top w:val="double" w:color="8DB3E2" w:sz="2" w:space="0"/>
              <w:left w:val="nil"/>
              <w:bottom w:val="double" w:color="8DB3E2" w:sz="2" w:space="0"/>
              <w:right w:val="double" w:color="8DB3E2" w:sz="2" w:space="0"/>
            </w:tcBorders>
            <w:shd w:val="clear" w:color="auto" w:fill="B8CCE4"/>
          </w:tcPr>
          <w:p>
            <w:pPr>
              <w:pStyle w:val="53"/>
            </w:pPr>
            <w:r>
              <w:t>/borrower/substitute_repay</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6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6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6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874"/>
        <w:gridCol w:w="421"/>
        <w:gridCol w:w="1170"/>
        <w:gridCol w:w="3736"/>
      </w:tblGrid>
      <w:tr>
        <w:tblPrEx>
          <w:tblLayout w:type="fixed"/>
          <w:tblCellMar>
            <w:top w:w="0" w:type="dxa"/>
            <w:left w:w="108" w:type="dxa"/>
            <w:bottom w:w="0" w:type="dxa"/>
            <w:right w:w="108" w:type="dxa"/>
          </w:tblCellMar>
        </w:tblPrEx>
        <w:trPr>
          <w:trHeight w:val="290" w:hRule="atLeast"/>
        </w:trPr>
        <w:tc>
          <w:tcPr>
            <w:tcW w:w="287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4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4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repay_num</w:t>
            </w:r>
          </w:p>
        </w:tc>
        <w:tc>
          <w:tcPr>
            <w:tcW w:w="4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N(9)</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ins w:id="1136" w:author="Bay" w:date="2018-06-14T18:47:45Z">
              <w:r>
                <w:rPr>
                  <w:rFonts w:hint="eastAsia" w:ascii="Verdana" w:hAnsi="Verdana" w:eastAsia="宋体"/>
                  <w:color w:val="000000"/>
                  <w:sz w:val="18"/>
                  <w:szCs w:val="18"/>
                  <w:lang w:eastAsia="zh-CN"/>
                </w:rPr>
                <w:t>当前</w:t>
              </w:r>
            </w:ins>
            <w:r>
              <w:rPr>
                <w:rFonts w:hint="eastAsia" w:ascii="Verdana" w:hAnsi="Verdana" w:eastAsia="宋体"/>
                <w:color w:val="000000"/>
                <w:sz w:val="18"/>
                <w:szCs w:val="18"/>
              </w:rPr>
              <w:t>还款期数</w:t>
            </w:r>
            <w:ins w:id="1137" w:author="Bay" w:date="2018-06-14T18:47:28Z">
              <w:r>
                <w:rPr>
                  <w:rFonts w:hint="eastAsia" w:ascii="Verdana" w:hAnsi="Verdana" w:eastAsia="宋体"/>
                  <w:color w:val="000000"/>
                  <w:sz w:val="18"/>
                  <w:szCs w:val="18"/>
                  <w:lang w:val="en-US" w:eastAsia="zh-CN"/>
                </w:rPr>
                <w:t>(</w:t>
              </w:r>
            </w:ins>
            <w:del w:id="1138" w:author="Bay" w:date="2018-06-14T18:47:26Z">
              <w:r>
                <w:rPr>
                  <w:rFonts w:hint="eastAsia" w:ascii="Verdana" w:hAnsi="Verdana" w:eastAsia="宋体"/>
                  <w:color w:val="000000"/>
                  <w:sz w:val="18"/>
                  <w:szCs w:val="18"/>
                </w:rPr>
                <w:delText>，</w:delText>
              </w:r>
            </w:del>
            <w:del w:id="1139" w:author="Bay" w:date="2018-06-14T18:47:22Z">
              <w:r>
                <w:rPr>
                  <w:rFonts w:hint="eastAsia" w:ascii="Verdana" w:hAnsi="Verdana" w:eastAsia="宋体"/>
                  <w:color w:val="000000"/>
                  <w:sz w:val="18"/>
                  <w:szCs w:val="18"/>
                </w:rPr>
                <w:delText>如果一次性还款，repay_num</w:delText>
              </w:r>
            </w:del>
            <w:del w:id="1140" w:author="Bay" w:date="2018-06-14T18:47:22Z">
              <w:r>
                <w:rPr>
                  <w:rFonts w:hint="eastAsia" w:ascii="宋体" w:hAnsi="宋体" w:eastAsia="宋体"/>
                  <w:color w:val="000000"/>
                  <w:sz w:val="18"/>
                  <w:szCs w:val="18"/>
                </w:rPr>
                <w:delText>为</w:delText>
              </w:r>
            </w:del>
            <w:del w:id="1141" w:author="Bay" w:date="2018-06-14T18:47:22Z">
              <w:r>
                <w:rPr>
                  <w:rFonts w:hint="eastAsia" w:ascii="Verdana" w:hAnsi="Verdana" w:eastAsia="宋体"/>
                  <w:color w:val="000000"/>
                  <w:sz w:val="18"/>
                  <w:szCs w:val="18"/>
                </w:rPr>
                <w:delText>1</w:delText>
              </w:r>
            </w:del>
            <w:del w:id="1142" w:author="Bay" w:date="2018-06-14T18:47:22Z">
              <w:r>
                <w:rPr>
                  <w:rFonts w:hint="eastAsia" w:ascii="宋体" w:hAnsi="宋体" w:eastAsia="宋体"/>
                  <w:color w:val="000000"/>
                  <w:sz w:val="18"/>
                  <w:szCs w:val="18"/>
                </w:rPr>
                <w:delText>，</w:delText>
              </w:r>
            </w:del>
            <w:r>
              <w:rPr>
                <w:rFonts w:hint="eastAsia" w:ascii="宋体" w:hAnsi="宋体" w:eastAsia="宋体"/>
                <w:color w:val="000000"/>
                <w:sz w:val="18"/>
                <w:szCs w:val="18"/>
              </w:rPr>
              <w:t>如当期未还完，下次再还款</w:t>
            </w:r>
            <w:r>
              <w:rPr>
                <w:rFonts w:hint="eastAsia" w:ascii="Verdana" w:hAnsi="Verdana" w:eastAsia="宋体"/>
                <w:color w:val="000000"/>
                <w:sz w:val="18"/>
                <w:szCs w:val="18"/>
              </w:rPr>
              <w:t>repay_num</w:t>
            </w:r>
            <w:r>
              <w:rPr>
                <w:rFonts w:hint="eastAsia" w:ascii="宋体" w:hAnsi="宋体" w:eastAsia="宋体"/>
                <w:color w:val="000000"/>
                <w:sz w:val="18"/>
                <w:szCs w:val="18"/>
              </w:rPr>
              <w:t>可以重复</w:t>
            </w:r>
            <w:ins w:id="1143" w:author="Bay" w:date="2018-06-14T18:47:31Z">
              <w:r>
                <w:rPr>
                  <w:rFonts w:hint="eastAsia" w:ascii="宋体" w:hAnsi="宋体" w:eastAsia="宋体"/>
                  <w:color w:val="000000"/>
                  <w:sz w:val="18"/>
                  <w:szCs w:val="18"/>
                  <w:lang w:val="en-US" w:eastAsia="zh-CN"/>
                </w:rPr>
                <w:t>)</w:t>
              </w:r>
            </w:ins>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repay_date</w:t>
            </w:r>
          </w:p>
        </w:tc>
        <w:tc>
          <w:tcPr>
            <w:tcW w:w="4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计划还款日期</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repay_amt</w:t>
            </w:r>
          </w:p>
        </w:tc>
        <w:tc>
          <w:tcPr>
            <w:tcW w:w="4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real_repay_date</w:t>
            </w:r>
          </w:p>
        </w:tc>
        <w:tc>
          <w:tcPr>
            <w:tcW w:w="4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实际还款日期</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real_repay_amt</w:t>
            </w:r>
          </w:p>
        </w:tc>
        <w:tc>
          <w:tcPr>
            <w:tcW w:w="4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实际还款金额</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ascii="Verdana" w:hAnsi="Verdana" w:cs="宋体"/>
                <w:color w:val="000000"/>
                <w:sz w:val="18"/>
                <w:szCs w:val="18"/>
              </w:rPr>
              <w:t>platcust</w:t>
            </w:r>
          </w:p>
        </w:tc>
        <w:tc>
          <w:tcPr>
            <w:tcW w:w="4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144" w:author="Bay" w:date="2018-06-15T18:02:55Z">
              <w:r>
                <w:rPr>
                  <w:rFonts w:hint="eastAsia" w:ascii="Verdana" w:hAnsi="Verdana" w:eastAsia="宋体"/>
                  <w:color w:val="000000"/>
                  <w:sz w:val="18"/>
                  <w:szCs w:val="18"/>
                </w:rPr>
                <w:delText>（</w:delText>
              </w:r>
            </w:del>
            <w:ins w:id="114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借款人</w:t>
            </w:r>
            <w:del w:id="1146" w:author="Bay" w:date="2018-06-15T18:03:18Z">
              <w:r>
                <w:rPr>
                  <w:rFonts w:hint="eastAsia" w:ascii="Verdana" w:hAnsi="Verdana" w:eastAsia="宋体"/>
                  <w:color w:val="000000"/>
                  <w:sz w:val="18"/>
                  <w:szCs w:val="18"/>
                </w:rPr>
                <w:delText>）</w:delText>
              </w:r>
            </w:del>
            <w:ins w:id="1147"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w:t>
            </w:r>
            <w:r>
              <w:rPr>
                <w:rFonts w:ascii="Verdana" w:hAnsi="Verdana" w:cs="宋体"/>
                <w:color w:val="000000"/>
                <w:sz w:val="18"/>
                <w:szCs w:val="18"/>
              </w:rPr>
              <w:t>platcust</w:t>
            </w:r>
          </w:p>
        </w:tc>
        <w:tc>
          <w:tcPr>
            <w:tcW w:w="4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p>
            <w:pPr>
              <w:ind w:firstLine="0" w:firstLineChars="0"/>
              <w:jc w:val="center"/>
              <w:rPr>
                <w:rFonts w:hint="eastAsia" w:ascii="Verdana" w:hAnsi="Verdana" w:eastAsia="宋体"/>
                <w:color w:val="000000"/>
                <w:sz w:val="18"/>
                <w:szCs w:val="18"/>
              </w:rPr>
            </w:pP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代偿人平台客户编号</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trans_amt</w:t>
            </w:r>
          </w:p>
        </w:tc>
        <w:tc>
          <w:tcPr>
            <w:tcW w:w="4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交易金额</w:t>
            </w:r>
            <w:del w:id="1148" w:author="Bay" w:date="2018-06-15T18:02:55Z">
              <w:r>
                <w:rPr>
                  <w:rFonts w:hint="eastAsia" w:ascii="Verdana" w:hAnsi="Verdana" w:eastAsia="宋体"/>
                  <w:color w:val="000000"/>
                  <w:sz w:val="18"/>
                  <w:szCs w:val="18"/>
                </w:rPr>
                <w:delText>（</w:delText>
              </w:r>
            </w:del>
            <w:ins w:id="114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实际</w:t>
            </w:r>
            <w:r>
              <w:rPr>
                <w:rFonts w:hint="eastAsia" w:ascii="微软雅黑" w:hAnsi="微软雅黑" w:eastAsia="微软雅黑" w:cs="微软雅黑"/>
                <w:color w:val="000000"/>
                <w:sz w:val="18"/>
                <w:szCs w:val="18"/>
              </w:rPr>
              <w:t>还款金额</w:t>
            </w:r>
            <w:del w:id="1150" w:author="Bay" w:date="2018-06-15T18:03:18Z">
              <w:r>
                <w:rPr>
                  <w:rFonts w:hint="eastAsia" w:ascii="Verdana" w:hAnsi="Verdana" w:eastAsia="宋体"/>
                  <w:color w:val="000000"/>
                  <w:sz w:val="18"/>
                  <w:szCs w:val="18"/>
                </w:rPr>
                <w:delText>）</w:delText>
              </w:r>
            </w:del>
            <w:ins w:id="1151"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repay_type</w:t>
            </w:r>
          </w:p>
        </w:tc>
        <w:tc>
          <w:tcPr>
            <w:tcW w:w="4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还款类型 0-</w:t>
            </w:r>
            <w:r>
              <w:rPr>
                <w:rFonts w:hint="eastAsia" w:ascii="宋体" w:hAnsi="宋体" w:eastAsia="宋体"/>
                <w:color w:val="000000"/>
                <w:sz w:val="18"/>
                <w:szCs w:val="18"/>
              </w:rPr>
              <w:t xml:space="preserve">代偿还款 </w:t>
            </w:r>
            <w:r>
              <w:rPr>
                <w:rFonts w:hint="eastAsia" w:ascii="Verdana" w:hAnsi="Verdana" w:eastAsia="宋体"/>
                <w:color w:val="000000"/>
                <w:sz w:val="18"/>
                <w:szCs w:val="18"/>
              </w:rPr>
              <w:t>1-</w:t>
            </w:r>
            <w:r>
              <w:rPr>
                <w:rFonts w:hint="eastAsia" w:ascii="宋体" w:hAnsi="宋体" w:eastAsia="宋体"/>
                <w:color w:val="000000"/>
                <w:sz w:val="18"/>
                <w:szCs w:val="18"/>
              </w:rPr>
              <w:t>委托还款</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421"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152" w:author="Bay" w:date="2018-06-15T18:02:55Z">
              <w:r>
                <w:rPr>
                  <w:rFonts w:hint="eastAsia" w:ascii="宋体" w:hAnsi="宋体" w:eastAsia="宋体"/>
                  <w:color w:val="000000"/>
                  <w:sz w:val="18"/>
                  <w:szCs w:val="18"/>
                </w:rPr>
                <w:delText>（</w:delText>
              </w:r>
            </w:del>
            <w:ins w:id="1153"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154" w:author="Bay" w:date="2018-06-15T18:03:18Z">
              <w:r>
                <w:rPr>
                  <w:rFonts w:hint="eastAsia" w:ascii="宋体" w:hAnsi="宋体" w:eastAsia="宋体"/>
                  <w:color w:val="000000"/>
                  <w:sz w:val="18"/>
                  <w:szCs w:val="18"/>
                </w:rPr>
                <w:delText>）</w:delText>
              </w:r>
            </w:del>
            <w:ins w:id="1155" w:author="Bay" w:date="2018-06-15T18:03:18Z">
              <w:r>
                <w:rPr>
                  <w:rFonts w:hint="eastAsia" w:ascii="宋体" w:hAnsi="宋体" w:eastAsia="宋体"/>
                  <w:color w:val="000000"/>
                  <w:sz w:val="18"/>
                  <w:szCs w:val="18"/>
                  <w:lang w:eastAsia="zh-CN"/>
                </w:rPr>
                <w:t>)</w:t>
              </w:r>
            </w:ins>
          </w:p>
        </w:tc>
        <w:tc>
          <w:tcPr>
            <w:tcW w:w="3736"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874"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421"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7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36"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"repay_num":"1",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"repay_date":"20180410",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"repay_amt":"500",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"real_repay_date":"20180410",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"real_repay_amt":"500",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"platcust":"201804081449370000105337297328",</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"compensation_platcust":"201803311934430004113236628442",</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"trans_amt":"500",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"repay_type":"0",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"trans_pwd":"owUyuYBUvFc=",</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"random_key":"87421603137802509632802673285675"}</w:t>
            </w:r>
          </w:p>
        </w:tc>
      </w:tr>
    </w:tbl>
    <w:p>
      <w:pPr>
        <w:rPr>
          <w:rFonts w:hint="eastAsia" w:ascii="Verdana" w:hAnsi="Verdana" w:cs="宋体"/>
          <w:sz w:val="21"/>
          <w:szCs w:val="21"/>
        </w:rPr>
      </w:pP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{"data":"{\"order_no\":\"20180611055416\",\"order_status\":\"1\",\"process_date\":\"20180611174353\",\"query_id\":\"201806111743380344114000087431\"}",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"order_no":"20180611055416",</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rPr>
                <w:rFonts w:hint="eastAsia" w:ascii="宋体" w:hAnsi="宋体" w:eastAsia="宋体" w:cs="宋体"/>
                <w:color w:val="000000"/>
                <w:sz w:val="18"/>
                <w:szCs w:val="18"/>
              </w:rPr>
            </w:pPr>
            <w:r>
              <w:rPr>
                <w:rFonts w:hint="eastAsia" w:ascii="宋体" w:hAnsi="宋体" w:eastAsia="宋体" w:cs="宋体"/>
                <w:color w:val="000000"/>
                <w:sz w:val="21"/>
                <w:szCs w:val="21"/>
              </w:rPr>
              <w:t>"trans_date":"20180611"}</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w:t>
            </w:r>
            <w:r>
              <w:rPr>
                <w:rFonts w:hint="eastAsia" w:ascii="Verdana" w:hAnsi="Verdana" w:eastAsia="宋体"/>
                <w:color w:val="000000"/>
                <w:sz w:val="18"/>
                <w:szCs w:val="18"/>
              </w:rPr>
              <w:t>ata</w:t>
            </w:r>
            <w:r>
              <w:rPr>
                <w:rFonts w:hint="eastAsia" w:ascii="Verdana" w:hAnsi="Verdana" w:eastAsia="宋体"/>
                <w:color w:val="000000"/>
                <w:sz w:val="18"/>
                <w:szCs w:val="18"/>
                <w:lang w:val="en-US" w:eastAsia="zh-CN"/>
              </w:rPr>
              <w:t>.</w:t>
            </w: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rFonts w:hint="eastAsia"/>
          <w:b/>
          <w:color w:val="auto"/>
        </w:rPr>
      </w:pPr>
      <w:r>
        <w:rPr>
          <w:rFonts w:hint="eastAsia"/>
          <w:b/>
          <w:color w:val="auto"/>
          <w:lang w:val="en-US" w:eastAsia="zh-CN"/>
        </w:rPr>
        <w:t>授权</w:t>
      </w:r>
      <w:r>
        <w:rPr>
          <w:rFonts w:hint="eastAsia"/>
          <w:b/>
          <w:color w:val="auto"/>
        </w:rPr>
        <w:t>代偿还款</w:t>
      </w:r>
    </w:p>
    <w:p>
      <w:pPr>
        <w:rPr>
          <w:rFonts w:hint="eastAsia"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81"/>
        <w:gridCol w:w="6289"/>
      </w:tblGrid>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ins w:id="1156" w:author="Bay" w:date="2018-06-14T18:48:37Z">
              <w:r>
                <w:rPr>
                  <w:rFonts w:hint="eastAsia"/>
                </w:rPr>
                <w:t>可以通过该接口由</w:t>
              </w:r>
            </w:ins>
            <w:ins w:id="1157" w:author="Bay" w:date="2018-06-14T18:48:37Z">
              <w:r>
                <w:rPr>
                  <w:rFonts w:hint="eastAsia"/>
                  <w:lang w:eastAsia="zh-CN"/>
                </w:rPr>
                <w:t>募集申请</w:t>
              </w:r>
            </w:ins>
            <w:ins w:id="1158" w:author="Bay" w:date="2018-06-14T18:48:37Z">
              <w:r>
                <w:rPr>
                  <w:rFonts w:hint="eastAsia"/>
                </w:rPr>
                <w:t>时候指定的代偿人代为还款</w:t>
              </w:r>
            </w:ins>
            <w:ins w:id="1159" w:author="Bay" w:date="2018-06-14T18:48:37Z">
              <w:r>
                <w:rPr>
                  <w:rFonts w:hint="eastAsia"/>
                  <w:lang w:val="en-US" w:eastAsia="zh-CN"/>
                </w:rPr>
                <w:t>.</w:t>
              </w:r>
            </w:ins>
            <w:del w:id="1160" w:author="Bay" w:date="2018-06-14T18:48:37Z">
              <w:r>
                <w:rPr>
                  <w:rFonts w:hint="eastAsia"/>
                </w:rPr>
                <w:delText>标的借款人逾期，可以通过该接口由标的发布时候指定的代偿人代为还款。</w:delText>
              </w:r>
            </w:del>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8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/borrower/auth_substitute_repay</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8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repay_num</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N(9)</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ins w:id="1161" w:author="Bay" w:date="2018-06-14T18:49:13Z">
              <w:r>
                <w:rPr>
                  <w:rFonts w:hint="eastAsia" w:ascii="Verdana" w:hAnsi="Verdana" w:eastAsia="宋体"/>
                  <w:color w:val="000000"/>
                  <w:sz w:val="18"/>
                  <w:szCs w:val="18"/>
                  <w:lang w:eastAsia="zh-CN"/>
                </w:rPr>
                <w:t>当前</w:t>
              </w:r>
            </w:ins>
            <w:ins w:id="1162" w:author="Bay" w:date="2018-06-14T18:49:13Z">
              <w:r>
                <w:rPr>
                  <w:rFonts w:hint="eastAsia" w:ascii="Verdana" w:hAnsi="Verdana" w:eastAsia="宋体"/>
                  <w:color w:val="000000"/>
                  <w:sz w:val="18"/>
                  <w:szCs w:val="18"/>
                </w:rPr>
                <w:t>还款期数</w:t>
              </w:r>
            </w:ins>
            <w:ins w:id="1163" w:author="Bay" w:date="2018-06-14T18:49:13Z">
              <w:r>
                <w:rPr>
                  <w:rFonts w:hint="eastAsia" w:ascii="Verdana" w:hAnsi="Verdana" w:eastAsia="宋体"/>
                  <w:color w:val="000000"/>
                  <w:sz w:val="18"/>
                  <w:szCs w:val="18"/>
                  <w:lang w:val="en-US" w:eastAsia="zh-CN"/>
                </w:rPr>
                <w:t>(</w:t>
              </w:r>
            </w:ins>
            <w:ins w:id="1164" w:author="Bay" w:date="2018-06-14T18:49:13Z">
              <w:r>
                <w:rPr>
                  <w:rFonts w:hint="eastAsia" w:ascii="宋体" w:hAnsi="宋体" w:eastAsia="宋体"/>
                  <w:color w:val="000000"/>
                  <w:sz w:val="18"/>
                  <w:szCs w:val="18"/>
                </w:rPr>
                <w:t>如当期未还完，下次再还款</w:t>
              </w:r>
            </w:ins>
            <w:ins w:id="1165" w:author="Bay" w:date="2018-06-14T18:49:13Z">
              <w:r>
                <w:rPr>
                  <w:rFonts w:hint="eastAsia" w:ascii="Verdana" w:hAnsi="Verdana" w:eastAsia="宋体"/>
                  <w:color w:val="000000"/>
                  <w:sz w:val="18"/>
                  <w:szCs w:val="18"/>
                </w:rPr>
                <w:t>repay_num</w:t>
              </w:r>
            </w:ins>
            <w:ins w:id="1166" w:author="Bay" w:date="2018-06-14T18:49:13Z">
              <w:r>
                <w:rPr>
                  <w:rFonts w:hint="eastAsia" w:ascii="宋体" w:hAnsi="宋体" w:eastAsia="宋体"/>
                  <w:color w:val="000000"/>
                  <w:sz w:val="18"/>
                  <w:szCs w:val="18"/>
                </w:rPr>
                <w:t>可以重复</w:t>
              </w:r>
            </w:ins>
            <w:ins w:id="1167" w:author="Bay" w:date="2018-06-14T18:49:13Z">
              <w:r>
                <w:rPr>
                  <w:rFonts w:hint="eastAsia" w:ascii="宋体" w:hAnsi="宋体" w:eastAsia="宋体"/>
                  <w:color w:val="000000"/>
                  <w:sz w:val="18"/>
                  <w:szCs w:val="18"/>
                  <w:lang w:val="en-US" w:eastAsia="zh-CN"/>
                </w:rPr>
                <w:t>)</w:t>
              </w:r>
            </w:ins>
            <w:del w:id="1168" w:author="Bay" w:date="2018-06-14T18:49:13Z">
              <w:r>
                <w:rPr>
                  <w:rFonts w:hint="eastAsia" w:ascii="Verdana" w:hAnsi="Verdana" w:eastAsia="宋体"/>
                  <w:color w:val="000000"/>
                  <w:sz w:val="18"/>
                  <w:szCs w:val="18"/>
                </w:rPr>
                <w:delText>还款期数，如果一次性还款，repay_num</w:delText>
              </w:r>
            </w:del>
            <w:del w:id="1169" w:author="Bay" w:date="2018-06-14T18:49:13Z">
              <w:r>
                <w:rPr>
                  <w:rFonts w:hint="eastAsia" w:ascii="宋体" w:hAnsi="宋体" w:eastAsia="宋体"/>
                  <w:color w:val="000000"/>
                  <w:sz w:val="18"/>
                  <w:szCs w:val="18"/>
                </w:rPr>
                <w:delText>为</w:delText>
              </w:r>
            </w:del>
            <w:del w:id="1170" w:author="Bay" w:date="2018-06-14T18:49:13Z">
              <w:r>
                <w:rPr>
                  <w:rFonts w:hint="eastAsia" w:ascii="Verdana" w:hAnsi="Verdana" w:eastAsia="宋体"/>
                  <w:color w:val="000000"/>
                  <w:sz w:val="18"/>
                  <w:szCs w:val="18"/>
                </w:rPr>
                <w:delText>1</w:delText>
              </w:r>
            </w:del>
            <w:del w:id="1171" w:author="Bay" w:date="2018-06-14T18:49:13Z">
              <w:r>
                <w:rPr>
                  <w:rFonts w:hint="eastAsia" w:ascii="宋体" w:hAnsi="宋体" w:eastAsia="宋体"/>
                  <w:color w:val="000000"/>
                  <w:sz w:val="18"/>
                  <w:szCs w:val="18"/>
                </w:rPr>
                <w:delText>，如当期未还完，下次再还款</w:delText>
              </w:r>
            </w:del>
            <w:del w:id="1172" w:author="Bay" w:date="2018-06-14T18:49:13Z">
              <w:r>
                <w:rPr>
                  <w:rFonts w:hint="eastAsia" w:ascii="Verdana" w:hAnsi="Verdana" w:eastAsia="宋体"/>
                  <w:color w:val="000000"/>
                  <w:sz w:val="18"/>
                  <w:szCs w:val="18"/>
                </w:rPr>
                <w:delText>repay_num</w:delText>
              </w:r>
            </w:del>
            <w:del w:id="1173" w:author="Bay" w:date="2018-06-14T18:49:13Z">
              <w:r>
                <w:rPr>
                  <w:rFonts w:hint="eastAsia" w:ascii="宋体" w:hAnsi="宋体" w:eastAsia="宋体"/>
                  <w:color w:val="000000"/>
                  <w:sz w:val="18"/>
                  <w:szCs w:val="18"/>
                </w:rPr>
                <w:delText>可以重复</w:delText>
              </w:r>
            </w:del>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repay_date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计划还款日期</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real_repay_date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实际还款日期</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174" w:author="Bay" w:date="2018-06-15T18:02:55Z">
              <w:r>
                <w:rPr>
                  <w:rFonts w:hint="eastAsia" w:ascii="Verdana" w:hAnsi="Verdana" w:eastAsia="宋体"/>
                  <w:color w:val="000000"/>
                  <w:sz w:val="18"/>
                  <w:szCs w:val="18"/>
                </w:rPr>
                <w:delText>（</w:delText>
              </w:r>
            </w:del>
            <w:ins w:id="117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借款人</w:t>
            </w:r>
            <w:del w:id="1176" w:author="Bay" w:date="2018-06-15T18:03:18Z">
              <w:r>
                <w:rPr>
                  <w:rFonts w:hint="eastAsia" w:ascii="Verdana" w:hAnsi="Verdana" w:eastAsia="宋体"/>
                  <w:color w:val="000000"/>
                  <w:sz w:val="18"/>
                  <w:szCs w:val="18"/>
                </w:rPr>
                <w:delText>）</w:delText>
              </w:r>
            </w:del>
            <w:ins w:id="1177"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w:t>
            </w: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p>
            <w:pPr>
              <w:ind w:firstLine="0" w:firstLineChars="0"/>
              <w:jc w:val="center"/>
              <w:rPr>
                <w:rFonts w:hint="eastAsia" w:ascii="Verdana" w:hAnsi="Verdana" w:eastAsia="宋体"/>
                <w:color w:val="000000"/>
                <w:sz w:val="18"/>
                <w:szCs w:val="18"/>
              </w:rPr>
            </w:pP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代偿人平台客户编号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trans_amt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交易金额</w:t>
            </w:r>
            <w:del w:id="1178" w:author="Bay" w:date="2018-06-15T18:02:55Z">
              <w:r>
                <w:rPr>
                  <w:rFonts w:hint="eastAsia" w:ascii="Verdana" w:hAnsi="Verdana" w:eastAsia="宋体"/>
                  <w:color w:val="000000"/>
                  <w:sz w:val="18"/>
                  <w:szCs w:val="18"/>
                </w:rPr>
                <w:delText>（</w:delText>
              </w:r>
            </w:del>
            <w:ins w:id="117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实际</w:t>
            </w:r>
            <w:r>
              <w:rPr>
                <w:rFonts w:hint="eastAsia" w:ascii="微软雅黑" w:hAnsi="微软雅黑" w:eastAsia="微软雅黑" w:cs="微软雅黑"/>
                <w:color w:val="000000"/>
                <w:sz w:val="18"/>
                <w:szCs w:val="18"/>
              </w:rPr>
              <w:t>还款金额</w:t>
            </w:r>
            <w:del w:id="1180" w:author="Bay" w:date="2018-06-15T18:03:18Z">
              <w:r>
                <w:rPr>
                  <w:rFonts w:hint="eastAsia" w:ascii="Verdana" w:hAnsi="Verdana" w:eastAsia="宋体"/>
                  <w:color w:val="000000"/>
                  <w:sz w:val="18"/>
                  <w:szCs w:val="18"/>
                </w:rPr>
                <w:delText>）</w:delText>
              </w:r>
            </w:del>
            <w:ins w:id="1181"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repay_type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还款类型 0-</w:t>
            </w:r>
            <w:r>
              <w:rPr>
                <w:rFonts w:hint="eastAsia" w:ascii="宋体" w:hAnsi="宋体" w:eastAsia="宋体"/>
                <w:color w:val="000000"/>
                <w:sz w:val="18"/>
                <w:szCs w:val="18"/>
              </w:rPr>
              <w:t xml:space="preserve">代偿还款 </w:t>
            </w:r>
            <w:r>
              <w:rPr>
                <w:rFonts w:hint="eastAsia" w:ascii="Verdana" w:hAnsi="Verdana" w:eastAsia="宋体"/>
                <w:color w:val="000000"/>
                <w:sz w:val="18"/>
                <w:szCs w:val="18"/>
              </w:rPr>
              <w:t>1-</w:t>
            </w:r>
            <w:r>
              <w:rPr>
                <w:rFonts w:hint="eastAsia" w:ascii="宋体" w:hAnsi="宋体" w:eastAsia="宋体"/>
                <w:color w:val="000000"/>
                <w:sz w:val="18"/>
                <w:szCs w:val="18"/>
              </w:rPr>
              <w:t>委托还款</w:t>
            </w:r>
          </w:p>
        </w:tc>
      </w:tr>
    </w:tbl>
    <w:p>
      <w:pPr>
        <w:rPr>
          <w:rFonts w:hint="eastAsia" w:ascii="Verdana" w:hAnsi="Verdana" w:cs="宋体"/>
          <w:sz w:val="21"/>
          <w:szCs w:val="21"/>
        </w:rPr>
      </w:pPr>
    </w:p>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"repay_num":"1",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"repay_date":"20180410",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"repay_amt":"500",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"real_repay_date":"20180410",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"real_repay_amt":"500",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"platcust":"201804081449370000105337297328",</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"compensation_platcust":"201803311934430004113236628442",</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"trans_amt":"500",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"repay_type":"0"}</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{"data":"{\"order_no\":\"20180619033809\",\"order_status\":\"1\",\"process_date\":\"20180619153808\",\"query_id\":\"201806191538080707112182138616\"}",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"order_no":"20180619033809",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21"/>
                <w:szCs w:val="21"/>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0" w:leftChars="0" w:firstLine="0" w:firstLineChars="0"/>
        <w:rPr>
          <w:rFonts w:ascii="Verdana" w:hAnsi="Verdana" w:cs="宋体"/>
          <w:sz w:val="21"/>
          <w:szCs w:val="21"/>
        </w:rPr>
      </w:pPr>
    </w:p>
    <w:p>
      <w:pPr>
        <w:rPr>
          <w:rFonts w:ascii="Verdana" w:hAnsi="Verdana" w:cs="宋体"/>
          <w:sz w:val="21"/>
          <w:szCs w:val="21"/>
        </w:rPr>
      </w:pPr>
    </w:p>
    <w:p>
      <w:pPr>
        <w:pStyle w:val="4"/>
        <w:ind w:firstLine="480"/>
        <w:rPr>
          <w:b/>
          <w:color w:val="auto"/>
        </w:rPr>
      </w:pPr>
      <w:r>
        <w:rPr>
          <w:rFonts w:hint="eastAsia"/>
          <w:b/>
          <w:color w:val="auto"/>
        </w:rPr>
        <w:t>借款人还款代偿</w:t>
      </w:r>
    </w:p>
    <w:p>
      <w:pPr>
        <w:rPr>
          <w:rFonts w:hint="eastAsia"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09"/>
        <w:gridCol w:w="6361"/>
      </w:tblGrid>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接口描述说明</w:t>
            </w:r>
          </w:p>
        </w:tc>
        <w:tc>
          <w:tcPr>
            <w:tcW w:w="63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借款人还款给代偿人</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请求地址：</w:t>
            </w:r>
          </w:p>
        </w:tc>
        <w:tc>
          <w:tcPr>
            <w:tcW w:w="6361" w:type="dxa"/>
            <w:tcBorders>
              <w:top w:val="double" w:color="8DB3E2" w:sz="2" w:space="0"/>
              <w:left w:val="nil"/>
              <w:bottom w:val="double" w:color="8DB3E2" w:sz="2" w:space="0"/>
              <w:right w:val="double" w:color="8DB3E2" w:sz="2" w:space="0"/>
            </w:tcBorders>
            <w:shd w:val="clear" w:color="auto" w:fill="B8CCE4"/>
          </w:tcPr>
          <w:p>
            <w:pPr>
              <w:ind w:firstLine="440"/>
              <w:rPr>
                <w:rFonts w:hint="eastAsia" w:ascii="宋体" w:hAnsi="宋体" w:eastAsia="宋体" w:cs="宋体"/>
                <w:color w:val="000000"/>
                <w:sz w:val="21"/>
                <w:szCs w:val="21"/>
              </w:rPr>
            </w:pPr>
            <w:r>
              <w:rPr>
                <w:rFonts w:hint="eastAsia" w:ascii="宋体" w:hAnsi="宋体" w:eastAsia="宋体" w:cs="宋体"/>
                <w:color w:val="000000"/>
                <w:sz w:val="21"/>
                <w:szCs w:val="21"/>
                <w:shd w:val="clear" w:color="auto" w:fill="FFFFFF"/>
              </w:rPr>
              <w:t>/borrower/compensate_repay</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版本</w:t>
            </w:r>
          </w:p>
        </w:tc>
        <w:tc>
          <w:tcPr>
            <w:tcW w:w="63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V2.0</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接口类型</w:t>
            </w:r>
          </w:p>
        </w:tc>
        <w:tc>
          <w:tcPr>
            <w:tcW w:w="636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同步</w:t>
            </w:r>
          </w:p>
        </w:tc>
      </w:tr>
      <w:tr>
        <w:tblPrEx>
          <w:tblLayout w:type="fixed"/>
          <w:tblCellMar>
            <w:top w:w="0" w:type="dxa"/>
            <w:left w:w="108" w:type="dxa"/>
            <w:bottom w:w="0" w:type="dxa"/>
            <w:right w:w="108" w:type="dxa"/>
          </w:tblCellMar>
        </w:tblPrEx>
        <w:trPr>
          <w:trHeight w:val="355" w:hRule="atLeast"/>
        </w:trPr>
        <w:tc>
          <w:tcPr>
            <w:tcW w:w="190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传输方式</w:t>
            </w:r>
          </w:p>
        </w:tc>
        <w:tc>
          <w:tcPr>
            <w:tcW w:w="63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182" w:author="Bay" w:date="2018-06-15T18:02:55Z">
              <w:r>
                <w:rPr>
                  <w:rFonts w:hint="eastAsia" w:ascii="Verdana" w:hAnsi="Verdana" w:eastAsia="宋体"/>
                  <w:color w:val="000000"/>
                  <w:sz w:val="18"/>
                  <w:szCs w:val="18"/>
                </w:rPr>
                <w:delText>（</w:delText>
              </w:r>
            </w:del>
            <w:ins w:id="1183"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借款人</w:t>
            </w:r>
            <w:del w:id="1184" w:author="Bay" w:date="2018-06-15T18:03:18Z">
              <w:r>
                <w:rPr>
                  <w:rFonts w:hint="eastAsia" w:ascii="Verdana" w:hAnsi="Verdana" w:eastAsia="宋体"/>
                  <w:color w:val="000000"/>
                  <w:sz w:val="18"/>
                  <w:szCs w:val="18"/>
                </w:rPr>
                <w:delText>）</w:delText>
              </w:r>
            </w:del>
            <w:ins w:id="1185"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w:t>
            </w: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p>
            <w:pPr>
              <w:ind w:firstLine="0" w:firstLineChars="0"/>
              <w:jc w:val="center"/>
              <w:rPr>
                <w:rFonts w:hint="eastAsia" w:ascii="Verdana" w:hAnsi="Verdana" w:eastAsia="宋体"/>
                <w:color w:val="000000"/>
                <w:sz w:val="18"/>
                <w:szCs w:val="18"/>
              </w:rPr>
            </w:pP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代偿人平台客户编号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compensation_type</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186" w:author="Bay" w:date="2018-06-15T18:02:55Z">
              <w:r>
                <w:rPr>
                  <w:rFonts w:hint="eastAsia" w:ascii="宋体" w:hAnsi="宋体" w:eastAsia="宋体"/>
                  <w:color w:val="000000"/>
                  <w:sz w:val="18"/>
                  <w:szCs w:val="18"/>
                </w:rPr>
                <w:delText>（</w:delText>
              </w:r>
            </w:del>
            <w:ins w:id="1187"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w:t>
            </w:r>
            <w:del w:id="1188" w:author="Bay" w:date="2018-06-15T18:03:18Z">
              <w:r>
                <w:rPr>
                  <w:rFonts w:hint="eastAsia" w:ascii="宋体" w:hAnsi="宋体" w:eastAsia="宋体"/>
                  <w:color w:val="000000"/>
                  <w:sz w:val="18"/>
                  <w:szCs w:val="18"/>
                </w:rPr>
                <w:delText>）</w:delText>
              </w:r>
            </w:del>
            <w:ins w:id="1189" w:author="Bay" w:date="2018-06-15T18:03:18Z">
              <w:r>
                <w:rPr>
                  <w:rFonts w:hint="eastAsia" w:ascii="宋体" w:hAnsi="宋体" w:eastAsia="宋体"/>
                  <w:color w:val="000000"/>
                  <w:sz w:val="18"/>
                  <w:szCs w:val="18"/>
                  <w:lang w:eastAsia="zh-CN"/>
                </w:rPr>
                <w:t>)</w:t>
              </w:r>
            </w:ins>
          </w:p>
        </w:tc>
        <w:tc>
          <w:tcPr>
            <w:tcW w:w="3736" w:type="dxa"/>
            <w:tcBorders>
              <w:top w:val="double" w:color="8DB3E2" w:sz="2" w:space="0"/>
              <w:left w:val="nil"/>
              <w:bottom w:val="double" w:color="8DB3E2" w:sz="2" w:space="0"/>
              <w:right w:val="double" w:color="8DB3E2" w:sz="2" w:space="0"/>
            </w:tcBorders>
            <w:shd w:val="clear" w:color="auto" w:fill="FFFFFF"/>
          </w:tcPr>
          <w:p>
            <w:pPr>
              <w:ind w:left="180" w:leftChars="0" w:hanging="180" w:hangingChars="100"/>
              <w:rPr>
                <w:rFonts w:hint="eastAsia" w:ascii="Verdana" w:hAnsi="Verdana" w:eastAsia="宋体"/>
                <w:color w:val="000000"/>
                <w:sz w:val="18"/>
                <w:szCs w:val="18"/>
              </w:rPr>
            </w:pPr>
            <w:r>
              <w:rPr>
                <w:rFonts w:hint="eastAsia" w:ascii="Verdana" w:hAnsi="Verdana" w:eastAsia="宋体"/>
                <w:color w:val="000000"/>
                <w:sz w:val="18"/>
                <w:szCs w:val="18"/>
              </w:rPr>
              <w:t xml:space="preserve">   代偿人类型</w:t>
            </w:r>
            <w:r>
              <w:rPr>
                <w:rFonts w:hint="eastAsia" w:ascii="Verdana" w:hAnsi="Verdana" w:eastAsia="宋体"/>
                <w:color w:val="000000"/>
                <w:sz w:val="18"/>
                <w:szCs w:val="18"/>
              </w:rPr>
              <w:br w:type="textWrapping"/>
            </w:r>
            <w:r>
              <w:rPr>
                <w:rFonts w:hint="eastAsia" w:ascii="Verdana" w:hAnsi="Verdana" w:eastAsia="宋体"/>
                <w:color w:val="000000"/>
                <w:sz w:val="18"/>
                <w:szCs w:val="18"/>
              </w:rPr>
              <w:t>0-</w:t>
            </w:r>
            <w:r>
              <w:rPr>
                <w:rFonts w:hint="eastAsia" w:ascii="宋体" w:hAnsi="宋体" w:eastAsia="宋体"/>
                <w:color w:val="000000"/>
                <w:sz w:val="18"/>
                <w:szCs w:val="18"/>
              </w:rPr>
              <w:t>代偿人代偿</w:t>
            </w:r>
            <w:r>
              <w:rPr>
                <w:rFonts w:hint="eastAsia" w:ascii="Verdana" w:hAnsi="Verdana" w:eastAsia="宋体"/>
                <w:color w:val="000000"/>
                <w:sz w:val="18"/>
                <w:szCs w:val="18"/>
              </w:rPr>
              <w:t>(</w:t>
            </w:r>
            <w:r>
              <w:rPr>
                <w:rFonts w:hint="eastAsia" w:ascii="宋体" w:hAnsi="宋体" w:eastAsia="宋体"/>
                <w:color w:val="000000"/>
                <w:sz w:val="18"/>
                <w:szCs w:val="18"/>
              </w:rPr>
              <w:t>默认</w:t>
            </w:r>
            <w:r>
              <w:rPr>
                <w:rFonts w:hint="eastAsia" w:ascii="Verdana" w:hAnsi="Verdana" w:eastAsia="宋体"/>
                <w:color w:val="000000"/>
                <w:sz w:val="18"/>
                <w:szCs w:val="18"/>
              </w:rPr>
              <w:t>)</w:t>
            </w:r>
            <w:r>
              <w:commentReference w:id="3"/>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{"prod_id":"Sunyardprod-00000002",</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"repay_amt":"5000",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"platcust":"201804081449370000105337297328",</w:t>
            </w:r>
          </w:p>
          <w:p>
            <w:pPr>
              <w:ind w:firstLine="0" w:firstLineChars="0"/>
              <w:rPr>
                <w:rFonts w:hint="eastAsia" w:ascii="宋体" w:hAnsi="宋体" w:eastAsia="宋体" w:cs="宋体"/>
                <w:color w:val="000000"/>
                <w:sz w:val="18"/>
                <w:szCs w:val="18"/>
              </w:rPr>
            </w:pPr>
            <w:r>
              <w:rPr>
                <w:rFonts w:hint="eastAsia" w:ascii="宋体" w:hAnsi="宋体" w:eastAsia="宋体" w:cs="宋体"/>
                <w:color w:val="000000"/>
                <w:sz w:val="21"/>
                <w:szCs w:val="21"/>
              </w:rPr>
              <w:t>"compensation_platcust":"201804081457290718105337178332"}</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41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{"data":"{\"order_status\":\"1\",\"process_date\":\"20180619154256\",\"query_id\":\"201806191542560409112182179017\"}",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"order_no":"20180619034257",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order_status</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process_date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query_id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33"/>
        <w:widowControl/>
        <w:numPr>
          <w:ilvl w:val="0"/>
          <w:numId w:val="13"/>
        </w:numPr>
        <w:ind w:firstLineChars="0"/>
        <w:jc w:val="left"/>
        <w:outlineLvl w:val="3"/>
        <w:rPr>
          <w:rFonts w:ascii="Verdana" w:hAnsi="Verdana" w:eastAsia="宋体"/>
          <w:vanish/>
        </w:rPr>
      </w:pPr>
    </w:p>
    <w:p>
      <w:pPr>
        <w:pStyle w:val="33"/>
        <w:widowControl/>
        <w:numPr>
          <w:ilvl w:val="0"/>
          <w:numId w:val="13"/>
        </w:numPr>
        <w:ind w:firstLineChars="0"/>
        <w:jc w:val="left"/>
        <w:outlineLvl w:val="3"/>
        <w:rPr>
          <w:rFonts w:hint="eastAsia" w:ascii="Verdana" w:hAnsi="Verdana" w:eastAsia="宋体"/>
          <w:vanish/>
        </w:rPr>
      </w:pPr>
    </w:p>
    <w:p>
      <w:pPr>
        <w:pStyle w:val="33"/>
        <w:widowControl/>
        <w:numPr>
          <w:ilvl w:val="0"/>
          <w:numId w:val="13"/>
        </w:numPr>
        <w:ind w:firstLineChars="0"/>
        <w:jc w:val="left"/>
        <w:outlineLvl w:val="3"/>
        <w:rPr>
          <w:rFonts w:hint="eastAsia" w:ascii="Verdana" w:hAnsi="Verdana" w:eastAsia="宋体"/>
          <w:vanish/>
        </w:rPr>
      </w:pPr>
    </w:p>
    <w:p>
      <w:pPr>
        <w:pStyle w:val="33"/>
        <w:widowControl/>
        <w:numPr>
          <w:ilvl w:val="1"/>
          <w:numId w:val="13"/>
        </w:numPr>
        <w:ind w:firstLineChars="0"/>
        <w:jc w:val="left"/>
        <w:outlineLvl w:val="3"/>
        <w:rPr>
          <w:rFonts w:hint="eastAsia" w:ascii="Verdana" w:hAnsi="Verdana" w:eastAsia="宋体"/>
          <w:vanish/>
        </w:rPr>
      </w:pPr>
    </w:p>
    <w:p>
      <w:pPr>
        <w:pStyle w:val="33"/>
        <w:widowControl/>
        <w:numPr>
          <w:ilvl w:val="2"/>
          <w:numId w:val="13"/>
        </w:numPr>
        <w:ind w:firstLineChars="0"/>
        <w:jc w:val="left"/>
        <w:outlineLvl w:val="3"/>
        <w:rPr>
          <w:rFonts w:hint="eastAsia" w:ascii="Verdana" w:hAnsi="Verdana" w:eastAsia="宋体"/>
          <w:vanish/>
        </w:rPr>
      </w:pPr>
    </w:p>
    <w:p>
      <w:pPr>
        <w:pStyle w:val="33"/>
        <w:widowControl/>
        <w:numPr>
          <w:ilvl w:val="2"/>
          <w:numId w:val="13"/>
        </w:numPr>
        <w:ind w:firstLineChars="0"/>
        <w:jc w:val="left"/>
        <w:outlineLvl w:val="3"/>
        <w:rPr>
          <w:rFonts w:hint="eastAsia" w:ascii="Verdana" w:hAnsi="Verdana" w:eastAsia="宋体"/>
          <w:vanish/>
        </w:rPr>
      </w:pPr>
    </w:p>
    <w:p>
      <w:pPr>
        <w:pStyle w:val="4"/>
        <w:ind w:firstLine="480"/>
        <w:rPr>
          <w:rFonts w:hint="eastAsia"/>
          <w:b/>
          <w:color w:val="auto"/>
        </w:rPr>
      </w:pPr>
      <w:r>
        <w:rPr>
          <w:rFonts w:hint="eastAsia"/>
          <w:b/>
          <w:color w:val="auto"/>
          <w:lang w:val="en-US" w:eastAsia="zh-CN"/>
        </w:rPr>
        <w:t>借款人募集申请</w:t>
      </w:r>
    </w:p>
    <w:p>
      <w:pPr>
        <w:rPr>
          <w:rFonts w:hint="eastAsia"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897"/>
        <w:gridCol w:w="6373"/>
      </w:tblGrid>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7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借款人发起募集申请</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7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/product/publish</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7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7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89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7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355"/>
        <w:gridCol w:w="834"/>
        <w:gridCol w:w="1244"/>
        <w:gridCol w:w="3697"/>
      </w:tblGrid>
      <w:tr>
        <w:tblPrEx>
          <w:tblLayout w:type="fixed"/>
          <w:tblCellMar>
            <w:top w:w="0" w:type="dxa"/>
            <w:left w:w="108" w:type="dxa"/>
            <w:bottom w:w="0" w:type="dxa"/>
            <w:right w:w="108" w:type="dxa"/>
          </w:tblCellMar>
        </w:tblPrEx>
        <w:trPr>
          <w:trHeight w:val="290"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prod_name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产品名称</w:t>
            </w:r>
          </w:p>
        </w:tc>
      </w:tr>
      <w:tr>
        <w:tblPrEx>
          <w:tblLayout w:type="fixed"/>
          <w:tblCellMar>
            <w:top w:w="0" w:type="dxa"/>
            <w:left w:w="108" w:type="dxa"/>
            <w:bottom w:w="0" w:type="dxa"/>
            <w:right w:w="108" w:type="dxa"/>
          </w:tblCellMar>
        </w:tblPrEx>
        <w:trPr>
          <w:trHeight w:val="90"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prod_type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lang w:val="en-US" w:eastAsia="zh-CN"/>
              </w:rPr>
              <w:t>出账</w:t>
            </w:r>
            <w:r>
              <w:rPr>
                <w:rFonts w:hint="eastAsia" w:ascii="Verdana" w:hAnsi="Verdana" w:eastAsia="宋体"/>
                <w:color w:val="000000"/>
                <w:sz w:val="18"/>
                <w:szCs w:val="18"/>
              </w:rPr>
              <w:t>类型</w:t>
            </w:r>
            <w:del w:id="1190" w:author="Bay" w:date="2018-06-15T18:02:55Z">
              <w:r>
                <w:rPr>
                  <w:rFonts w:hint="eastAsia" w:ascii="Verdana" w:hAnsi="Verdana" w:eastAsia="宋体"/>
                  <w:color w:val="000000"/>
                  <w:sz w:val="18"/>
                  <w:szCs w:val="18"/>
                </w:rPr>
                <w:delText>（</w:delText>
              </w:r>
            </w:del>
            <w:ins w:id="119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0</w:t>
            </w:r>
            <w:r>
              <w:rPr>
                <w:rFonts w:hint="eastAsia" w:ascii="宋体" w:hAnsi="宋体" w:eastAsia="宋体"/>
                <w:color w:val="000000"/>
                <w:sz w:val="18"/>
                <w:szCs w:val="18"/>
              </w:rPr>
              <w:t>周期性</w:t>
            </w:r>
            <w:r>
              <w:rPr>
                <w:rFonts w:hint="eastAsia" w:ascii="宋体" w:hAnsi="宋体" w:eastAsia="宋体"/>
                <w:color w:val="000000"/>
                <w:sz w:val="18"/>
                <w:szCs w:val="18"/>
                <w:lang w:val="en-US" w:eastAsia="zh-CN"/>
              </w:rPr>
              <w:t>出账</w:t>
            </w:r>
            <w:del w:id="1192" w:author="Bay" w:date="2018-06-15T18:03:18Z">
              <w:r>
                <w:rPr>
                  <w:rFonts w:hint="eastAsia" w:ascii="Verdana" w:hAnsi="Verdana" w:eastAsia="宋体"/>
                  <w:color w:val="000000"/>
                  <w:sz w:val="18"/>
                  <w:szCs w:val="18"/>
                </w:rPr>
                <w:delText>）</w:delText>
              </w:r>
            </w:del>
            <w:ins w:id="1193"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auto_flg</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rPr>
              <w:t>自动投标标示 0-</w:t>
            </w:r>
            <w:r>
              <w:rPr>
                <w:rFonts w:hint="eastAsia" w:ascii="宋体" w:hAnsi="宋体" w:eastAsia="宋体"/>
                <w:color w:val="000000"/>
                <w:sz w:val="18"/>
                <w:szCs w:val="18"/>
                <w:lang w:val="en-US" w:eastAsia="zh-CN"/>
              </w:rPr>
              <w:t>非自动</w:t>
            </w:r>
            <w:r>
              <w:rPr>
                <w:rFonts w:hint="eastAsia" w:ascii="宋体" w:hAnsi="宋体" w:eastAsia="宋体"/>
                <w:color w:val="000000"/>
                <w:sz w:val="18"/>
                <w:szCs w:val="18"/>
              </w:rPr>
              <w:t xml:space="preserve">投标 </w:t>
            </w:r>
            <w:r>
              <w:rPr>
                <w:rFonts w:hint="eastAsia" w:ascii="Verdana" w:hAnsi="Verdana" w:eastAsia="宋体"/>
                <w:color w:val="000000"/>
                <w:sz w:val="18"/>
                <w:szCs w:val="18"/>
              </w:rPr>
              <w:t>1-</w:t>
            </w:r>
            <w:r>
              <w:rPr>
                <w:rFonts w:hint="eastAsia" w:ascii="宋体" w:hAnsi="宋体" w:eastAsia="宋体"/>
                <w:color w:val="000000"/>
                <w:sz w:val="18"/>
                <w:szCs w:val="18"/>
              </w:rPr>
              <w:t>自动投标</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total_limit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ins w:id="1194" w:author="Bay" w:date="2018-06-14T19:07:34Z">
              <w:r>
                <w:rPr>
                  <w:rFonts w:hint="eastAsia" w:ascii="Verdana" w:hAnsi="Verdana" w:eastAsia="宋体"/>
                  <w:color w:val="000000"/>
                  <w:sz w:val="18"/>
                  <w:szCs w:val="18"/>
                  <w:lang w:eastAsia="zh-CN"/>
                </w:rPr>
                <w:t>发</w:t>
              </w:r>
            </w:ins>
            <w:ins w:id="1195" w:author="Bay" w:date="2018-06-14T19:07:35Z">
              <w:r>
                <w:rPr>
                  <w:rFonts w:hint="eastAsia" w:ascii="Verdana" w:hAnsi="Verdana" w:eastAsia="宋体"/>
                  <w:color w:val="000000"/>
                  <w:sz w:val="18"/>
                  <w:szCs w:val="18"/>
                  <w:lang w:eastAsia="zh-CN"/>
                </w:rPr>
                <w:t>行</w:t>
              </w:r>
            </w:ins>
            <w:del w:id="1196" w:author="Bay" w:date="2018-06-14T19:07:06Z">
              <w:r>
                <w:rPr>
                  <w:rFonts w:hint="eastAsia" w:ascii="Verdana" w:hAnsi="Verdana" w:eastAsia="宋体"/>
                  <w:color w:val="000000"/>
                  <w:sz w:val="18"/>
                  <w:szCs w:val="18"/>
                </w:rPr>
                <w:delText>发</w:delText>
              </w:r>
            </w:del>
            <w:del w:id="1197" w:author="Bay" w:date="2018-06-14T19:07:05Z">
              <w:r>
                <w:rPr>
                  <w:rFonts w:hint="eastAsia" w:ascii="Verdana" w:hAnsi="Verdana" w:eastAsia="宋体"/>
                  <w:color w:val="000000"/>
                  <w:sz w:val="18"/>
                  <w:szCs w:val="18"/>
                </w:rPr>
                <w:delText>行</w:delText>
              </w:r>
            </w:del>
            <w:r>
              <w:rPr>
                <w:rFonts w:hint="eastAsia" w:ascii="Verdana" w:hAnsi="Verdana" w:eastAsia="宋体"/>
                <w:color w:val="000000"/>
                <w:sz w:val="18"/>
                <w:szCs w:val="18"/>
              </w:rPr>
              <w:t>总额度</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value_type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产品起息方式 0</w:t>
            </w:r>
            <w:r>
              <w:rPr>
                <w:rFonts w:hint="eastAsia" w:ascii="宋体" w:hAnsi="宋体" w:eastAsia="宋体"/>
                <w:color w:val="000000"/>
                <w:sz w:val="18"/>
                <w:szCs w:val="18"/>
              </w:rPr>
              <w:t>满额起息</w:t>
            </w:r>
            <w:r>
              <w:rPr>
                <w:rFonts w:hint="eastAsia" w:ascii="Verdana" w:hAnsi="Verdana" w:eastAsia="宋体"/>
                <w:color w:val="000000"/>
                <w:sz w:val="18"/>
                <w:szCs w:val="18"/>
              </w:rPr>
              <w:t>1</w:t>
            </w:r>
            <w:r>
              <w:rPr>
                <w:rFonts w:hint="eastAsia" w:ascii="宋体" w:hAnsi="宋体" w:eastAsia="宋体"/>
                <w:color w:val="000000"/>
                <w:sz w:val="18"/>
                <w:szCs w:val="18"/>
              </w:rPr>
              <w:t>成立起息</w:t>
            </w:r>
            <w:r>
              <w:rPr>
                <w:rFonts w:hint="eastAsia" w:ascii="Verdana" w:hAnsi="Verdana" w:eastAsia="宋体"/>
                <w:color w:val="000000"/>
                <w:sz w:val="18"/>
                <w:szCs w:val="18"/>
              </w:rPr>
              <w:t>2</w:t>
            </w:r>
            <w:r>
              <w:rPr>
                <w:rFonts w:hint="eastAsia" w:ascii="宋体" w:hAnsi="宋体" w:eastAsia="宋体"/>
                <w:color w:val="000000"/>
                <w:sz w:val="18"/>
                <w:szCs w:val="18"/>
              </w:rPr>
              <w:t xml:space="preserve">投标起息 </w:t>
            </w:r>
            <w:r>
              <w:rPr>
                <w:rFonts w:hint="eastAsia" w:ascii="Verdana" w:hAnsi="Verdana" w:eastAsia="宋体"/>
                <w:color w:val="000000"/>
                <w:sz w:val="18"/>
                <w:szCs w:val="18"/>
              </w:rPr>
              <w:t xml:space="preserve">3 </w:t>
            </w:r>
            <w:r>
              <w:rPr>
                <w:rFonts w:hint="eastAsia" w:ascii="宋体" w:hAnsi="宋体" w:eastAsia="宋体"/>
                <w:color w:val="000000"/>
                <w:sz w:val="18"/>
                <w:szCs w:val="18"/>
              </w:rPr>
              <w:t>成立审核后起息</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create_type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成立方式0</w:t>
            </w:r>
            <w:r>
              <w:rPr>
                <w:rFonts w:hint="eastAsia" w:ascii="宋体" w:hAnsi="宋体" w:eastAsia="宋体"/>
                <w:color w:val="000000"/>
                <w:sz w:val="18"/>
                <w:szCs w:val="18"/>
              </w:rPr>
              <w:t>满额成立</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sell_date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产品发行日(</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value_date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起息日如起息方式为成立起息，为必选项</w:t>
            </w:r>
          </w:p>
          <w:p>
            <w:pPr>
              <w:ind w:firstLine="360"/>
              <w:rPr>
                <w:rFonts w:ascii="Verdana" w:hAnsi="Verdana" w:cs="宋体"/>
                <w:color w:val="000000"/>
                <w:sz w:val="18"/>
                <w:szCs w:val="18"/>
              </w:rPr>
            </w:pP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expire_date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到期日同上(</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cycle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周期，例如：3</w:t>
            </w:r>
            <w:r>
              <w:rPr>
                <w:rFonts w:hint="eastAsia" w:ascii="宋体" w:hAnsi="宋体" w:eastAsia="宋体"/>
                <w:color w:val="000000"/>
                <w:sz w:val="18"/>
                <w:szCs w:val="18"/>
              </w:rPr>
              <w:t xml:space="preserve">个月的标的传 </w:t>
            </w:r>
            <w:r>
              <w:rPr>
                <w:rFonts w:hint="eastAsia" w:ascii="Verdana" w:hAnsi="Verdana" w:eastAsia="宋体"/>
                <w:color w:val="000000"/>
                <w:sz w:val="18"/>
                <w:szCs w:val="18"/>
              </w:rPr>
              <w:t>3</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cycle_unit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周期单位  1</w:t>
            </w:r>
            <w:r>
              <w:rPr>
                <w:rFonts w:hint="eastAsia" w:ascii="宋体" w:hAnsi="宋体" w:eastAsia="宋体"/>
                <w:color w:val="000000"/>
                <w:sz w:val="18"/>
                <w:szCs w:val="18"/>
              </w:rPr>
              <w:t xml:space="preserve">日 </w:t>
            </w:r>
            <w:r>
              <w:rPr>
                <w:rFonts w:hint="eastAsia" w:ascii="Verdana" w:hAnsi="Verdana" w:eastAsia="宋体"/>
                <w:color w:val="000000"/>
                <w:sz w:val="18"/>
                <w:szCs w:val="18"/>
              </w:rPr>
              <w:t>2</w:t>
            </w:r>
            <w:r>
              <w:rPr>
                <w:rFonts w:hint="eastAsia" w:ascii="宋体" w:hAnsi="宋体" w:eastAsia="宋体"/>
                <w:color w:val="000000"/>
                <w:sz w:val="18"/>
                <w:szCs w:val="18"/>
              </w:rPr>
              <w:t xml:space="preserve">周 </w:t>
            </w:r>
            <w:r>
              <w:rPr>
                <w:rFonts w:hint="eastAsia" w:ascii="Verdana" w:hAnsi="Verdana" w:eastAsia="宋体"/>
                <w:color w:val="000000"/>
                <w:sz w:val="18"/>
                <w:szCs w:val="18"/>
              </w:rPr>
              <w:t>3</w:t>
            </w:r>
            <w:r>
              <w:rPr>
                <w:rFonts w:hint="eastAsia" w:ascii="宋体" w:hAnsi="宋体" w:eastAsia="宋体"/>
                <w:color w:val="000000"/>
                <w:sz w:val="18"/>
                <w:szCs w:val="18"/>
              </w:rPr>
              <w:t xml:space="preserve">月 </w:t>
            </w:r>
            <w:r>
              <w:rPr>
                <w:rFonts w:hint="eastAsia" w:ascii="Verdana" w:hAnsi="Verdana" w:eastAsia="宋体"/>
                <w:color w:val="000000"/>
                <w:sz w:val="18"/>
                <w:szCs w:val="18"/>
              </w:rPr>
              <w:t>4</w:t>
            </w:r>
            <w:r>
              <w:rPr>
                <w:rFonts w:hint="eastAsia" w:ascii="宋体" w:hAnsi="宋体" w:eastAsia="宋体"/>
                <w:color w:val="000000"/>
                <w:sz w:val="18"/>
                <w:szCs w:val="18"/>
              </w:rPr>
              <w:t xml:space="preserve">季 </w:t>
            </w:r>
            <w:r>
              <w:rPr>
                <w:rFonts w:hint="eastAsia" w:ascii="Verdana" w:hAnsi="Verdana" w:eastAsia="宋体"/>
                <w:color w:val="000000"/>
                <w:sz w:val="18"/>
                <w:szCs w:val="18"/>
              </w:rPr>
              <w:t>5</w:t>
            </w:r>
            <w:r>
              <w:rPr>
                <w:rFonts w:hint="eastAsia" w:ascii="宋体" w:hAnsi="宋体" w:eastAsia="宋体"/>
                <w:color w:val="000000"/>
                <w:sz w:val="18"/>
                <w:szCs w:val="18"/>
              </w:rPr>
              <w:t>年</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ist_year</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N(9,5)</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 xml:space="preserve">年化收益率例如：8.9%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0.089</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repay_type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还款方式  0-</w:t>
            </w:r>
            <w:r>
              <w:rPr>
                <w:rFonts w:hint="eastAsia" w:ascii="宋体" w:hAnsi="宋体" w:eastAsia="宋体"/>
                <w:color w:val="000000"/>
                <w:sz w:val="18"/>
                <w:szCs w:val="18"/>
              </w:rPr>
              <w:t xml:space="preserve">一次性还款  </w:t>
            </w:r>
            <w:r>
              <w:rPr>
                <w:rFonts w:hint="eastAsia" w:ascii="Verdana" w:hAnsi="Verdana" w:eastAsia="宋体"/>
                <w:color w:val="000000"/>
                <w:sz w:val="18"/>
                <w:szCs w:val="18"/>
              </w:rPr>
              <w:t>1-</w:t>
            </w:r>
            <w:r>
              <w:rPr>
                <w:rFonts w:hint="eastAsia" w:ascii="宋体" w:hAnsi="宋体" w:eastAsia="宋体"/>
                <w:color w:val="000000"/>
                <w:sz w:val="18"/>
                <w:szCs w:val="18"/>
              </w:rPr>
              <w:t>分期还款</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financing_info_list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json</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融资信息,</w:t>
            </w:r>
            <w:r>
              <w:rPr>
                <w:rFonts w:hint="eastAsia" w:ascii="宋体" w:hAnsi="宋体" w:eastAsia="宋体"/>
                <w:color w:val="000000"/>
                <w:sz w:val="18"/>
                <w:szCs w:val="18"/>
              </w:rPr>
              <w:t>融资列表仅允许一个融资人，数据第一条有效</w:t>
            </w:r>
          </w:p>
          <w:p>
            <w:pPr>
              <w:ind w:firstLine="360"/>
              <w:rPr>
                <w:rFonts w:ascii="Verdana" w:hAnsi="Verdana" w:eastAsia="宋体"/>
                <w:color w:val="000000"/>
                <w:sz w:val="18"/>
                <w:szCs w:val="18"/>
              </w:rPr>
            </w:pPr>
            <w:r>
              <w:rPr>
                <w:rFonts w:hint="eastAsia" w:ascii="Verdana" w:hAnsi="Verdana" w:eastAsia="宋体"/>
                <w:color w:val="000000"/>
                <w:sz w:val="18"/>
                <w:szCs w:val="18"/>
              </w:rPr>
              <w:t>"[{"cust_no":"6545454","reg_date":"2015-01-01"," reg_time":"10:00:01","financ_int":"0.12","financ_purpose":"ha","use_date":"2015-07-10","open_branch":"shs","withdraw_account":"0.12","payee_name":"jej","financ_amt":"1212"}]"</w:t>
            </w:r>
          </w:p>
          <w:p>
            <w:pPr>
              <w:ind w:firstLine="360"/>
              <w:rPr>
                <w:rFonts w:hint="eastAsia" w:ascii="Verdana" w:hAnsi="Verdana" w:cs="宋体"/>
                <w:color w:val="000000"/>
                <w:sz w:val="18"/>
                <w:szCs w:val="18"/>
              </w:rPr>
            </w:pPr>
            <w:r>
              <w:rPr>
                <w:rFonts w:hint="eastAsia" w:ascii="Verdana" w:hAnsi="Verdana" w:eastAsia="宋体"/>
                <w:color w:val="000000"/>
                <w:sz w:val="18"/>
                <w:szCs w:val="18"/>
              </w:rPr>
              <w:t>其中除了financ_purpose</w:t>
            </w:r>
            <w:r>
              <w:rPr>
                <w:rFonts w:hint="eastAsia" w:ascii="宋体" w:hAnsi="宋体" w:eastAsia="宋体"/>
                <w:color w:val="000000"/>
                <w:sz w:val="18"/>
                <w:szCs w:val="18"/>
              </w:rPr>
              <w:t>、</w:t>
            </w:r>
            <w:r>
              <w:rPr>
                <w:rFonts w:hint="eastAsia" w:ascii="Verdana" w:hAnsi="Verdana" w:eastAsia="宋体"/>
                <w:color w:val="000000"/>
                <w:sz w:val="18"/>
                <w:szCs w:val="18"/>
              </w:rPr>
              <w:t>use_date</w:t>
            </w:r>
            <w:ins w:id="1198" w:author="Bay" w:date="2018-06-14T19:12:22Z">
              <w:r>
                <w:rPr>
                  <w:rFonts w:hint="eastAsia" w:ascii="Verdana" w:hAnsi="Verdana" w:eastAsia="宋体"/>
                  <w:color w:val="000000"/>
                  <w:sz w:val="18"/>
                  <w:szCs w:val="18"/>
                  <w:lang w:val="en-US" w:eastAsia="zh-CN"/>
                </w:rPr>
                <w:t>·</w:t>
              </w:r>
            </w:ins>
            <w:ins w:id="1199" w:author="Bay" w:date="2018-06-14T19:12:25Z">
              <w:r>
                <w:rPr>
                  <w:rFonts w:hint="eastAsia" w:ascii="Verdana" w:hAnsi="Verdana" w:eastAsia="宋体"/>
                  <w:color w:val="000000"/>
                  <w:sz w:val="18"/>
                  <w:szCs w:val="18"/>
                  <w:lang w:val="en-US" w:eastAsia="zh-CN"/>
                </w:rPr>
                <w:t>bank_no</w:t>
              </w:r>
            </w:ins>
            <w:ins w:id="1200" w:author="Bay" w:date="2018-06-14T19:12:27Z">
              <w:r>
                <w:rPr>
                  <w:rFonts w:hint="eastAsia" w:ascii="Verdana" w:hAnsi="Verdana" w:eastAsia="宋体"/>
                  <w:color w:val="000000"/>
                  <w:sz w:val="18"/>
                  <w:szCs w:val="18"/>
                  <w:lang w:val="en-US" w:eastAsia="zh-CN"/>
                </w:rPr>
                <w:t>·</w:t>
              </w:r>
            </w:ins>
            <w:ins w:id="1201" w:author="Bay" w:date="2018-06-14T19:12:37Z">
              <w:r>
                <w:rPr>
                  <w:rFonts w:ascii="Verdana" w:hAnsi="Verdana" w:cs="宋体"/>
                  <w:color w:val="000000"/>
                  <w:sz w:val="18"/>
                  <w:szCs w:val="18"/>
                </w:rPr>
                <w:t>city_code</w:t>
              </w:r>
            </w:ins>
            <w:r>
              <w:rPr>
                <w:rFonts w:hint="eastAsia" w:ascii="宋体" w:hAnsi="宋体" w:eastAsia="宋体"/>
                <w:color w:val="000000"/>
                <w:sz w:val="18"/>
                <w:szCs w:val="18"/>
              </w:rPr>
              <w:t>其他都是必填项。</w:t>
            </w:r>
          </w:p>
          <w:p>
            <w:pPr>
              <w:ind w:firstLine="360"/>
              <w:rPr>
                <w:rFonts w:ascii="Verdana" w:hAnsi="Verdana" w:eastAsia="宋体"/>
                <w:color w:val="000000"/>
                <w:sz w:val="18"/>
                <w:szCs w:val="18"/>
              </w:rPr>
            </w:pPr>
            <w:r>
              <w:rPr>
                <w:rFonts w:hint="eastAsia" w:ascii="Verdana" w:hAnsi="Verdana" w:eastAsia="宋体"/>
                <w:color w:val="000000"/>
                <w:sz w:val="18"/>
                <w:szCs w:val="18"/>
              </w:rPr>
              <w:t>cust_no</w:t>
            </w:r>
            <w:r>
              <w:rPr>
                <w:rFonts w:hint="eastAsia" w:ascii="宋体" w:hAnsi="宋体" w:eastAsia="宋体"/>
                <w:color w:val="000000"/>
                <w:sz w:val="18"/>
                <w:szCs w:val="18"/>
              </w:rPr>
              <w:t>融资人的平台客户编号；</w:t>
            </w:r>
          </w:p>
          <w:p>
            <w:pPr>
              <w:ind w:firstLine="360"/>
              <w:rPr>
                <w:rFonts w:hint="eastAsia" w:ascii="Verdana" w:hAnsi="Verdana" w:cs="宋体"/>
                <w:color w:val="000000"/>
                <w:sz w:val="18"/>
                <w:szCs w:val="18"/>
              </w:rPr>
            </w:pPr>
            <w:r>
              <w:rPr>
                <w:rFonts w:hint="eastAsia" w:ascii="Verdana" w:hAnsi="Verdana" w:eastAsia="宋体"/>
                <w:color w:val="000000"/>
                <w:sz w:val="18"/>
                <w:szCs w:val="18"/>
              </w:rPr>
              <w:t>reg_date</w:t>
            </w:r>
            <w:r>
              <w:rPr>
                <w:rFonts w:hint="eastAsia" w:ascii="宋体" w:hAnsi="宋体" w:eastAsia="宋体"/>
                <w:color w:val="000000"/>
                <w:sz w:val="18"/>
                <w:szCs w:val="18"/>
              </w:rPr>
              <w:t>申请日期</w:t>
            </w:r>
            <w:del w:id="1202" w:author="Bay" w:date="2018-06-15T18:02:55Z">
              <w:r>
                <w:rPr>
                  <w:rFonts w:hint="eastAsia" w:ascii="宋体" w:hAnsi="宋体" w:eastAsia="宋体"/>
                  <w:color w:val="000000"/>
                  <w:sz w:val="18"/>
                  <w:szCs w:val="18"/>
                </w:rPr>
                <w:delText>（</w:delText>
              </w:r>
            </w:del>
            <w:ins w:id="1203"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YYYY</w:t>
            </w:r>
            <w:r>
              <w:rPr>
                <w:rFonts w:ascii="Verdana" w:hAnsi="Verdana" w:cs="宋体"/>
                <w:color w:val="000000"/>
                <w:sz w:val="18"/>
                <w:szCs w:val="18"/>
              </w:rPr>
              <w:t>-MM-DD</w:t>
            </w:r>
            <w:del w:id="1204" w:author="Bay" w:date="2018-06-15T18:03:18Z">
              <w:r>
                <w:rPr>
                  <w:rFonts w:ascii="宋体" w:hAnsi="宋体" w:eastAsia="宋体" w:cs="宋体"/>
                  <w:color w:val="000000"/>
                  <w:sz w:val="18"/>
                  <w:szCs w:val="18"/>
                </w:rPr>
                <w:delText>）</w:delText>
              </w:r>
            </w:del>
            <w:ins w:id="1205" w:author="Bay" w:date="2018-06-15T18:03:18Z">
              <w:r>
                <w:rPr>
                  <w:rFonts w:hint="eastAsia" w:ascii="宋体" w:hAnsi="宋体" w:eastAsia="宋体" w:cs="宋体"/>
                  <w:color w:val="000000"/>
                  <w:sz w:val="18"/>
                  <w:szCs w:val="18"/>
                  <w:lang w:eastAsia="zh-CN"/>
                </w:rPr>
                <w:t>)</w:t>
              </w:r>
            </w:ins>
            <w:r>
              <w:rPr>
                <w:rFonts w:hint="eastAsia" w:ascii="Verdana" w:hAnsi="Verdana" w:eastAsia="宋体"/>
                <w:color w:val="000000"/>
                <w:sz w:val="18"/>
                <w:szCs w:val="18"/>
              </w:rPr>
              <w:t>；</w:t>
            </w:r>
          </w:p>
          <w:p>
            <w:pPr>
              <w:ind w:firstLine="360"/>
              <w:jc w:val="left"/>
              <w:rPr>
                <w:rFonts w:ascii="Verdana" w:hAnsi="Verdana" w:cs="宋体"/>
                <w:color w:val="000000"/>
                <w:sz w:val="18"/>
                <w:szCs w:val="18"/>
              </w:rPr>
            </w:pPr>
            <w:r>
              <w:rPr>
                <w:rFonts w:hint="eastAsia" w:ascii="Verdana" w:hAnsi="Verdana" w:eastAsia="宋体"/>
                <w:color w:val="000000"/>
                <w:sz w:val="18"/>
                <w:szCs w:val="18"/>
              </w:rPr>
              <w:t>reg_time</w:t>
            </w:r>
            <w:r>
              <w:rPr>
                <w:rFonts w:hint="eastAsia" w:ascii="宋体" w:hAnsi="宋体" w:eastAsia="宋体"/>
                <w:color w:val="000000"/>
                <w:sz w:val="18"/>
                <w:szCs w:val="18"/>
              </w:rPr>
              <w:t>申请时间</w:t>
            </w:r>
            <w:del w:id="1206" w:author="Bay" w:date="2018-06-15T18:02:55Z">
              <w:r>
                <w:rPr>
                  <w:rFonts w:hint="eastAsia" w:ascii="宋体" w:hAnsi="宋体" w:eastAsia="宋体"/>
                  <w:color w:val="000000"/>
                  <w:sz w:val="18"/>
                  <w:szCs w:val="18"/>
                </w:rPr>
                <w:delText>（</w:delText>
              </w:r>
            </w:del>
            <w:ins w:id="1207"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HH:mm:ss</w:t>
            </w:r>
            <w:del w:id="1208" w:author="Bay" w:date="2018-06-15T18:03:18Z">
              <w:r>
                <w:rPr>
                  <w:rFonts w:hint="eastAsia" w:ascii="微软雅黑" w:hAnsi="微软雅黑" w:eastAsia="微软雅黑" w:cs="微软雅黑"/>
                  <w:color w:val="000000"/>
                  <w:sz w:val="18"/>
                  <w:szCs w:val="18"/>
                </w:rPr>
                <w:delText>）</w:delText>
              </w:r>
            </w:del>
            <w:ins w:id="1209" w:author="Bay" w:date="2018-06-15T18:03:18Z">
              <w:r>
                <w:rPr>
                  <w:rFonts w:hint="eastAsia" w:ascii="微软雅黑" w:hAnsi="微软雅黑" w:eastAsia="微软雅黑" w:cs="微软雅黑"/>
                  <w:color w:val="000000"/>
                  <w:sz w:val="18"/>
                  <w:szCs w:val="18"/>
                  <w:lang w:eastAsia="zh-CN"/>
                </w:rPr>
                <w:t>)</w:t>
              </w:r>
            </w:ins>
            <w:r>
              <w:rPr>
                <w:rFonts w:hint="eastAsia" w:ascii="Verdana" w:hAnsi="Verdana" w:eastAsia="宋体"/>
                <w:color w:val="000000"/>
                <w:sz w:val="18"/>
                <w:szCs w:val="18"/>
              </w:rPr>
              <w:t>；</w:t>
            </w:r>
          </w:p>
          <w:p>
            <w:pPr>
              <w:ind w:firstLine="360"/>
              <w:rPr>
                <w:rFonts w:ascii="Verdana" w:hAnsi="Verdana" w:eastAsia="宋体"/>
                <w:color w:val="000000"/>
                <w:sz w:val="18"/>
                <w:szCs w:val="18"/>
              </w:rPr>
            </w:pPr>
            <w:r>
              <w:rPr>
                <w:rFonts w:hint="eastAsia" w:ascii="Verdana" w:hAnsi="Verdana" w:eastAsia="宋体"/>
                <w:color w:val="000000"/>
                <w:sz w:val="18"/>
                <w:szCs w:val="18"/>
              </w:rPr>
              <w:t>financ_int</w:t>
            </w:r>
            <w:r>
              <w:rPr>
                <w:rFonts w:hint="eastAsia" w:ascii="宋体" w:hAnsi="宋体" w:eastAsia="宋体"/>
                <w:color w:val="000000"/>
                <w:sz w:val="18"/>
                <w:szCs w:val="18"/>
              </w:rPr>
              <w:t>融资利率</w:t>
            </w:r>
            <w:del w:id="1210" w:author="Bay" w:date="2018-06-15T18:02:55Z">
              <w:r>
                <w:rPr>
                  <w:rFonts w:hint="eastAsia" w:ascii="宋体" w:hAnsi="宋体" w:eastAsia="宋体"/>
                  <w:color w:val="000000"/>
                  <w:sz w:val="18"/>
                  <w:szCs w:val="18"/>
                </w:rPr>
                <w:delText>（</w:delText>
              </w:r>
            </w:del>
            <w:ins w:id="1211"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w:t>
            </w:r>
            <w:del w:id="1212" w:author="Bay" w:date="2018-06-15T18:03:18Z">
              <w:r>
                <w:rPr>
                  <w:rFonts w:hint="eastAsia" w:ascii="宋体" w:hAnsi="宋体" w:eastAsia="宋体"/>
                  <w:color w:val="000000"/>
                  <w:sz w:val="18"/>
                  <w:szCs w:val="18"/>
                </w:rPr>
                <w:delText>）</w:delText>
              </w:r>
            </w:del>
            <w:ins w:id="1213" w:author="Bay" w:date="2018-06-15T18:03:18Z">
              <w:r>
                <w:rPr>
                  <w:rFonts w:hint="eastAsia" w:ascii="宋体" w:hAnsi="宋体" w:eastAsia="宋体"/>
                  <w:color w:val="000000"/>
                  <w:sz w:val="18"/>
                  <w:szCs w:val="18"/>
                  <w:lang w:eastAsia="zh-CN"/>
                </w:rPr>
                <w:t>)</w:t>
              </w:r>
            </w:ins>
            <w:del w:id="1214" w:author="Bay" w:date="2018-06-15T18:02:55Z">
              <w:r>
                <w:rPr>
                  <w:rFonts w:hint="eastAsia" w:ascii="宋体" w:hAnsi="宋体" w:eastAsia="宋体"/>
                  <w:color w:val="000000"/>
                  <w:sz w:val="18"/>
                  <w:szCs w:val="18"/>
                </w:rPr>
                <w:delText>（</w:delText>
              </w:r>
            </w:del>
            <w:ins w:id="1215"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eg</w:t>
            </w:r>
            <w:r>
              <w:rPr>
                <w:rFonts w:hint="eastAsia" w:ascii="宋体" w:hAnsi="宋体" w:eastAsia="宋体"/>
                <w:color w:val="000000"/>
                <w:sz w:val="18"/>
                <w:szCs w:val="18"/>
              </w:rPr>
              <w:t>：</w:t>
            </w:r>
            <w:r>
              <w:rPr>
                <w:rFonts w:ascii="Verdana" w:hAnsi="Verdana" w:cs="宋体"/>
                <w:color w:val="000000"/>
                <w:sz w:val="18"/>
                <w:szCs w:val="18"/>
              </w:rPr>
              <w:t>0.12</w:t>
            </w:r>
            <w:del w:id="1216" w:author="Bay" w:date="2018-06-15T18:03:18Z">
              <w:r>
                <w:rPr>
                  <w:rFonts w:ascii="宋体" w:hAnsi="宋体" w:eastAsia="宋体" w:cs="宋体"/>
                  <w:color w:val="000000"/>
                  <w:sz w:val="18"/>
                  <w:szCs w:val="18"/>
                </w:rPr>
                <w:delText>）</w:delText>
              </w:r>
            </w:del>
            <w:ins w:id="1217" w:author="Bay" w:date="2018-06-15T18:03:18Z">
              <w:r>
                <w:rPr>
                  <w:rFonts w:hint="eastAsia" w:ascii="宋体" w:hAnsi="宋体" w:eastAsia="宋体" w:cs="宋体"/>
                  <w:color w:val="000000"/>
                  <w:sz w:val="18"/>
                  <w:szCs w:val="18"/>
                  <w:lang w:eastAsia="zh-CN"/>
                </w:rPr>
                <w:t>)</w:t>
              </w:r>
            </w:ins>
            <w:r>
              <w:rPr>
                <w:rFonts w:hint="eastAsia" w:ascii="Verdana" w:hAnsi="Verdana" w:eastAsia="宋体"/>
                <w:color w:val="000000"/>
                <w:sz w:val="18"/>
                <w:szCs w:val="18"/>
              </w:rPr>
              <w:t>；</w:t>
            </w:r>
          </w:p>
          <w:p>
            <w:pPr>
              <w:ind w:firstLine="360"/>
              <w:rPr>
                <w:rFonts w:ascii="Verdana" w:hAnsi="Verdana" w:cs="宋体"/>
                <w:color w:val="000000"/>
                <w:sz w:val="18"/>
                <w:szCs w:val="18"/>
              </w:rPr>
            </w:pPr>
            <w:r>
              <w:rPr>
                <w:rFonts w:hint="eastAsia" w:ascii="Verdana" w:hAnsi="Verdana" w:eastAsia="宋体"/>
                <w:color w:val="000000"/>
                <w:sz w:val="18"/>
                <w:szCs w:val="18"/>
              </w:rPr>
              <w:t>financ_purpose</w:t>
            </w:r>
            <w:r>
              <w:rPr>
                <w:rFonts w:hint="eastAsia" w:ascii="宋体" w:hAnsi="宋体" w:eastAsia="宋体"/>
                <w:color w:val="000000"/>
                <w:sz w:val="18"/>
                <w:szCs w:val="18"/>
              </w:rPr>
              <w:t>借款用途</w:t>
            </w:r>
            <w:r>
              <w:rPr>
                <w:rFonts w:hint="eastAsia" w:ascii="Verdana" w:hAnsi="Verdana" w:eastAsia="宋体"/>
                <w:color w:val="000000"/>
                <w:sz w:val="18"/>
                <w:szCs w:val="18"/>
              </w:rPr>
              <w:t>[</w:t>
            </w:r>
            <w:r>
              <w:rPr>
                <w:rFonts w:hint="eastAsia" w:ascii="宋体" w:hAnsi="宋体" w:eastAsia="宋体"/>
                <w:color w:val="000000"/>
                <w:sz w:val="18"/>
                <w:szCs w:val="18"/>
              </w:rPr>
              <w:t>限制</w:t>
            </w:r>
            <w:r>
              <w:rPr>
                <w:rFonts w:hint="eastAsia" w:ascii="Verdana" w:hAnsi="Verdana" w:eastAsia="宋体"/>
                <w:color w:val="000000"/>
                <w:sz w:val="18"/>
                <w:szCs w:val="18"/>
              </w:rPr>
              <w:t>100</w:t>
            </w:r>
            <w:r>
              <w:rPr>
                <w:rFonts w:hint="eastAsia" w:ascii="宋体" w:hAnsi="宋体" w:eastAsia="宋体"/>
                <w:color w:val="000000"/>
                <w:sz w:val="18"/>
                <w:szCs w:val="18"/>
              </w:rPr>
              <w:t>字符</w:t>
            </w:r>
            <w:r>
              <w:rPr>
                <w:rFonts w:hint="eastAsia" w:ascii="微软雅黑" w:hAnsi="微软雅黑" w:eastAsia="微软雅黑" w:cs="微软雅黑"/>
                <w:color w:val="000000"/>
                <w:sz w:val="18"/>
                <w:szCs w:val="18"/>
              </w:rPr>
              <w:t>以内</w:t>
            </w:r>
            <w:r>
              <w:rPr>
                <w:rFonts w:hint="eastAsia" w:ascii="Verdana" w:hAnsi="Verdana" w:eastAsia="宋体"/>
                <w:color w:val="000000"/>
                <w:sz w:val="18"/>
                <w:szCs w:val="18"/>
              </w:rPr>
              <w:t>]</w:t>
            </w:r>
            <w:r>
              <w:rPr>
                <w:rFonts w:hint="eastAsia" w:ascii="宋体" w:hAnsi="宋体" w:eastAsia="宋体"/>
                <w:color w:val="000000"/>
                <w:sz w:val="18"/>
                <w:szCs w:val="18"/>
              </w:rPr>
              <w:t>；</w:t>
            </w:r>
          </w:p>
          <w:p>
            <w:pPr>
              <w:ind w:firstLine="360"/>
              <w:rPr>
                <w:rFonts w:ascii="Verdana" w:hAnsi="Verdana" w:cs="宋体"/>
                <w:color w:val="000000"/>
                <w:sz w:val="18"/>
                <w:szCs w:val="18"/>
              </w:rPr>
            </w:pPr>
            <w:r>
              <w:rPr>
                <w:rFonts w:hint="eastAsia" w:ascii="Verdana" w:hAnsi="Verdana" w:eastAsia="宋体"/>
                <w:color w:val="000000"/>
                <w:sz w:val="18"/>
                <w:szCs w:val="18"/>
              </w:rPr>
              <w:t>use_date</w:t>
            </w:r>
            <w:r>
              <w:rPr>
                <w:rFonts w:hint="eastAsia" w:ascii="宋体" w:hAnsi="宋体" w:eastAsia="宋体"/>
                <w:color w:val="000000"/>
                <w:sz w:val="18"/>
                <w:szCs w:val="18"/>
              </w:rPr>
              <w:t>用款日期</w:t>
            </w:r>
            <w:del w:id="1218" w:author="Bay" w:date="2018-06-15T18:02:55Z">
              <w:r>
                <w:rPr>
                  <w:rFonts w:hint="eastAsia" w:ascii="宋体" w:hAnsi="宋体" w:eastAsia="宋体"/>
                  <w:color w:val="000000"/>
                  <w:sz w:val="18"/>
                  <w:szCs w:val="18"/>
                </w:rPr>
                <w:delText>（</w:delText>
              </w:r>
            </w:del>
            <w:ins w:id="1219"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YYYY</w:t>
            </w:r>
            <w:r>
              <w:rPr>
                <w:rFonts w:ascii="Verdana" w:hAnsi="Verdana" w:cs="宋体"/>
                <w:color w:val="000000"/>
                <w:sz w:val="18"/>
                <w:szCs w:val="18"/>
              </w:rPr>
              <w:t>-MM-DD</w:t>
            </w:r>
            <w:del w:id="1220" w:author="Bay" w:date="2018-06-15T18:03:18Z">
              <w:r>
                <w:rPr>
                  <w:rFonts w:ascii="宋体" w:hAnsi="宋体" w:eastAsia="宋体" w:cs="宋体"/>
                  <w:color w:val="000000"/>
                  <w:sz w:val="18"/>
                  <w:szCs w:val="18"/>
                </w:rPr>
                <w:delText>）</w:delText>
              </w:r>
            </w:del>
            <w:ins w:id="1221" w:author="Bay" w:date="2018-06-15T18:03:18Z">
              <w:r>
                <w:rPr>
                  <w:rFonts w:hint="eastAsia" w:ascii="宋体" w:hAnsi="宋体" w:eastAsia="宋体" w:cs="宋体"/>
                  <w:color w:val="000000"/>
                  <w:sz w:val="18"/>
                  <w:szCs w:val="18"/>
                  <w:lang w:eastAsia="zh-CN"/>
                </w:rPr>
                <w:t>)</w:t>
              </w:r>
            </w:ins>
            <w:r>
              <w:rPr>
                <w:rFonts w:hint="eastAsia" w:ascii="Verdana" w:hAnsi="Verdana" w:eastAsia="宋体"/>
                <w:color w:val="000000"/>
                <w:sz w:val="18"/>
                <w:szCs w:val="18"/>
              </w:rPr>
              <w:t>；</w:t>
            </w:r>
          </w:p>
          <w:p>
            <w:pPr>
              <w:ind w:firstLine="360"/>
              <w:rPr>
                <w:ins w:id="1222" w:author="Bay" w:date="2018-06-14T19:12:01Z"/>
                <w:rFonts w:hint="eastAsia" w:ascii="Verdana" w:hAnsi="Verdana" w:eastAsia="宋体"/>
                <w:color w:val="000000"/>
                <w:sz w:val="18"/>
                <w:szCs w:val="18"/>
                <w:lang w:eastAsia="zh-CN"/>
              </w:rPr>
            </w:pPr>
            <w:r>
              <w:rPr>
                <w:rFonts w:hint="eastAsia" w:ascii="Verdana" w:hAnsi="Verdana" w:eastAsia="宋体"/>
                <w:color w:val="000000"/>
                <w:sz w:val="18"/>
                <w:szCs w:val="18"/>
                <w:lang w:val="en-US" w:eastAsia="zh-CN"/>
              </w:rPr>
              <w:t>bank_no</w:t>
            </w:r>
            <w:r>
              <w:rPr>
                <w:rFonts w:hint="eastAsia" w:ascii="Verdana" w:hAnsi="Verdana" w:eastAsia="宋体"/>
                <w:color w:val="000000"/>
                <w:sz w:val="18"/>
                <w:szCs w:val="18"/>
              </w:rPr>
              <w:t>大额行号</w:t>
            </w:r>
            <w:r>
              <w:rPr>
                <w:rFonts w:hint="eastAsia" w:ascii="Verdana" w:hAnsi="Verdana" w:eastAsia="宋体"/>
                <w:color w:val="000000"/>
                <w:sz w:val="18"/>
                <w:szCs w:val="18"/>
                <w:lang w:eastAsia="zh-CN"/>
              </w:rPr>
              <w:t>，</w:t>
            </w:r>
          </w:p>
          <w:p>
            <w:pPr>
              <w:ind w:firstLine="360"/>
              <w:rPr>
                <w:del w:id="1223" w:author="Bay" w:date="2018-06-14T19:11:59Z"/>
                <w:rFonts w:ascii="Verdana" w:hAnsi="Verdana" w:eastAsia="宋体"/>
                <w:color w:val="000000"/>
                <w:sz w:val="18"/>
                <w:szCs w:val="18"/>
              </w:rPr>
            </w:pPr>
            <w:del w:id="1224" w:author="Bay" w:date="2018-06-14T19:11:59Z">
              <w:r>
                <w:rPr>
                  <w:rFonts w:hint="eastAsia" w:ascii="Verdana" w:hAnsi="Verdana" w:eastAsia="宋体"/>
                  <w:color w:val="000000"/>
                  <w:sz w:val="18"/>
                  <w:szCs w:val="18"/>
                  <w:lang w:val="en-US" w:eastAsia="zh-CN"/>
                </w:rPr>
                <w:delText>选填</w:delText>
              </w:r>
            </w:del>
          </w:p>
          <w:p>
            <w:pPr>
              <w:ind w:firstLine="360"/>
              <w:rPr>
                <w:ins w:id="1225" w:author="Bay" w:date="2018-06-14T19:12:05Z"/>
                <w:rFonts w:hint="eastAsia" w:ascii="Verdana" w:hAnsi="Verdana" w:eastAsia="宋体"/>
                <w:color w:val="000000"/>
                <w:sz w:val="18"/>
                <w:szCs w:val="18"/>
              </w:rPr>
            </w:pPr>
            <w:r>
              <w:rPr>
                <w:rFonts w:ascii="Verdana" w:hAnsi="Verdana" w:cs="宋体"/>
                <w:color w:val="000000"/>
                <w:sz w:val="18"/>
                <w:szCs w:val="18"/>
              </w:rPr>
              <w:t>city_code</w:t>
            </w:r>
            <w:r>
              <w:rPr>
                <w:rFonts w:hint="eastAsia" w:ascii="Verdana" w:hAnsi="Verdana" w:eastAsia="宋体"/>
                <w:color w:val="000000"/>
                <w:sz w:val="18"/>
                <w:szCs w:val="18"/>
              </w:rPr>
              <w:t>城市编码，</w:t>
            </w:r>
          </w:p>
          <w:p>
            <w:pPr>
              <w:ind w:firstLine="360"/>
              <w:rPr>
                <w:del w:id="1226" w:author="Bay" w:date="2018-06-14T19:12:03Z"/>
                <w:rFonts w:hint="eastAsia" w:ascii="Verdana" w:hAnsi="Verdana" w:eastAsia="宋体" w:cs="宋体"/>
                <w:color w:val="000000"/>
                <w:sz w:val="18"/>
                <w:szCs w:val="18"/>
                <w:lang w:eastAsia="zh-CN"/>
              </w:rPr>
            </w:pPr>
            <w:del w:id="1227" w:author="Bay" w:date="2018-06-14T19:12:03Z">
              <w:r>
                <w:rPr>
                  <w:rFonts w:hint="eastAsia" w:ascii="Verdana" w:hAnsi="Verdana" w:eastAsia="宋体"/>
                  <w:color w:val="000000"/>
                  <w:sz w:val="18"/>
                  <w:szCs w:val="18"/>
                  <w:lang w:eastAsia="zh-CN"/>
                </w:rPr>
                <w:delText>企业必填</w:delText>
              </w:r>
            </w:del>
          </w:p>
          <w:p>
            <w:pPr>
              <w:ind w:firstLine="360"/>
              <w:rPr>
                <w:rFonts w:ascii="Verdana" w:hAnsi="Verdana" w:eastAsia="宋体"/>
                <w:color w:val="000000"/>
                <w:sz w:val="18"/>
                <w:szCs w:val="18"/>
              </w:rPr>
            </w:pPr>
            <w:r>
              <w:rPr>
                <w:rFonts w:hint="eastAsia" w:ascii="Verdana" w:hAnsi="Verdana" w:eastAsia="宋体"/>
                <w:color w:val="000000"/>
                <w:sz w:val="18"/>
                <w:szCs w:val="18"/>
              </w:rPr>
              <w:t>financ_amt</w:t>
            </w:r>
            <w:ins w:id="1228" w:author="Bay" w:date="2018-06-14T19:08:07Z">
              <w:r>
                <w:rPr>
                  <w:rFonts w:hint="eastAsia" w:ascii="Verdana" w:hAnsi="Verdana" w:eastAsia="宋体"/>
                  <w:color w:val="000000"/>
                  <w:sz w:val="18"/>
                  <w:szCs w:val="18"/>
                  <w:lang w:eastAsia="zh-CN"/>
                </w:rPr>
                <w:t>募集</w:t>
              </w:r>
            </w:ins>
            <w:del w:id="1229" w:author="Bay" w:date="2018-06-14T19:08:05Z">
              <w:r>
                <w:rPr>
                  <w:rFonts w:hint="eastAsia" w:ascii="宋体" w:hAnsi="宋体" w:eastAsia="宋体"/>
                  <w:color w:val="000000"/>
                  <w:sz w:val="18"/>
                  <w:szCs w:val="18"/>
                </w:rPr>
                <w:delText>融</w:delText>
              </w:r>
            </w:del>
            <w:del w:id="1230" w:author="Bay" w:date="2018-06-14T19:08:03Z">
              <w:r>
                <w:rPr>
                  <w:rFonts w:hint="eastAsia" w:ascii="宋体" w:hAnsi="宋体" w:eastAsia="宋体"/>
                  <w:color w:val="000000"/>
                  <w:sz w:val="18"/>
                  <w:szCs w:val="18"/>
                </w:rPr>
                <w:delText>资</w:delText>
              </w:r>
            </w:del>
            <w:r>
              <w:rPr>
                <w:rFonts w:hint="eastAsia" w:ascii="宋体" w:hAnsi="宋体" w:eastAsia="宋体"/>
                <w:color w:val="000000"/>
                <w:sz w:val="18"/>
                <w:szCs w:val="18"/>
              </w:rPr>
              <w:t>金额</w:t>
            </w:r>
            <w:r>
              <w:rPr>
                <w:rFonts w:hint="eastAsia" w:ascii="Verdana" w:hAnsi="Verdana" w:eastAsia="宋体"/>
                <w:color w:val="000000"/>
                <w:sz w:val="18"/>
                <w:szCs w:val="18"/>
              </w:rPr>
              <w:t>[N(19,2)</w:t>
            </w:r>
          </w:p>
          <w:p>
            <w:pPr>
              <w:ind w:firstLine="360"/>
              <w:rPr>
                <w:rFonts w:hint="eastAsia" w:ascii="Verdana" w:hAnsi="Verdana" w:cs="宋体"/>
                <w:color w:val="000000"/>
                <w:sz w:val="18"/>
                <w:szCs w:val="18"/>
              </w:rPr>
            </w:pP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risk_lvl</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风险等级</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prod_info</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C(600)</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产品介绍</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buyer_num_limit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限制购买人数</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chargeOff_auto</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出账标示：</w:t>
            </w:r>
          </w:p>
          <w:p>
            <w:pPr>
              <w:ind w:firstLine="360"/>
              <w:rPr>
                <w:rFonts w:ascii="Verdana" w:hAnsi="Verdana" w:cs="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、成标后自动出账至借款人融资账户</w:t>
            </w:r>
          </w:p>
          <w:p>
            <w:pPr>
              <w:ind w:firstLine="360"/>
              <w:rPr>
                <w:rFonts w:ascii="Verdana" w:hAnsi="Verdana" w:cs="宋体"/>
                <w:color w:val="000000"/>
                <w:sz w:val="18"/>
                <w:szCs w:val="18"/>
              </w:rPr>
            </w:pP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w:t>
            </w:r>
            <w:r>
              <w:rPr>
                <w:rFonts w:hint="eastAsia" w:ascii="Verdana" w:hAnsi="Verdana" w:eastAsia="宋体"/>
                <w:color w:val="000000"/>
                <w:sz w:val="18"/>
                <w:szCs w:val="18"/>
              </w:rPr>
              <w:t>verLimit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超额限制 0-</w:t>
            </w:r>
            <w:r>
              <w:rPr>
                <w:rFonts w:hint="eastAsia" w:ascii="宋体" w:hAnsi="宋体" w:eastAsia="宋体"/>
                <w:color w:val="000000"/>
                <w:sz w:val="18"/>
                <w:szCs w:val="18"/>
              </w:rPr>
              <w:t xml:space="preserve">不限制  </w:t>
            </w:r>
            <w:r>
              <w:rPr>
                <w:rFonts w:hint="eastAsia" w:ascii="Verdana" w:hAnsi="Verdana" w:eastAsia="宋体"/>
                <w:color w:val="000000"/>
                <w:sz w:val="18"/>
                <w:szCs w:val="18"/>
              </w:rPr>
              <w:t>1-</w:t>
            </w:r>
            <w:r>
              <w:rPr>
                <w:rFonts w:hint="eastAsia" w:ascii="宋体" w:hAnsi="宋体" w:eastAsia="宋体"/>
                <w:color w:val="000000"/>
                <w:sz w:val="18"/>
                <w:szCs w:val="18"/>
              </w:rPr>
              <w:t>限制</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over_total_limit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超额限制总额度，限制该标的允许超额投标的总额度</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compensation</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jsonArray</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del w:id="1231" w:author="Bay" w:date="2018-06-14T19:16:03Z">
              <w:r>
                <w:rPr>
                  <w:rFonts w:hint="eastAsia" w:ascii="Verdana" w:hAnsi="Verdana" w:eastAsia="宋体"/>
                  <w:color w:val="000000"/>
                  <w:sz w:val="18"/>
                  <w:szCs w:val="18"/>
                </w:rPr>
                <w:delText>合作</w:delText>
              </w:r>
            </w:del>
            <w:ins w:id="1232" w:author="Bay" w:date="2018-06-14T19:16:03Z">
              <w:r>
                <w:rPr>
                  <w:rFonts w:hint="eastAsia" w:ascii="Verdana" w:hAnsi="Verdana" w:eastAsia="宋体"/>
                  <w:color w:val="000000"/>
                  <w:sz w:val="18"/>
                  <w:szCs w:val="18"/>
                  <w:lang w:eastAsia="zh-CN"/>
                </w:rPr>
                <w:t>代偿</w:t>
              </w:r>
            </w:ins>
            <w:ins w:id="1233" w:author="Bay" w:date="2018-06-14T19:16:04Z">
              <w:r>
                <w:rPr>
                  <w:rFonts w:hint="eastAsia" w:ascii="Verdana" w:hAnsi="Verdana" w:eastAsia="宋体"/>
                  <w:color w:val="000000"/>
                  <w:sz w:val="18"/>
                  <w:szCs w:val="18"/>
                  <w:lang w:val="en-US" w:eastAsia="zh-CN"/>
                </w:rPr>
                <w:t>/</w:t>
              </w:r>
            </w:ins>
            <w:ins w:id="1234" w:author="Bay" w:date="2018-06-14T19:16:07Z">
              <w:r>
                <w:rPr>
                  <w:rFonts w:hint="eastAsia" w:ascii="Verdana" w:hAnsi="Verdana" w:eastAsia="宋体"/>
                  <w:color w:val="000000"/>
                  <w:sz w:val="18"/>
                  <w:szCs w:val="18"/>
                  <w:lang w:val="en-US" w:eastAsia="zh-CN"/>
                </w:rPr>
                <w:t>委托</w:t>
              </w:r>
            </w:ins>
            <w:r>
              <w:rPr>
                <w:rFonts w:hint="eastAsia" w:ascii="Verdana" w:hAnsi="Verdana" w:eastAsia="宋体"/>
                <w:color w:val="000000"/>
                <w:sz w:val="18"/>
                <w:szCs w:val="18"/>
              </w:rPr>
              <w:t>账户列表</w:t>
            </w:r>
          </w:p>
          <w:p>
            <w:pPr>
              <w:ind w:firstLine="360"/>
              <w:rPr>
                <w:del w:id="1235" w:author="Bay" w:date="2018-06-14T19:15:49Z"/>
                <w:rFonts w:hint="eastAsia" w:ascii="Verdana" w:hAnsi="Verdana" w:eastAsia="宋体"/>
                <w:color w:val="000000"/>
                <w:sz w:val="18"/>
                <w:szCs w:val="18"/>
              </w:rPr>
            </w:pPr>
            <w:r>
              <w:rPr>
                <w:rFonts w:hint="eastAsia" w:ascii="Verdana" w:hAnsi="Verdana" w:eastAsia="宋体"/>
                <w:color w:val="000000"/>
                <w:sz w:val="18"/>
                <w:szCs w:val="18"/>
              </w:rPr>
              <w:t>"[{"platcust":"6545454"</w:t>
            </w:r>
            <w:ins w:id="1236" w:author="Bay" w:date="2018-06-14T19:15:34Z">
              <w:r>
                <w:rPr>
                  <w:rFonts w:hint="eastAsia" w:ascii="Verdana" w:hAnsi="Verdana" w:eastAsia="宋体"/>
                  <w:color w:val="000000"/>
                  <w:sz w:val="18"/>
                  <w:szCs w:val="18"/>
                  <w:lang w:val="en-US" w:eastAsia="zh-CN"/>
                </w:rPr>
                <w:t>}</w:t>
              </w:r>
            </w:ins>
            <w:r>
              <w:rPr>
                <w:rFonts w:hint="eastAsia" w:ascii="Verdana" w:hAnsi="Verdana" w:eastAsia="宋体"/>
                <w:color w:val="000000"/>
                <w:sz w:val="18"/>
                <w:szCs w:val="18"/>
              </w:rPr>
              <w:t>,{},</w:t>
            </w:r>
            <w:r>
              <w:rPr>
                <w:rFonts w:hint="eastAsia" w:ascii="宋体" w:hAnsi="宋体" w:eastAsia="宋体"/>
                <w:color w:val="000000"/>
                <w:sz w:val="18"/>
                <w:szCs w:val="18"/>
              </w:rPr>
              <w:t>…</w:t>
            </w:r>
            <w:r>
              <w:rPr>
                <w:rFonts w:hint="eastAsia" w:ascii="Verdana" w:hAnsi="Verdana" w:eastAsia="宋体"/>
                <w:color w:val="000000"/>
                <w:sz w:val="18"/>
                <w:szCs w:val="18"/>
              </w:rPr>
              <w:t>.] "</w:t>
            </w:r>
            <w:ins w:id="1237" w:author="Bay" w:date="2018-06-14T19:15:46Z">
              <w:r>
                <w:rPr>
                  <w:rFonts w:hint="eastAsia" w:ascii="Verdana" w:hAnsi="Verdana" w:eastAsia="宋体"/>
                  <w:color w:val="000000"/>
                  <w:sz w:val="18"/>
                  <w:szCs w:val="18"/>
                </w:rPr>
                <w:t xml:space="preserve">platcust  </w:t>
              </w:r>
            </w:ins>
            <w:ins w:id="1238" w:author="Bay" w:date="2018-06-14T19:15:46Z">
              <w:r>
                <w:rPr>
                  <w:rFonts w:hint="eastAsia" w:ascii="宋体" w:hAnsi="宋体" w:eastAsia="宋体"/>
                  <w:color w:val="000000"/>
                  <w:sz w:val="18"/>
                  <w:szCs w:val="18"/>
                </w:rPr>
                <w:t>账户编号</w:t>
              </w:r>
            </w:ins>
          </w:p>
          <w:p>
            <w:pPr>
              <w:ind w:firstLine="360"/>
              <w:rPr>
                <w:rFonts w:hint="eastAsia" w:ascii="Verdana" w:hAnsi="Verdana" w:eastAsia="宋体"/>
                <w:color w:val="000000"/>
                <w:sz w:val="18"/>
                <w:szCs w:val="18"/>
              </w:rPr>
            </w:pPr>
            <w:del w:id="1239" w:author="Bay" w:date="2018-06-14T19:15:45Z">
              <w:r>
                <w:rPr>
                  <w:rFonts w:hint="eastAsia" w:ascii="Verdana" w:hAnsi="Verdana" w:eastAsia="宋体"/>
                  <w:color w:val="000000"/>
                  <w:sz w:val="18"/>
                  <w:szCs w:val="18"/>
                </w:rPr>
                <w:delText xml:space="preserve">platcust  </w:delText>
              </w:r>
            </w:del>
            <w:del w:id="1240" w:author="Bay" w:date="2018-06-14T19:15:45Z">
              <w:r>
                <w:rPr>
                  <w:rFonts w:hint="eastAsia" w:ascii="宋体" w:hAnsi="宋体" w:eastAsia="宋体"/>
                  <w:color w:val="000000"/>
                  <w:sz w:val="18"/>
                  <w:szCs w:val="18"/>
                </w:rPr>
                <w:delText>账户编号</w:delText>
              </w:r>
            </w:del>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9"/>
        <w:gridCol w:w="6515"/>
      </w:tblGrid>
      <w:tr>
        <w:tblPrEx>
          <w:tblLayout w:type="fixed"/>
          <w:tblCellMar>
            <w:top w:w="0" w:type="dxa"/>
            <w:left w:w="108" w:type="dxa"/>
            <w:bottom w:w="0" w:type="dxa"/>
            <w:right w:w="108" w:type="dxa"/>
          </w:tblCellMar>
        </w:tblPrEx>
        <w:trPr>
          <w:trHeight w:val="328"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"prod_name":"合规测试标的9",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"prod_type":"0",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"total_limit":"100",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"value_type":"0",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"create_type":"0",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"sell_date":"2018-04-25 11:27:01",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"value_date":"2018-04-25 11:27:01"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,"expire_date":"2018-04-28 17:27:01",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"cycle":"12",</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"cycle_unit":"3",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"ist_year":"0.100",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"repay_type":"0",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"financing_info_list":"[{\"cust_no\":\"201804251350290176116273083114\",\"reg_date\":\"2018-04-10\",\" reg_time\":\"22:46:01\",\"financ_int\":\"0.12\",\"financ_purpose\":\"ha\",\"use_date\":\"2018-04-10\",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\"open_branch\":\"shs\",\"withdraw_account\":\"0.12\",\"payee_name\":\"jekkkkkkk\",\"financ_amt\":\"100\"}]",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"risk_lvl":"1",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"prod_info":"产品介绍",</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"buyer_num_limit":"10",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"chargeOff_auto":"0",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"overLimit":"0",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"over_total_limit":"0.00",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"remark":"受托报备",</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"compensation":"[{\"platcust\":\"201804251522000164108555827511\"}]",</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"auto_flg":"0"}</w:t>
            </w:r>
          </w:p>
        </w:tc>
      </w:tr>
    </w:tbl>
    <w:p>
      <w:pPr>
        <w:rPr>
          <w:rFonts w:hint="eastAsia" w:ascii="Verdana" w:hAnsi="Verdana" w:cs="宋体"/>
          <w:sz w:val="21"/>
          <w:szCs w:val="21"/>
        </w:rPr>
      </w:pPr>
    </w:p>
    <w:p>
      <w:pPr>
        <w:rPr>
          <w:rFonts w:ascii="Verdana" w:hAnsi="Verdana" w:cs="宋体"/>
          <w:sz w:val="21"/>
          <w:szCs w:val="21"/>
        </w:rPr>
      </w:pPr>
      <w:r>
        <w:rPr>
          <w:rFonts w:hint="eastAsia" w:ascii="宋体" w:hAnsi="宋体" w:eastAsia="宋体"/>
          <w:sz w:val="21"/>
          <w:szCs w:val="21"/>
        </w:rPr>
        <w:t>响应</w:t>
      </w:r>
    </w:p>
    <w:tbl>
      <w:tblPr>
        <w:tblStyle w:val="23"/>
        <w:tblW w:w="8214" w:type="dxa"/>
        <w:tblInd w:w="0" w:type="dxa"/>
        <w:tblLayout w:type="fixed"/>
        <w:tblCellMar>
          <w:top w:w="0" w:type="dxa"/>
          <w:left w:w="108" w:type="dxa"/>
          <w:bottom w:w="0" w:type="dxa"/>
          <w:right w:w="108" w:type="dxa"/>
        </w:tblCellMar>
      </w:tblPr>
      <w:tblGrid>
        <w:gridCol w:w="1699"/>
        <w:gridCol w:w="695"/>
        <w:gridCol w:w="860"/>
        <w:gridCol w:w="4960"/>
        <w:tblGridChange w:id="1241">
          <w:tblGrid>
            <w:gridCol w:w="1699"/>
            <w:gridCol w:w="538"/>
            <w:gridCol w:w="1017"/>
            <w:gridCol w:w="4960"/>
          </w:tblGrid>
        </w:tblGridChange>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28"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{"data":"{\"prod_account\":\"201806191545330918105684194091\",\"prod_id\":\"20180619034534\"}",</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"order_no":"20180619034534",</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Change w:id="1242" w:author="Bay" w:date="2018-06-14T19:14:15Z">
            <w:tblPrEx>
              <w:tblW w:w="8214" w:type="dxa"/>
              <w:tblLayout w:type="fixed"/>
              <w:tblCellMar>
                <w:top w:w="0" w:type="dxa"/>
                <w:left w:w="108" w:type="dxa"/>
                <w:bottom w:w="0" w:type="dxa"/>
                <w:right w:w="108" w:type="dxa"/>
              </w:tblCellMar>
            </w:tblPrEx>
          </w:tblPrExChange>
        </w:tblPrEx>
        <w:trPr>
          <w:trHeight w:val="290" w:hRule="atLeast"/>
          <w:trPrChange w:id="1242" w:author="Bay" w:date="2018-06-14T19:14:15Z">
            <w:trPr>
              <w:trHeight w:val="290"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B8CCE4"/>
            <w:tcPrChange w:id="1243"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60" w:type="dxa"/>
            <w:tcBorders>
              <w:top w:val="double" w:color="8DB3E2" w:sz="2" w:space="0"/>
              <w:left w:val="nil"/>
              <w:bottom w:val="double" w:color="8DB3E2" w:sz="2" w:space="0"/>
              <w:right w:val="double" w:color="8DB3E2" w:sz="2" w:space="0"/>
            </w:tcBorders>
            <w:shd w:val="clear" w:color="auto" w:fill="B8CCE4"/>
            <w:tcPrChange w:id="1244" w:author="Bay" w:date="2018-06-14T19:14:15Z">
              <w:tcPr>
                <w:tcW w:w="101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Change w:id="1245" w:author="Bay" w:date="2018-06-14T19:14:15Z">
              <w:tcPr>
                <w:tcW w:w="4960"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Change w:id="1246" w:author="Bay" w:date="2018-06-14T19:14:15Z">
            <w:tblPrEx>
              <w:tblW w:w="8214" w:type="dxa"/>
              <w:tblLayout w:type="fixed"/>
              <w:tblCellMar>
                <w:top w:w="0" w:type="dxa"/>
                <w:left w:w="108" w:type="dxa"/>
                <w:bottom w:w="0" w:type="dxa"/>
                <w:right w:w="108" w:type="dxa"/>
              </w:tblCellMar>
            </w:tblPrEx>
          </w:tblPrExChange>
        </w:tblPrEx>
        <w:trPr>
          <w:trHeight w:val="290" w:hRule="atLeast"/>
          <w:trPrChange w:id="1246" w:author="Bay" w:date="2018-06-14T19:14:15Z">
            <w:trPr>
              <w:trHeight w:val="290"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B8CCE4"/>
            <w:tcPrChange w:id="1247"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860" w:type="dxa"/>
            <w:tcBorders>
              <w:top w:val="double" w:color="8DB3E2" w:sz="2" w:space="0"/>
              <w:left w:val="nil"/>
              <w:bottom w:val="double" w:color="8DB3E2" w:sz="2" w:space="0"/>
              <w:right w:val="double" w:color="8DB3E2" w:sz="2" w:space="0"/>
            </w:tcBorders>
            <w:shd w:val="clear" w:color="auto" w:fill="B8CCE4"/>
            <w:tcPrChange w:id="1248" w:author="Bay" w:date="2018-06-14T19:14:15Z">
              <w:tcPr>
                <w:tcW w:w="101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Change w:id="1249" w:author="Bay" w:date="2018-06-14T19:14:15Z">
              <w:tcPr>
                <w:tcW w:w="4960"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Change w:id="1250"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50"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FFFFFF"/>
            <w:tcPrChange w:id="1251"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860" w:type="dxa"/>
            <w:tcBorders>
              <w:top w:val="double" w:color="8DB3E2" w:sz="2" w:space="0"/>
              <w:left w:val="nil"/>
              <w:bottom w:val="double" w:color="8DB3E2" w:sz="2" w:space="0"/>
              <w:right w:val="double" w:color="8DB3E2" w:sz="2" w:space="0"/>
            </w:tcBorders>
            <w:shd w:val="clear" w:color="auto" w:fill="FFFFFF"/>
            <w:tcPrChange w:id="1252" w:author="Bay" w:date="2018-06-14T19:14:15Z">
              <w:tcPr>
                <w:tcW w:w="101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Change w:id="1253" w:author="Bay" w:date="2018-06-14T19:14:15Z">
              <w:tcPr>
                <w:tcW w:w="4960"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Change w:id="1254"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54"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B8CCE4"/>
            <w:tcPrChange w:id="1255"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60" w:type="dxa"/>
            <w:tcBorders>
              <w:top w:val="double" w:color="8DB3E2" w:sz="2" w:space="0"/>
              <w:left w:val="nil"/>
              <w:bottom w:val="double" w:color="8DB3E2" w:sz="2" w:space="0"/>
              <w:right w:val="double" w:color="8DB3E2" w:sz="2" w:space="0"/>
            </w:tcBorders>
            <w:shd w:val="clear" w:color="auto" w:fill="B8CCE4"/>
            <w:tcPrChange w:id="1256" w:author="Bay" w:date="2018-06-14T19:14:15Z">
              <w:tcPr>
                <w:tcW w:w="101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Change w:id="1257" w:author="Bay" w:date="2018-06-14T19:14:15Z">
              <w:tcPr>
                <w:tcW w:w="4960"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Change w:id="1258"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58"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FFFFFF"/>
            <w:tcPrChange w:id="1259"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60" w:type="dxa"/>
            <w:tcBorders>
              <w:top w:val="double" w:color="8DB3E2" w:sz="2" w:space="0"/>
              <w:left w:val="nil"/>
              <w:bottom w:val="double" w:color="8DB3E2" w:sz="2" w:space="0"/>
              <w:right w:val="double" w:color="8DB3E2" w:sz="2" w:space="0"/>
            </w:tcBorders>
            <w:shd w:val="clear" w:color="auto" w:fill="FFFFFF"/>
            <w:tcPrChange w:id="1260" w:author="Bay" w:date="2018-06-14T19:14:15Z">
              <w:tcPr>
                <w:tcW w:w="101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FFFFFF"/>
            <w:tcPrChange w:id="1261" w:author="Bay" w:date="2018-06-14T19:14:15Z">
              <w:tcPr>
                <w:tcW w:w="4960"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Change w:id="1262"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62"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B8CCE4"/>
            <w:tcPrChange w:id="1263"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prod_id</w:t>
            </w:r>
          </w:p>
        </w:tc>
        <w:tc>
          <w:tcPr>
            <w:tcW w:w="860" w:type="dxa"/>
            <w:tcBorders>
              <w:top w:val="double" w:color="8DB3E2" w:sz="2" w:space="0"/>
              <w:left w:val="nil"/>
              <w:bottom w:val="double" w:color="8DB3E2" w:sz="2" w:space="0"/>
              <w:right w:val="double" w:color="8DB3E2" w:sz="2" w:space="0"/>
            </w:tcBorders>
            <w:shd w:val="clear" w:color="auto" w:fill="B8CCE4"/>
            <w:tcPrChange w:id="1264" w:author="Bay" w:date="2018-06-14T19:14:15Z">
              <w:tcPr>
                <w:tcW w:w="101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B8CCE4"/>
            <w:tcPrChange w:id="1265" w:author="Bay" w:date="2018-06-14T19:14:15Z">
              <w:tcPr>
                <w:tcW w:w="4960"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Change w:id="1266"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66"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B8CCE4"/>
            <w:tcPrChange w:id="1267"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eastAsia="宋体"/>
                <w:color w:val="000000"/>
                <w:sz w:val="18"/>
                <w:szCs w:val="18"/>
              </w:rPr>
            </w:pPr>
            <w:r>
              <w:rPr>
                <w:rFonts w:hint="eastAsia" w:ascii="Verdana" w:hAnsi="Verdana" w:eastAsia="宋体"/>
                <w:color w:val="000000"/>
                <w:sz w:val="18"/>
                <w:szCs w:val="18"/>
              </w:rPr>
              <w:t>data.prod_account</w:t>
            </w:r>
          </w:p>
        </w:tc>
        <w:tc>
          <w:tcPr>
            <w:tcW w:w="860" w:type="dxa"/>
            <w:tcBorders>
              <w:top w:val="double" w:color="8DB3E2" w:sz="2" w:space="0"/>
              <w:left w:val="nil"/>
              <w:bottom w:val="double" w:color="8DB3E2" w:sz="2" w:space="0"/>
              <w:right w:val="double" w:color="8DB3E2" w:sz="2" w:space="0"/>
            </w:tcBorders>
            <w:shd w:val="clear" w:color="auto" w:fill="B8CCE4"/>
            <w:tcPrChange w:id="1268" w:author="Bay" w:date="2018-06-14T19:14:15Z">
              <w:tcPr>
                <w:tcW w:w="101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B8CCE4"/>
            <w:tcPrChange w:id="1269" w:author="Bay" w:date="2018-06-14T19:14:15Z">
              <w:tcPr>
                <w:tcW w:w="4960"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标的账号</w:t>
            </w:r>
          </w:p>
        </w:tc>
      </w:tr>
      <w:tr>
        <w:tblPrEx>
          <w:tblLayout w:type="fixed"/>
          <w:tblCellMar>
            <w:top w:w="0" w:type="dxa"/>
            <w:left w:w="108" w:type="dxa"/>
            <w:bottom w:w="0" w:type="dxa"/>
            <w:right w:w="108" w:type="dxa"/>
          </w:tblCellMar>
          <w:tblPrExChange w:id="1270"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70"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FFFFFF"/>
            <w:tcPrChange w:id="1271"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60" w:type="dxa"/>
            <w:tcBorders>
              <w:top w:val="double" w:color="8DB3E2" w:sz="2" w:space="0"/>
              <w:left w:val="nil"/>
              <w:bottom w:val="double" w:color="8DB3E2" w:sz="2" w:space="0"/>
              <w:right w:val="double" w:color="8DB3E2" w:sz="2" w:space="0"/>
            </w:tcBorders>
            <w:shd w:val="clear" w:color="auto" w:fill="FFFFFF"/>
            <w:tcPrChange w:id="1272" w:author="Bay" w:date="2018-06-14T19:14:15Z">
              <w:tcPr>
                <w:tcW w:w="101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Change w:id="1273" w:author="Bay" w:date="2018-06-14T19:14:15Z">
              <w:tcPr>
                <w:tcW w:w="4960"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Change w:id="1274" w:author="Bay" w:date="2018-06-14T19:14:15Z">
            <w:tblPrEx>
              <w:tblW w:w="8214" w:type="dxa"/>
              <w:tblLayout w:type="fixed"/>
              <w:tblCellMar>
                <w:top w:w="0" w:type="dxa"/>
                <w:left w:w="108" w:type="dxa"/>
                <w:bottom w:w="0" w:type="dxa"/>
                <w:right w:w="108" w:type="dxa"/>
              </w:tblCellMar>
            </w:tblPrEx>
          </w:tblPrExChange>
        </w:tblPrEx>
        <w:trPr>
          <w:trHeight w:val="319" w:hRule="atLeast"/>
          <w:trPrChange w:id="1274" w:author="Bay" w:date="2018-06-14T19:14:15Z">
            <w:trPr>
              <w:trHeight w:val="319" w:hRule="atLeast"/>
            </w:trPr>
          </w:trPrChange>
        </w:trPr>
        <w:tc>
          <w:tcPr>
            <w:tcW w:w="239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Change w:id="1275" w:author="Bay" w:date="2018-06-14T19:14:15Z">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60" w:type="dxa"/>
            <w:tcBorders>
              <w:top w:val="double" w:color="8DB3E2" w:sz="2" w:space="0"/>
              <w:left w:val="nil"/>
              <w:bottom w:val="double" w:color="8DB3E2" w:sz="2" w:space="0"/>
              <w:right w:val="double" w:color="8DB3E2" w:sz="2" w:space="0"/>
            </w:tcBorders>
            <w:shd w:val="clear" w:color="auto" w:fill="FFFFFF"/>
            <w:vAlign w:val="top"/>
            <w:tcPrChange w:id="1276" w:author="Bay" w:date="2018-06-14T19:14:15Z">
              <w:tcPr>
                <w:tcW w:w="1017" w:type="dxa"/>
                <w:tcBorders>
                  <w:top w:val="double" w:color="8DB3E2" w:sz="2" w:space="0"/>
                  <w:left w:val="nil"/>
                  <w:bottom w:val="double" w:color="8DB3E2" w:sz="2" w:space="0"/>
                  <w:right w:val="double" w:color="8DB3E2" w:sz="2" w:space="0"/>
                </w:tcBorders>
                <w:shd w:val="clear" w:color="auto" w:fill="FFFFFF"/>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Change w:id="1277" w:author="Bay" w:date="2018-06-14T19:14:15Z">
              <w:tcPr>
                <w:tcW w:w="4960" w:type="dxa"/>
                <w:tcBorders>
                  <w:top w:val="double" w:color="8DB3E2" w:sz="2" w:space="0"/>
                  <w:left w:val="nil"/>
                  <w:bottom w:val="double" w:color="8DB3E2" w:sz="2" w:space="0"/>
                  <w:right w:val="double" w:color="8DB3E2" w:sz="2" w:space="0"/>
                </w:tcBorders>
                <w:shd w:val="clear" w:color="auto" w:fill="FFFFFF"/>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eastAsia="宋体"/>
        </w:rPr>
      </w:pPr>
      <w:r>
        <w:rPr>
          <w:rFonts w:hint="eastAsia" w:eastAsia="宋体"/>
        </w:rPr>
        <w:t xml:space="preserve"> </w:t>
      </w:r>
    </w:p>
    <w:p>
      <w:pPr>
        <w:pStyle w:val="4"/>
        <w:ind w:firstLine="480"/>
        <w:rPr>
          <w:rFonts w:hint="eastAsia"/>
          <w:b/>
          <w:color w:val="auto"/>
        </w:rPr>
      </w:pPr>
      <w:r>
        <w:rPr>
          <w:rFonts w:hint="eastAsia"/>
          <w:b/>
          <w:color w:val="auto"/>
        </w:rPr>
        <w:t>募集成立</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69"/>
        <w:gridCol w:w="6301"/>
      </w:tblGrid>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投融资台提交</w:t>
            </w:r>
            <w:r>
              <w:rPr>
                <w:rFonts w:hint="eastAsia"/>
                <w:lang w:val="en-US" w:eastAsia="zh-CN"/>
              </w:rPr>
              <w:t>募集成立信息</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/product/establish_or_abort</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Json</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还款</w:t>
            </w:r>
            <w:r>
              <w:rPr>
                <w:rFonts w:hint="eastAsia" w:ascii="微软雅黑" w:hAnsi="微软雅黑" w:eastAsia="微软雅黑" w:cs="微软雅黑"/>
                <w:color w:val="000000"/>
                <w:sz w:val="18"/>
                <w:szCs w:val="18"/>
              </w:rPr>
              <w:t>计划表，标的成立时必填</w:t>
            </w:r>
            <w:r>
              <w:rPr>
                <w:rFonts w:hint="eastAsia" w:ascii="Verdana" w:hAnsi="Verdana" w:eastAsia="宋体"/>
                <w:color w:val="000000"/>
                <w:sz w:val="18"/>
                <w:szCs w:val="18"/>
              </w:rPr>
              <w:t>，该计划为借款人还款计划</w:t>
            </w:r>
          </w:p>
          <w:p>
            <w:pPr>
              <w:ind w:firstLine="0" w:firstLineChars="0"/>
              <w:rPr>
                <w:rFonts w:ascii="Verdana" w:hAnsi="Verdana" w:cs="宋体"/>
                <w:color w:val="000000"/>
                <w:sz w:val="18"/>
                <w:szCs w:val="18"/>
              </w:rPr>
            </w:pPr>
            <w:r>
              <w:rPr>
                <w:rFonts w:hint="eastAsia" w:ascii="Verdana" w:hAnsi="Verdana" w:eastAsia="宋体"/>
                <w:color w:val="000000"/>
                <w:sz w:val="18"/>
                <w:szCs w:val="18"/>
              </w:rPr>
              <w:t>" [{repay_amt:"1000" ,repay_fee:"0"</w:t>
            </w:r>
            <w:r>
              <w:rPr>
                <w:rFonts w:ascii="Verdana" w:hAnsi="Verdana" w:cs="宋体"/>
                <w:color w:val="000000"/>
                <w:sz w:val="18"/>
                <w:szCs w:val="18"/>
              </w:rPr>
              <w:t>,</w:t>
            </w:r>
          </w:p>
          <w:p>
            <w:pPr>
              <w:ind w:firstLine="0" w:firstLineChars="0"/>
              <w:rPr>
                <w:rFonts w:ascii="Verdana" w:hAnsi="Verdana" w:cs="宋体"/>
                <w:color w:val="000000"/>
                <w:sz w:val="18"/>
                <w:szCs w:val="18"/>
              </w:rPr>
            </w:pPr>
            <w:r>
              <w:rPr>
                <w:rFonts w:hint="eastAsia" w:ascii="Verdana" w:hAnsi="Verdana" w:eastAsia="宋体"/>
                <w:color w:val="000000"/>
                <w:sz w:val="18"/>
                <w:szCs w:val="18"/>
              </w:rPr>
              <w:t>repay_num:"</w:t>
            </w:r>
            <w:r>
              <w:rPr>
                <w:rFonts w:ascii="Verdana" w:hAnsi="Verdana" w:cs="宋体"/>
                <w:color w:val="000000"/>
                <w:sz w:val="18"/>
                <w:szCs w:val="18"/>
              </w:rPr>
              <w:t>1</w:t>
            </w:r>
            <w:r>
              <w:rPr>
                <w:rFonts w:hint="eastAsia" w:ascii="Verdana" w:hAnsi="Verdana" w:eastAsia="宋体"/>
                <w:color w:val="000000"/>
                <w:sz w:val="18"/>
                <w:szCs w:val="18"/>
              </w:rPr>
              <w:t>",repay_date:"20150709"}</w:t>
            </w:r>
            <w:r>
              <w:rPr>
                <w:rFonts w:ascii="Verdana" w:hAnsi="Verdana" w:cs="宋体"/>
                <w:color w:val="000000"/>
                <w:sz w:val="18"/>
                <w:szCs w:val="18"/>
              </w:rPr>
              <w:t>,{}…</w:t>
            </w:r>
            <w:r>
              <w:rPr>
                <w:rFonts w:hint="eastAsia" w:ascii="Verdana" w:hAnsi="Verdana" w:eastAsia="宋体"/>
                <w:color w:val="000000"/>
                <w:sz w:val="18"/>
                <w:szCs w:val="18"/>
              </w:rPr>
              <w:t>] "</w:t>
            </w:r>
          </w:p>
          <w:p>
            <w:pPr>
              <w:ind w:firstLine="360"/>
              <w:rPr>
                <w:rFonts w:ascii="Verdana" w:hAnsi="Verdana" w:cs="宋体"/>
                <w:color w:val="000000"/>
                <w:sz w:val="18"/>
                <w:szCs w:val="18"/>
              </w:rPr>
            </w:pPr>
          </w:p>
          <w:p>
            <w:pPr>
              <w:ind w:firstLine="360"/>
              <w:rPr>
                <w:rFonts w:ascii="Verdana" w:hAnsi="Verdana" w:cs="宋体"/>
                <w:color w:val="000000"/>
                <w:sz w:val="18"/>
                <w:szCs w:val="18"/>
              </w:rPr>
            </w:pPr>
            <w:r>
              <w:rPr>
                <w:rFonts w:hint="eastAsia" w:ascii="Verdana" w:hAnsi="Verdana" w:eastAsia="宋体"/>
                <w:color w:val="000000"/>
                <w:sz w:val="18"/>
                <w:szCs w:val="18"/>
              </w:rPr>
              <w:t>repay_amt</w:t>
            </w:r>
            <w:r>
              <w:rPr>
                <w:rFonts w:hint="eastAsia" w:ascii="宋体" w:hAnsi="宋体" w:eastAsia="宋体"/>
                <w:color w:val="000000"/>
                <w:sz w:val="18"/>
                <w:szCs w:val="18"/>
              </w:rPr>
              <w:t>还款</w:t>
            </w:r>
            <w:r>
              <w:rPr>
                <w:rFonts w:hint="eastAsia" w:ascii="宋体" w:hAnsi="宋体" w:eastAsia="宋体"/>
                <w:color w:val="000000"/>
                <w:sz w:val="18"/>
                <w:szCs w:val="18"/>
                <w:lang w:val="en-US" w:eastAsia="zh-CN"/>
              </w:rPr>
              <w:t>本金</w:t>
            </w:r>
          </w:p>
          <w:p>
            <w:pPr>
              <w:ind w:firstLine="360"/>
              <w:rPr>
                <w:rFonts w:ascii="Verdana" w:hAnsi="Verdana" w:cs="宋体"/>
                <w:color w:val="000000"/>
                <w:sz w:val="18"/>
                <w:szCs w:val="18"/>
              </w:rPr>
            </w:pPr>
            <w:r>
              <w:rPr>
                <w:rFonts w:hint="eastAsia" w:ascii="Verdana" w:hAnsi="Verdana" w:eastAsia="宋体"/>
                <w:color w:val="000000"/>
                <w:sz w:val="18"/>
                <w:szCs w:val="18"/>
              </w:rPr>
              <w:t>repay_fee</w:t>
            </w:r>
            <w:r>
              <w:rPr>
                <w:rFonts w:hint="eastAsia" w:ascii="Verdana" w:hAnsi="Verdana" w:eastAsia="宋体"/>
                <w:color w:val="000000"/>
                <w:sz w:val="18"/>
                <w:szCs w:val="18"/>
                <w:lang w:val="en-US" w:eastAsia="zh-CN"/>
              </w:rPr>
              <w:t>还款利息</w:t>
            </w:r>
          </w:p>
          <w:p>
            <w:pPr>
              <w:ind w:firstLine="360"/>
              <w:rPr>
                <w:rFonts w:ascii="Verdana" w:hAnsi="Verdana" w:cs="宋体"/>
                <w:color w:val="000000"/>
                <w:sz w:val="18"/>
                <w:szCs w:val="18"/>
              </w:rPr>
            </w:pPr>
            <w:r>
              <w:rPr>
                <w:rFonts w:hint="eastAsia" w:ascii="Verdana" w:hAnsi="Verdana" w:eastAsia="宋体"/>
                <w:color w:val="000000"/>
                <w:sz w:val="18"/>
                <w:szCs w:val="18"/>
              </w:rPr>
              <w:t xml:space="preserve">repay_num </w:t>
            </w:r>
            <w:r>
              <w:rPr>
                <w:rFonts w:hint="eastAsia" w:ascii="宋体" w:hAnsi="宋体" w:eastAsia="宋体"/>
                <w:color w:val="000000"/>
                <w:sz w:val="18"/>
                <w:szCs w:val="18"/>
              </w:rPr>
              <w:t>还款期数</w:t>
            </w:r>
          </w:p>
          <w:p>
            <w:pPr>
              <w:ind w:firstLine="360"/>
              <w:rPr>
                <w:rFonts w:ascii="Verdana" w:hAnsi="Verdana" w:cs="宋体"/>
                <w:color w:val="000000"/>
                <w:sz w:val="18"/>
                <w:szCs w:val="18"/>
              </w:rPr>
            </w:pPr>
            <w:r>
              <w:rPr>
                <w:rFonts w:hint="eastAsia" w:ascii="Verdana" w:hAnsi="Verdana" w:eastAsia="宋体"/>
                <w:color w:val="000000"/>
                <w:sz w:val="18"/>
                <w:szCs w:val="18"/>
              </w:rPr>
              <w:t>repay_date</w:t>
            </w:r>
            <w:r>
              <w:rPr>
                <w:rFonts w:hint="eastAsia" w:ascii="宋体" w:hAnsi="宋体" w:eastAsia="宋体"/>
                <w:color w:val="000000"/>
                <w:sz w:val="18"/>
                <w:szCs w:val="18"/>
              </w:rPr>
              <w:t>还款日期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{"prod_id":"PD-HGTEST00000009",</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"repay_plan_list":"[{repay_amt:\"100\" ,repay_fee:\"0\",repay_num:\"1\",repay_date:\"20181030\"}]"}</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{"data":"{\"order_no\":\"20180619035149\",\"order_status\":\"1\",\"process_date\":\"20180619155148\",\"query_id\":\"201806191551480871110332813596\"}",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"order_no":"20180619035149",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w:t>
            </w:r>
            <w:r>
              <w:rPr>
                <w:rFonts w:ascii="Verdana" w:hAnsi="Verdana" w:cs="宋体"/>
                <w:color w:val="000000"/>
                <w:sz w:val="18"/>
                <w:szCs w:val="18"/>
              </w:rPr>
              <w:t> </w:t>
            </w:r>
            <w:r>
              <w:rPr>
                <w:rFonts w:hint="eastAsia" w:ascii="Verdana" w:hAnsi="Verdana" w:eastAsia="宋体"/>
                <w:color w:val="000000"/>
                <w:sz w:val="18"/>
                <w:szCs w:val="18"/>
              </w:rPr>
              <w:t>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出借</w:t>
      </w:r>
    </w:p>
    <w:p>
      <w:pPr>
        <w:ind w:firstLine="480"/>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出借，需要交易密码验证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/product/invest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lang w:val="en-US" w:eastAsia="zh-CN"/>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ind w:left="400"/>
        <w:rPr>
          <w:rFonts w:ascii="Verdana" w:hAnsi="Verdana" w:cs="宋体"/>
          <w:sz w:val="21"/>
          <w:szCs w:val="21"/>
        </w:rPr>
      </w:pPr>
      <w:r>
        <w:rPr>
          <w:rFonts w:hint="eastAsia" w:ascii="宋体" w:hAnsi="宋体" w:eastAsia="宋体"/>
          <w:sz w:val="21"/>
          <w:szCs w:val="21"/>
        </w:rPr>
        <w:t>请求参数</w:t>
      </w:r>
    </w:p>
    <w:p>
      <w:pPr>
        <w:ind w:left="400"/>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344"/>
        <w:gridCol w:w="945"/>
        <w:gridCol w:w="1126"/>
        <w:gridCol w:w="3715"/>
      </w:tblGrid>
      <w:tr>
        <w:tblPrEx>
          <w:tblLayout w:type="fixed"/>
          <w:tblCellMar>
            <w:top w:w="0" w:type="dxa"/>
            <w:left w:w="108" w:type="dxa"/>
            <w:bottom w:w="0" w:type="dxa"/>
            <w:right w:w="108" w:type="dxa"/>
          </w:tblCellMar>
        </w:tblPrEx>
        <w:trPr>
          <w:trHeight w:val="2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投资人编号</w:t>
            </w:r>
          </w:p>
        </w:tc>
      </w:tr>
      <w:tr>
        <w:tblPrEx>
          <w:tblLayout w:type="fixed"/>
          <w:tblCellMar>
            <w:top w:w="0" w:type="dxa"/>
            <w:left w:w="108" w:type="dxa"/>
            <w:bottom w:w="0" w:type="dxa"/>
            <w:right w:w="108" w:type="dxa"/>
          </w:tblCellMar>
        </w:tblPrEx>
        <w:trPr>
          <w:trHeight w:val="29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661"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trans_amt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交易金额</w:t>
            </w:r>
            <w:del w:id="1278" w:author="Bay" w:date="2018-06-15T18:02:55Z">
              <w:r>
                <w:rPr>
                  <w:rFonts w:hint="eastAsia" w:ascii="Verdana" w:hAnsi="Verdana" w:eastAsia="宋体"/>
                  <w:color w:val="000000"/>
                  <w:sz w:val="18"/>
                  <w:szCs w:val="18"/>
                </w:rPr>
                <w:delText>（</w:delText>
              </w:r>
            </w:del>
            <w:ins w:id="127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体验金</w:t>
            </w:r>
            <w:r>
              <w:rPr>
                <w:rFonts w:ascii="Verdana" w:hAnsi="Verdana" w:cs="宋体"/>
                <w:color w:val="000000"/>
                <w:sz w:val="18"/>
                <w:szCs w:val="18"/>
              </w:rPr>
              <w:t>+</w:t>
            </w:r>
            <w:r>
              <w:rPr>
                <w:rFonts w:ascii="宋体" w:hAnsi="宋体" w:eastAsia="宋体" w:cs="宋体"/>
                <w:color w:val="000000"/>
                <w:sz w:val="18"/>
                <w:szCs w:val="18"/>
              </w:rPr>
              <w:t>抵用券</w:t>
            </w:r>
            <w:r>
              <w:rPr>
                <w:rFonts w:ascii="Verdana" w:hAnsi="Verdana" w:cs="宋体"/>
                <w:color w:val="000000"/>
                <w:sz w:val="18"/>
                <w:szCs w:val="18"/>
              </w:rPr>
              <w:t>+</w:t>
            </w:r>
            <w:r>
              <w:rPr>
                <w:rFonts w:ascii="宋体" w:hAnsi="宋体" w:eastAsia="宋体" w:cs="宋体"/>
                <w:color w:val="000000"/>
                <w:sz w:val="18"/>
                <w:szCs w:val="18"/>
              </w:rPr>
              <w:t>自费金额</w:t>
            </w:r>
            <w:del w:id="1280" w:author="Bay" w:date="2018-06-15T18:03:18Z">
              <w:r>
                <w:rPr>
                  <w:rFonts w:hint="eastAsia" w:ascii="Verdana" w:hAnsi="Verdana" w:eastAsia="宋体"/>
                  <w:color w:val="000000"/>
                  <w:sz w:val="18"/>
                  <w:szCs w:val="18"/>
                </w:rPr>
                <w:delText>）</w:delText>
              </w:r>
            </w:del>
            <w:ins w:id="1281"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experience_amt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体验金金额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coupon_amt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抵用券金额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self_amt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自费金额</w:t>
            </w:r>
            <w:r>
              <w:rPr>
                <w:rFonts w:hint="eastAsia" w:ascii="Verdana" w:hAnsi="Verdana" w:eastAsia="宋体"/>
                <w:color w:val="000000"/>
                <w:sz w:val="18"/>
                <w:szCs w:val="18"/>
                <w:lang w:val="en-US" w:eastAsia="zh-CN"/>
              </w:rPr>
              <w:t xml:space="preserve"> </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in_interest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N(9,4)</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 xml:space="preserve">加息 eg:1%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0.01</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subject_priority</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trans_pwd</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282" w:author="Bay" w:date="2018-06-15T18:02:55Z">
              <w:r>
                <w:rPr>
                  <w:rFonts w:hint="eastAsia" w:ascii="宋体" w:hAnsi="宋体" w:eastAsia="宋体"/>
                  <w:color w:val="000000"/>
                  <w:sz w:val="18"/>
                  <w:szCs w:val="18"/>
                </w:rPr>
                <w:delText>（</w:delText>
              </w:r>
            </w:del>
            <w:ins w:id="1283"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284" w:author="Bay" w:date="2018-06-15T18:03:18Z">
              <w:r>
                <w:rPr>
                  <w:rFonts w:hint="eastAsia" w:ascii="宋体" w:hAnsi="宋体" w:eastAsia="宋体"/>
                  <w:color w:val="000000"/>
                  <w:sz w:val="18"/>
                  <w:szCs w:val="18"/>
                </w:rPr>
                <w:delText>）</w:delText>
              </w:r>
            </w:del>
            <w:ins w:id="1285" w:author="Bay" w:date="2018-06-15T18:03:18Z">
              <w:r>
                <w:rPr>
                  <w:rFonts w:hint="eastAsia" w:ascii="宋体" w:hAnsi="宋体" w:eastAsia="宋体"/>
                  <w:color w:val="000000"/>
                  <w:sz w:val="18"/>
                  <w:szCs w:val="18"/>
                  <w:lang w:eastAsia="zh-CN"/>
                </w:rPr>
                <w:t>)</w:t>
              </w:r>
            </w:ins>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26"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15"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0" w:firstLineChars="0"/>
        <w:rPr>
          <w:rFonts w:ascii="Verdana" w:hAnsi="Verdana" w:cs="宋体"/>
          <w:sz w:val="18"/>
          <w:szCs w:val="18"/>
        </w:rPr>
      </w:pPr>
      <w:r>
        <w:rPr>
          <w:rFonts w:ascii="Verdana" w:hAnsi="Verdana" w:cs="宋体"/>
          <w:sz w:val="18"/>
          <w:szCs w:val="18"/>
        </w:rPr>
        <w:t xml:space="preserve"> </w:t>
      </w:r>
    </w:p>
    <w:tbl>
      <w:tblPr>
        <w:tblStyle w:val="23"/>
        <w:tblW w:w="8214" w:type="dxa"/>
        <w:tblInd w:w="0" w:type="dxa"/>
        <w:tblLayout w:type="fixed"/>
        <w:tblCellMar>
          <w:top w:w="0" w:type="dxa"/>
          <w:left w:w="108" w:type="dxa"/>
          <w:bottom w:w="0" w:type="dxa"/>
          <w:right w:w="108" w:type="dxa"/>
        </w:tblCellMar>
      </w:tblPr>
      <w:tblGrid>
        <w:gridCol w:w="1703"/>
        <w:gridCol w:w="6511"/>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{"platcust":"201804251537160804108555756120",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"prod_id":"PD-HGTEST00000009",</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"trans_amt":"50",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"self_amt":"50",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"experience_amt":"0",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"coupon_amt":"0",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"in_interest":"0.01",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"subject_priority":"1",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"trans_pwd":"WyuYBUvFc=",</w:t>
            </w:r>
          </w:p>
          <w:p>
            <w:pPr>
              <w:ind w:firstLine="0" w:firstLineChars="0"/>
              <w:rPr>
                <w:rFonts w:ascii="Verdana" w:hAnsi="Verdana" w:eastAsia="宋体"/>
                <w:color w:val="000000"/>
                <w:sz w:val="18"/>
                <w:szCs w:val="18"/>
              </w:rPr>
            </w:pPr>
            <w:r>
              <w:rPr>
                <w:rFonts w:hint="eastAsia" w:ascii="宋体" w:hAnsi="宋体" w:eastAsia="宋体" w:cs="宋体"/>
                <w:color w:val="000000"/>
                <w:sz w:val="21"/>
                <w:szCs w:val="21"/>
              </w:rPr>
              <w:t>"random_key":"87421603137802509632802673285675"}</w:t>
            </w:r>
          </w:p>
        </w:tc>
      </w:tr>
    </w:tbl>
    <w:p>
      <w:pPr>
        <w:ind w:firstLine="0" w:firstLineChars="0"/>
        <w:rPr>
          <w:rFonts w:hint="eastAsia" w:ascii="Verdana" w:hAnsi="Verdana" w:cs="宋体"/>
          <w:sz w:val="18"/>
          <w:szCs w:val="18"/>
        </w:rPr>
      </w:pPr>
    </w:p>
    <w:p>
      <w:pPr>
        <w:ind w:firstLine="480"/>
      </w:pPr>
      <w:r>
        <w:t xml:space="preserve"> </w:t>
      </w:r>
    </w:p>
    <w:p>
      <w:pPr>
        <w:ind w:firstLine="480"/>
      </w:pPr>
      <w:r>
        <w:t xml:space="preserve"> </w:t>
      </w:r>
    </w:p>
    <w:p>
      <w:pPr>
        <w:ind w:firstLine="480"/>
      </w:pPr>
      <w:r>
        <w:rPr>
          <w:rFonts w:hint="eastAsia" w:ascii="宋体" w:hAnsi="宋体" w:eastAsia="宋体"/>
        </w:rPr>
        <w:t>同步响应参数响应参数</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{"order_info":"交易成功",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"order_no":"20180523032021",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rPr>
                <w:rFonts w:ascii="Verdana" w:hAnsi="Verdana" w:eastAsia="宋体"/>
                <w:color w:val="000000"/>
                <w:sz w:val="18"/>
                <w:szCs w:val="18"/>
              </w:rPr>
            </w:pPr>
            <w:r>
              <w:rPr>
                <w:rFonts w:hint="eastAsia" w:ascii="宋体" w:hAnsi="宋体" w:eastAsia="宋体" w:cs="宋体"/>
                <w:color w:val="000000"/>
                <w:sz w:val="21"/>
                <w:szCs w:val="21"/>
              </w:rPr>
              <w:t>"trans_date":"20180523150947"}</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r>
        <w:t xml:space="preserve"> </w:t>
      </w:r>
    </w:p>
    <w:p>
      <w:pPr>
        <w:pStyle w:val="4"/>
        <w:ind w:firstLine="480"/>
        <w:rPr>
          <w:b/>
          <w:color w:val="auto"/>
        </w:rPr>
      </w:pPr>
      <w:r>
        <w:rPr>
          <w:rFonts w:hint="eastAsia"/>
          <w:b/>
          <w:color w:val="auto"/>
        </w:rPr>
        <w:t>授权出借</w:t>
      </w:r>
    </w:p>
    <w:p>
      <w:pPr>
        <w:ind w:firstLine="480"/>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批量</w:t>
            </w:r>
            <w:r>
              <w:rPr>
                <w:rFonts w:hint="eastAsia"/>
                <w:lang w:eastAsia="zh-CN"/>
              </w:rPr>
              <w:t>出借</w:t>
            </w:r>
            <w:r>
              <w:rPr>
                <w:rFonts w:hint="eastAsia"/>
              </w:rPr>
              <w:t>，多人对多个标的，</w:t>
            </w:r>
            <w:r>
              <w:rPr>
                <w:rFonts w:hint="eastAsia"/>
                <w:lang w:eastAsia="zh-CN"/>
              </w:rPr>
              <w:t>出借</w:t>
            </w:r>
            <w:r>
              <w:rPr>
                <w:rFonts w:hint="eastAsia"/>
              </w:rPr>
              <w:t>资金将进入</w:t>
            </w:r>
            <w:r>
              <w:rPr>
                <w:rFonts w:hint="eastAsia"/>
                <w:lang w:eastAsia="zh-CN"/>
              </w:rPr>
              <w:t>借款人募集账户</w:t>
            </w:r>
            <w:r>
              <w:rPr>
                <w:rFonts w:hint="eastAsia"/>
              </w:rPr>
              <w:t>,每次请求的明细数量上限为200条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/product/invest_asyn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ind w:left="400"/>
        <w:rPr>
          <w:rFonts w:ascii="Verdana" w:hAnsi="Verdana" w:cs="宋体"/>
          <w:sz w:val="21"/>
          <w:szCs w:val="21"/>
        </w:rPr>
      </w:pPr>
      <w:r>
        <w:rPr>
          <w:rFonts w:hint="eastAsia" w:ascii="宋体" w:hAnsi="宋体" w:eastAsia="宋体"/>
          <w:sz w:val="21"/>
          <w:szCs w:val="21"/>
        </w:rPr>
        <w:t>请求参数</w:t>
      </w:r>
    </w:p>
    <w:p>
      <w:pPr>
        <w:ind w:left="400"/>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344"/>
        <w:gridCol w:w="945"/>
        <w:gridCol w:w="1126"/>
        <w:gridCol w:w="3715"/>
      </w:tblGrid>
      <w:tr>
        <w:tblPrEx>
          <w:tblLayout w:type="fixed"/>
          <w:tblCellMar>
            <w:top w:w="0" w:type="dxa"/>
            <w:left w:w="108" w:type="dxa"/>
            <w:bottom w:w="0" w:type="dxa"/>
            <w:right w:w="108" w:type="dxa"/>
          </w:tblCellMar>
        </w:tblPrEx>
        <w:trPr>
          <w:trHeight w:val="2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total_num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总数量</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olor w:val="000000"/>
                <w:sz w:val="18"/>
                <w:szCs w:val="18"/>
              </w:rPr>
            </w:pPr>
            <w:r>
              <w:rPr>
                <w:rFonts w:ascii="Verdana" w:hAnsi="Verdana"/>
                <w:color w:val="000000"/>
                <w:sz w:val="18"/>
                <w:szCs w:val="18"/>
              </w:rPr>
              <w:t>notify</w:t>
            </w:r>
            <w:r>
              <w:rPr>
                <w:rFonts w:hint="eastAsia" w:ascii="Verdana" w:hAnsi="Verdana" w:eastAsia="宋体"/>
                <w:color w:val="000000"/>
                <w:sz w:val="18"/>
                <w:szCs w:val="18"/>
              </w:rPr>
              <w:t>_</w:t>
            </w:r>
            <w:r>
              <w:rPr>
                <w:rFonts w:ascii="Verdana" w:hAnsi="Verdana"/>
                <w:color w:val="000000"/>
                <w:sz w:val="18"/>
                <w:szCs w:val="18"/>
              </w:rPr>
              <w:t>url</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C(256)</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olor w:val="000000"/>
                <w:sz w:val="18"/>
                <w:szCs w:val="18"/>
              </w:rPr>
              <w:t>data</w:t>
            </w:r>
            <w:r>
              <w:rPr>
                <w:rFonts w:hint="eastAsia" w:ascii="Verdana" w:hAnsi="Verdana" w:eastAsia="宋体"/>
                <w:color w:val="000000"/>
                <w:sz w:val="18"/>
                <w:szCs w:val="18"/>
              </w:rPr>
              <w:t>.</w:t>
            </w:r>
            <w:r>
              <w:rPr>
                <w:rFonts w:ascii="Verdana" w:hAnsi="Verdana" w:cs="宋体"/>
                <w:color w:val="000000"/>
                <w:sz w:val="18"/>
                <w:szCs w:val="18"/>
              </w:rPr>
              <w:t>detail_no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platcust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投资人编号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prod_id</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trans_amt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交易金额</w:t>
            </w:r>
            <w:del w:id="1286" w:author="Bay" w:date="2018-06-15T18:02:55Z">
              <w:r>
                <w:rPr>
                  <w:rFonts w:hint="eastAsia" w:ascii="Verdana" w:hAnsi="Verdana" w:eastAsia="宋体"/>
                  <w:color w:val="000000"/>
                  <w:sz w:val="18"/>
                  <w:szCs w:val="18"/>
                </w:rPr>
                <w:delText>（</w:delText>
              </w:r>
            </w:del>
            <w:ins w:id="1287"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体验金</w:t>
            </w:r>
            <w:r>
              <w:rPr>
                <w:rFonts w:ascii="Verdana" w:hAnsi="Verdana" w:cs="宋体"/>
                <w:color w:val="000000"/>
                <w:sz w:val="18"/>
                <w:szCs w:val="18"/>
              </w:rPr>
              <w:t>+</w:t>
            </w:r>
            <w:r>
              <w:rPr>
                <w:rFonts w:ascii="宋体" w:hAnsi="宋体" w:eastAsia="宋体" w:cs="宋体"/>
                <w:color w:val="000000"/>
                <w:sz w:val="18"/>
                <w:szCs w:val="18"/>
              </w:rPr>
              <w:t>抵用券</w:t>
            </w:r>
            <w:r>
              <w:rPr>
                <w:rFonts w:ascii="Verdana" w:hAnsi="Verdana" w:cs="宋体"/>
                <w:color w:val="000000"/>
                <w:sz w:val="18"/>
                <w:szCs w:val="18"/>
              </w:rPr>
              <w:t>+</w:t>
            </w:r>
            <w:r>
              <w:rPr>
                <w:rFonts w:ascii="宋体" w:hAnsi="宋体" w:eastAsia="宋体" w:cs="宋体"/>
                <w:color w:val="000000"/>
                <w:sz w:val="18"/>
                <w:szCs w:val="18"/>
              </w:rPr>
              <w:t>自费金额</w:t>
            </w:r>
            <w:del w:id="1288" w:author="Bay" w:date="2018-06-15T18:03:18Z">
              <w:r>
                <w:rPr>
                  <w:rFonts w:hint="eastAsia" w:ascii="Verdana" w:hAnsi="Verdana" w:eastAsia="宋体"/>
                  <w:color w:val="000000"/>
                  <w:sz w:val="18"/>
                  <w:szCs w:val="18"/>
                </w:rPr>
                <w:delText>）</w:delText>
              </w:r>
            </w:del>
            <w:ins w:id="1289"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experience_amt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体验金金额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coupon_amt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抵用券金额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self_amt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自费金额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in_interest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N(9,4)</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 xml:space="preserve">加息 eg:1%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0.01</w:t>
            </w:r>
            <w:r>
              <w:commentReference w:id="4"/>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subject_priority</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p>
        </w:tc>
      </w:tr>
    </w:tbl>
    <w:p>
      <w:pPr>
        <w:ind w:firstLine="0" w:firstLineChars="0"/>
        <w:rPr>
          <w:rFonts w:ascii="Verdana" w:hAnsi="Verdana" w:cs="宋体"/>
          <w:sz w:val="18"/>
          <w:szCs w:val="18"/>
        </w:rPr>
      </w:pPr>
      <w:r>
        <w:rPr>
          <w:rFonts w:ascii="Verdana" w:hAnsi="Verdana" w:cs="宋体"/>
          <w:sz w:val="18"/>
          <w:szCs w:val="18"/>
        </w:rPr>
        <w:t xml:space="preserve"> </w:t>
      </w:r>
    </w:p>
    <w:tbl>
      <w:tblPr>
        <w:tblStyle w:val="23"/>
        <w:tblW w:w="8214" w:type="dxa"/>
        <w:tblInd w:w="0" w:type="dxa"/>
        <w:tblLayout w:type="fixed"/>
        <w:tblCellMar>
          <w:top w:w="0" w:type="dxa"/>
          <w:left w:w="108" w:type="dxa"/>
          <w:bottom w:w="0" w:type="dxa"/>
          <w:right w:w="108" w:type="dxa"/>
        </w:tblCellMar>
      </w:tblPr>
      <w:tblGrid>
        <w:gridCol w:w="1703"/>
        <w:gridCol w:w="6511"/>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{"total_num":"1",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"notify_url":"http://www.baidu.com",</w:t>
            </w:r>
          </w:p>
          <w:p>
            <w:pPr>
              <w:ind w:firstLine="0" w:firstLineChars="0"/>
              <w:rPr>
                <w:rFonts w:ascii="Verdana" w:hAnsi="Verdana" w:eastAsia="宋体"/>
                <w:color w:val="000000"/>
                <w:sz w:val="18"/>
                <w:szCs w:val="18"/>
              </w:rPr>
            </w:pPr>
            <w:r>
              <w:rPr>
                <w:rFonts w:hint="eastAsia" w:ascii="宋体" w:hAnsi="宋体" w:eastAsia="宋体" w:cs="宋体"/>
                <w:color w:val="000000"/>
                <w:sz w:val="21"/>
                <w:szCs w:val="21"/>
              </w:rPr>
              <w:t>"data":"[{\"detail_no\":\"testd3001120122122125qaqq12345\",\"platcust\":\"201804251537160804108555756120\",\"prod_id\":\"PDHGTEST00000008\",\"trans_amt\":\"400\",\"experience_amt\":\"0.00\",\"coupon_amt\":\"0.00\",\"self_amt\":\"400\",\"in_interest\":\"0.01\",\"subject_priority\":\"1\"}]"}</w:t>
            </w:r>
          </w:p>
        </w:tc>
      </w:tr>
    </w:tbl>
    <w:p>
      <w:pPr>
        <w:ind w:firstLine="0" w:firstLineChars="0"/>
        <w:rPr>
          <w:rFonts w:ascii="Verdana" w:hAnsi="Verdana" w:cs="宋体"/>
          <w:sz w:val="18"/>
          <w:szCs w:val="18"/>
        </w:rPr>
      </w:pPr>
    </w:p>
    <w:p>
      <w:pPr>
        <w:ind w:firstLine="480"/>
      </w:pPr>
      <w:r>
        <w:t xml:space="preserve"> </w:t>
      </w:r>
    </w:p>
    <w:p>
      <w:pPr>
        <w:ind w:firstLine="480"/>
      </w:pPr>
      <w:r>
        <w:t xml:space="preserve"> </w:t>
      </w:r>
    </w:p>
    <w:p>
      <w:pPr>
        <w:ind w:firstLine="480"/>
      </w:pPr>
      <w:r>
        <w:rPr>
          <w:rFonts w:hint="eastAsia" w:ascii="宋体" w:hAnsi="宋体" w:eastAsia="宋体"/>
        </w:rPr>
        <w:t>同步响应参数</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"order_no":"9963",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w:t>
            </w:r>
            <w:r>
              <w:rPr>
                <w:rFonts w:hint="eastAsia" w:ascii="宋体" w:hAnsi="宋体" w:eastAsia="宋体" w:cs="宋体"/>
                <w:color w:val="000000"/>
                <w:sz w:val="21"/>
                <w:szCs w:val="21"/>
                <w:lang w:val="en-US" w:eastAsia="zh-CN"/>
              </w:rPr>
              <w:t>sign</w:t>
            </w:r>
            <w:r>
              <w:rPr>
                <w:rFonts w:hint="eastAsia" w:ascii="宋体" w:hAnsi="宋体" w:eastAsia="宋体" w:cs="宋体"/>
                <w:color w:val="000000"/>
                <w:sz w:val="21"/>
                <w:szCs w:val="21"/>
              </w:rPr>
              <w:t>",</w:t>
            </w:r>
          </w:p>
          <w:p>
            <w:pPr>
              <w:ind w:firstLine="0" w:firstLineChars="0"/>
              <w:rPr>
                <w:rFonts w:ascii="Verdana" w:hAnsi="Verdana" w:eastAsia="宋体"/>
                <w:color w:val="000000"/>
                <w:sz w:val="18"/>
                <w:szCs w:val="18"/>
              </w:rPr>
            </w:pPr>
            <w:r>
              <w:rPr>
                <w:rFonts w:hint="eastAsia" w:ascii="宋体" w:hAnsi="宋体" w:eastAsia="宋体" w:cs="宋体"/>
                <w:color w:val="000000"/>
                <w:sz w:val="21"/>
                <w:szCs w:val="21"/>
              </w:rPr>
              <w:t>"trans_date":"</w:t>
            </w:r>
            <w:r>
              <w:rPr>
                <w:rFonts w:hint="eastAsia" w:ascii="宋体" w:hAnsi="宋体" w:eastAsia="宋体" w:cs="宋体"/>
                <w:color w:val="000000"/>
                <w:sz w:val="21"/>
                <w:szCs w:val="21"/>
                <w:lang w:val="en-US" w:eastAsia="zh-CN"/>
              </w:rPr>
              <w:t>20180601</w:t>
            </w:r>
            <w:r>
              <w:rPr>
                <w:rFonts w:hint="eastAsia" w:ascii="宋体" w:hAnsi="宋体" w:eastAsia="宋体" w:cs="宋体"/>
                <w:color w:val="000000"/>
                <w:sz w:val="21"/>
                <w:szCs w:val="21"/>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r>
        <w:rPr>
          <w:rFonts w:hint="eastAsia" w:ascii="宋体" w:hAnsi="宋体" w:eastAsia="宋体"/>
        </w:rPr>
        <w:t>异步响应参数响应参数</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left"/>
              <w:rPr>
                <w:rFonts w:hint="eastAsia" w:ascii="Verdana" w:hAnsi="Verdana"/>
                <w:color w:val="000000"/>
                <w:sz w:val="18"/>
                <w:szCs w:val="18"/>
              </w:rPr>
            </w:pPr>
            <w:r>
              <w:rPr>
                <w:rFonts w:hint="eastAsia" w:ascii="Verdana" w:hAnsi="Verdana"/>
                <w:color w:val="000000"/>
                <w:sz w:val="18"/>
                <w:szCs w:val="18"/>
              </w:rPr>
              <w:t>{"order_no":"201806121123221",</w:t>
            </w:r>
          </w:p>
          <w:p>
            <w:pPr>
              <w:ind w:firstLine="0" w:firstLineChars="0"/>
              <w:jc w:val="left"/>
              <w:rPr>
                <w:rFonts w:hint="eastAsia" w:ascii="Verdana" w:hAnsi="Verdana"/>
                <w:color w:val="000000"/>
                <w:sz w:val="18"/>
                <w:szCs w:val="18"/>
              </w:rPr>
            </w:pPr>
            <w:r>
              <w:rPr>
                <w:rFonts w:hint="eastAsia" w:ascii="Verdana" w:hAnsi="Verdana"/>
                <w:color w:val="000000"/>
                <w:sz w:val="18"/>
                <w:szCs w:val="18"/>
              </w:rPr>
              <w:t>"order_status":"1",</w:t>
            </w:r>
          </w:p>
          <w:p>
            <w:pPr>
              <w:ind w:firstLine="0" w:firstLineChars="0"/>
              <w:jc w:val="left"/>
              <w:rPr>
                <w:rFonts w:hint="eastAsia" w:ascii="Verdana" w:hAnsi="Verdana"/>
                <w:color w:val="000000"/>
                <w:sz w:val="18"/>
                <w:szCs w:val="18"/>
              </w:rPr>
            </w:pPr>
            <w:r>
              <w:rPr>
                <w:rFonts w:hint="eastAsia" w:ascii="Verdana" w:hAnsi="Verdana"/>
                <w:color w:val="000000"/>
                <w:sz w:val="18"/>
                <w:szCs w:val="18"/>
              </w:rPr>
              <w:t>"platcust":"201806071417310846102699054727",</w:t>
            </w:r>
          </w:p>
          <w:p>
            <w:pPr>
              <w:ind w:firstLine="0" w:firstLineChars="0"/>
              <w:jc w:val="left"/>
              <w:rPr>
                <w:rFonts w:hint="eastAsia" w:ascii="Verdana" w:hAnsi="Verdana"/>
                <w:color w:val="000000"/>
                <w:sz w:val="18"/>
                <w:szCs w:val="18"/>
              </w:rPr>
            </w:pPr>
            <w:r>
              <w:rPr>
                <w:rFonts w:hint="eastAsia" w:ascii="Verdana" w:hAnsi="Verdana"/>
                <w:color w:val="000000"/>
                <w:sz w:val="18"/>
                <w:szCs w:val="18"/>
              </w:rPr>
              <w:t>"prod_id":"20180612112230",</w:t>
            </w:r>
          </w:p>
          <w:p>
            <w:pPr>
              <w:ind w:firstLine="0" w:firstLineChars="0"/>
              <w:jc w:val="left"/>
              <w:rPr>
                <w:rFonts w:hint="eastAsia" w:ascii="Verdana" w:hAnsi="Verdana"/>
                <w:color w:val="000000"/>
                <w:sz w:val="18"/>
                <w:szCs w:val="18"/>
              </w:rPr>
            </w:pPr>
            <w:r>
              <w:rPr>
                <w:rFonts w:hint="eastAsia" w:ascii="Verdana" w:hAnsi="Verdana"/>
                <w:color w:val="000000"/>
                <w:sz w:val="18"/>
                <w:szCs w:val="18"/>
              </w:rPr>
              <w:t>"recode":"10000",</w:t>
            </w:r>
          </w:p>
          <w:p>
            <w:pPr>
              <w:ind w:firstLine="0" w:firstLineChars="0"/>
              <w:jc w:val="left"/>
              <w:rPr>
                <w:rFonts w:hint="eastAsia" w:ascii="Verdana" w:hAnsi="Verdana"/>
                <w:color w:val="000000"/>
                <w:sz w:val="18"/>
                <w:szCs w:val="18"/>
              </w:rPr>
            </w:pPr>
            <w:r>
              <w:rPr>
                <w:rFonts w:hint="eastAsia" w:ascii="Verdana" w:hAnsi="Verdana"/>
                <w:color w:val="000000"/>
                <w:sz w:val="18"/>
                <w:szCs w:val="18"/>
              </w:rPr>
              <w:t>"remsg":"处理成功",</w:t>
            </w:r>
          </w:p>
          <w:p>
            <w:pPr>
              <w:ind w:firstLine="0" w:firstLineChars="0"/>
              <w:jc w:val="left"/>
              <w:rPr>
                <w:rFonts w:hint="eastAsia" w:ascii="Verdana" w:hAnsi="Verdana"/>
                <w:color w:val="000000"/>
                <w:sz w:val="18"/>
                <w:szCs w:val="18"/>
              </w:rPr>
            </w:pPr>
            <w:r>
              <w:rPr>
                <w:rFonts w:hint="eastAsia" w:ascii="Verdana" w:hAnsi="Verdana"/>
                <w:color w:val="000000"/>
                <w:sz w:val="18"/>
                <w:szCs w:val="18"/>
              </w:rPr>
              <w:t>"sign":"I'm Sign",</w:t>
            </w:r>
          </w:p>
          <w:p>
            <w:pPr>
              <w:ind w:firstLine="0" w:firstLineChars="0"/>
              <w:jc w:val="left"/>
              <w:rPr>
                <w:rFonts w:hint="eastAsia" w:ascii="Verdana" w:hAnsi="Verdana"/>
                <w:color w:val="000000"/>
                <w:sz w:val="18"/>
                <w:szCs w:val="18"/>
              </w:rPr>
            </w:pPr>
            <w:r>
              <w:rPr>
                <w:rFonts w:hint="eastAsia" w:ascii="Verdana" w:hAnsi="Verdana"/>
                <w:color w:val="000000"/>
                <w:sz w:val="18"/>
                <w:szCs w:val="18"/>
              </w:rPr>
              <w:t>"trans_amt":"200000",</w:t>
            </w:r>
          </w:p>
          <w:p>
            <w:pPr>
              <w:ind w:firstLine="0" w:firstLineChars="0"/>
              <w:jc w:val="left"/>
              <w:rPr>
                <w:rFonts w:ascii="Verdana" w:hAnsi="Verdana" w:eastAsia="宋体"/>
                <w:color w:val="000000"/>
                <w:sz w:val="18"/>
                <w:szCs w:val="18"/>
              </w:rPr>
            </w:pPr>
            <w:r>
              <w:rPr>
                <w:rFonts w:hint="eastAsia" w:ascii="Verdana" w:hAnsi="Verdana"/>
                <w:color w:val="000000"/>
                <w:sz w:val="18"/>
                <w:szCs w:val="18"/>
              </w:rPr>
              <w:t>"trans_date":"20180612"}</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rod_</w:t>
            </w:r>
            <w:r>
              <w:rPr>
                <w:rFonts w:ascii="Verdana" w:hAnsi="Verdana" w:cs="宋体"/>
                <w:color w:val="000000"/>
                <w:sz w:val="18"/>
                <w:szCs w:val="18"/>
              </w:rPr>
              <w:t>id</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投资人客户编号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trans_amt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b/>
          <w:color w:val="auto"/>
        </w:rPr>
        <w:t>赎回转让</w:t>
      </w:r>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57"/>
        <w:gridCol w:w="6313"/>
      </w:tblGrid>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赎回转让，需要交易密码验证</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1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w:t>
            </w:r>
            <w:r>
              <w:rPr>
                <w:rFonts w:hint="eastAsia"/>
                <w:lang w:val="en-US" w:eastAsia="zh-CN"/>
              </w:rPr>
              <w:t>t</w:t>
            </w:r>
            <w:r>
              <w:rPr>
                <w:rFonts w:hint="eastAsia"/>
              </w:rPr>
              <w:t>ransfer</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1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pStyle w:val="53"/>
        <w:rPr>
          <w:rFonts w:hint="eastAsia"/>
        </w:rPr>
      </w:pPr>
      <w:r>
        <w:t xml:space="preserve"> </w:t>
      </w:r>
    </w:p>
    <w:p>
      <w:pPr>
        <w:ind w:firstLine="480"/>
      </w:pPr>
      <w:r>
        <w:rPr>
          <w:rFonts w:hint="eastAsia" w:ascii="宋体" w:hAnsi="宋体" w:eastAsia="宋体"/>
        </w:rPr>
        <w:t>请求参数</w:t>
      </w:r>
    </w:p>
    <w:p>
      <w:pPr>
        <w:ind w:firstLine="480"/>
      </w:pPr>
      <w:r>
        <w:rPr>
          <w:rFonts w:hint="eastAsia" w:ascii="宋体" w:hAnsi="宋体" w:eastAsia="宋体"/>
        </w:rPr>
        <w:t>限制：M必填，</w:t>
      </w:r>
      <w:r>
        <w:rPr>
          <w:rFonts w:hint="eastAsia" w:eastAsia="宋体" w:cs="Times New Roman"/>
        </w:rPr>
        <w:t>O</w:t>
      </w:r>
      <w:r>
        <w:rPr>
          <w:rFonts w:hint="eastAsia" w:ascii="宋体" w:hAnsi="宋体" w:eastAsia="宋体"/>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宋体" w:hAnsi="宋体" w:eastAsia="宋体"/>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prod_id</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trans_share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w:t>
            </w:r>
            <w:r>
              <w:rPr>
                <w:rFonts w:hint="eastAsia" w:ascii="Verdana" w:hAnsi="Verdana" w:eastAsia="宋体"/>
                <w:color w:val="000000"/>
                <w:sz w:val="18"/>
                <w:szCs w:val="18"/>
              </w:rPr>
              <w:t>6</w:t>
            </w:r>
            <w:r>
              <w:rPr>
                <w:rFonts w:ascii="Verdana" w:hAnsi="Verdana" w:cs="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rPr>
              <w:t>转让份额</w:t>
            </w:r>
            <w:r>
              <w:rPr>
                <w:rFonts w:hint="eastAsia" w:ascii="Verdana" w:hAnsi="Verdana" w:eastAsia="宋体"/>
                <w:color w:val="000000"/>
                <w:sz w:val="18"/>
                <w:szCs w:val="18"/>
                <w:lang w:val="en-US" w:eastAsia="zh-CN"/>
              </w:rPr>
              <w:t>100</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trans_amt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宋体" w:hAnsi="宋体" w:eastAsia="宋体"/>
                <w:sz w:val="18"/>
                <w:szCs w:val="18"/>
              </w:rPr>
              <w:t>交易金额</w:t>
            </w:r>
            <w:del w:id="1290" w:author="Bay" w:date="2018-06-15T18:02:55Z">
              <w:r>
                <w:rPr>
                  <w:rFonts w:hint="eastAsia" w:ascii="宋体" w:hAnsi="宋体" w:eastAsia="宋体"/>
                  <w:sz w:val="18"/>
                  <w:szCs w:val="18"/>
                </w:rPr>
                <w:delText>（</w:delText>
              </w:r>
            </w:del>
            <w:ins w:id="1291" w:author="Bay" w:date="2018-06-15T18:02:55Z">
              <w:r>
                <w:rPr>
                  <w:rFonts w:hint="eastAsia" w:ascii="宋体" w:hAnsi="宋体" w:eastAsia="宋体"/>
                  <w:sz w:val="18"/>
                  <w:szCs w:val="18"/>
                  <w:lang w:eastAsia="zh-CN"/>
                </w:rPr>
                <w:t>(</w:t>
              </w:r>
            </w:ins>
            <w:r>
              <w:rPr>
                <w:rFonts w:hint="eastAsia" w:ascii="宋体" w:hAnsi="宋体" w:eastAsia="宋体"/>
                <w:sz w:val="18"/>
                <w:szCs w:val="18"/>
              </w:rPr>
              <w:t>自费金额+抵用卷金额+出让人手续费+受让人手续费+转让收益</w:t>
            </w:r>
            <w:del w:id="1292" w:author="Bay" w:date="2018-06-15T18:03:18Z">
              <w:r>
                <w:rPr>
                  <w:rFonts w:hint="eastAsia" w:ascii="宋体" w:hAnsi="宋体" w:eastAsia="宋体"/>
                  <w:sz w:val="18"/>
                  <w:szCs w:val="18"/>
                </w:rPr>
                <w:delText>）</w:delText>
              </w:r>
            </w:del>
            <w:ins w:id="1293" w:author="Bay" w:date="2018-06-15T18:03:18Z">
              <w:r>
                <w:rPr>
                  <w:rFonts w:hint="eastAsia" w:ascii="宋体" w:hAnsi="宋体" w:eastAsia="宋体"/>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deal</w:t>
            </w:r>
            <w:r>
              <w:rPr>
                <w:rFonts w:ascii="Verdana" w:hAnsi="Verdana" w:cs="宋体"/>
                <w:color w:val="000000"/>
                <w:sz w:val="18"/>
                <w:szCs w:val="18"/>
              </w:rPr>
              <w:t>_amount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val="en-US" w:eastAsia="zh-CN"/>
              </w:rPr>
            </w:pPr>
            <w:r>
              <w:rPr>
                <w:rFonts w:hint="eastAsia" w:ascii="宋体" w:hAnsi="宋体" w:eastAsia="宋体"/>
                <w:sz w:val="18"/>
                <w:szCs w:val="18"/>
              </w:rPr>
              <w:t>自费金额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coupon_</w:t>
            </w: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抵用劵金额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deal_platcust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sz w:val="18"/>
                <w:szCs w:val="18"/>
                <w:lang w:val="en-US" w:eastAsia="zh-CN"/>
              </w:rPr>
            </w:pPr>
            <w:r>
              <w:rPr>
                <w:rFonts w:hint="eastAsia" w:ascii="宋体" w:hAnsi="宋体" w:eastAsia="宋体"/>
                <w:sz w:val="18"/>
                <w:szCs w:val="18"/>
              </w:rPr>
              <w:t>成交账号</w:t>
            </w:r>
            <w:del w:id="1294" w:author="Bay" w:date="2018-06-15T18:02:55Z">
              <w:r>
                <w:rPr>
                  <w:rFonts w:hint="eastAsia" w:ascii="宋体" w:hAnsi="宋体" w:eastAsia="宋体"/>
                  <w:sz w:val="18"/>
                  <w:szCs w:val="18"/>
                </w:rPr>
                <w:delText>（</w:delText>
              </w:r>
            </w:del>
            <w:ins w:id="1295" w:author="Bay" w:date="2018-06-15T18:02:55Z">
              <w:r>
                <w:rPr>
                  <w:rFonts w:hint="eastAsia" w:ascii="宋体" w:hAnsi="宋体" w:eastAsia="宋体"/>
                  <w:sz w:val="18"/>
                  <w:szCs w:val="18"/>
                  <w:lang w:eastAsia="zh-CN"/>
                </w:rPr>
                <w:t>(</w:t>
              </w:r>
            </w:ins>
            <w:r>
              <w:rPr>
                <w:rFonts w:hint="eastAsia" w:ascii="宋体" w:hAnsi="宋体" w:eastAsia="宋体"/>
                <w:sz w:val="18"/>
                <w:szCs w:val="18"/>
              </w:rPr>
              <w:t>受让人平台客户编号</w:t>
            </w:r>
            <w:del w:id="1296" w:author="Bay" w:date="2018-06-15T18:03:18Z">
              <w:r>
                <w:rPr>
                  <w:rFonts w:hint="eastAsia" w:ascii="宋体" w:hAnsi="宋体" w:eastAsia="宋体"/>
                  <w:sz w:val="18"/>
                  <w:szCs w:val="18"/>
                </w:rPr>
                <w:delText>）</w:delText>
              </w:r>
            </w:del>
            <w:ins w:id="1297" w:author="Bay" w:date="2018-06-15T18:03:18Z">
              <w:r>
                <w:rPr>
                  <w:rFonts w:hint="eastAsia" w:ascii="宋体" w:hAnsi="宋体" w:eastAsia="宋体"/>
                  <w:sz w:val="18"/>
                  <w:szCs w:val="18"/>
                  <w:lang w:eastAsia="zh-CN"/>
                </w:rPr>
                <w:t>)</w:t>
              </w:r>
            </w:ins>
          </w:p>
        </w:tc>
      </w:tr>
      <w:tr>
        <w:tblPrEx>
          <w:tblLayout w:type="fixed"/>
          <w:tblCellMar>
            <w:top w:w="0" w:type="dxa"/>
            <w:left w:w="108" w:type="dxa"/>
            <w:bottom w:w="0" w:type="dxa"/>
            <w:right w:w="108" w:type="dxa"/>
          </w:tblCellMar>
        </w:tblPrEx>
        <w:trPr>
          <w:trHeight w:val="325"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commission</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在途</w:t>
            </w:r>
            <w:r>
              <w:rPr>
                <w:rFonts w:hint="eastAsia" w:ascii="Verdana" w:hAnsi="Verdana" w:eastAsia="宋体"/>
                <w:color w:val="000000"/>
                <w:sz w:val="18"/>
                <w:szCs w:val="18"/>
              </w:rPr>
              <w:t>)</w:t>
            </w:r>
          </w:p>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commission</w:t>
            </w:r>
            <w:r>
              <w:rPr>
                <w:rFonts w:ascii="Verdana" w:hAnsi="Verdana" w:cs="宋体"/>
                <w:color w:val="000000"/>
                <w:sz w:val="18"/>
                <w:szCs w:val="18"/>
              </w:rPr>
              <w:t>_ext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受让人手续费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在途</w:t>
            </w:r>
            <w:r>
              <w:rPr>
                <w:rFonts w:hint="eastAsia" w:ascii="Verdana" w:hAnsi="Verdana" w:eastAsia="宋体"/>
                <w:color w:val="000000"/>
                <w:sz w:val="18"/>
                <w:szCs w:val="18"/>
              </w:rPr>
              <w:t>)</w:t>
            </w:r>
          </w:p>
          <w:p>
            <w:pPr>
              <w:ind w:firstLine="360"/>
              <w:rPr>
                <w:rFonts w:hint="eastAsia" w:ascii="宋体" w:hAnsi="宋体" w:eastAsia="宋体"/>
                <w:sz w:val="18"/>
                <w:szCs w:val="18"/>
                <w:lang w:val="en-US" w:eastAsia="zh-CN"/>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publish_date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rPr>
              <w:t>发布</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trans_date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成交</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transfer_income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income_acct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收益出资方账户</w:t>
            </w:r>
          </w:p>
          <w:p>
            <w:pPr>
              <w:ind w:firstLine="360"/>
              <w:rPr>
                <w:rFonts w:hint="eastAsia" w:ascii="Verdana" w:hAnsi="Verdana" w:eastAsia="宋体" w:cs="宋体"/>
                <w:color w:val="000000"/>
                <w:sz w:val="18"/>
                <w:szCs w:val="18"/>
                <w:lang w:val="en-US" w:eastAsia="zh-CN"/>
              </w:rPr>
            </w:pPr>
            <w:del w:id="1298" w:author="Bay" w:date="2018-06-14T19:30:39Z">
              <w:r>
                <w:rPr>
                  <w:rFonts w:hint="eastAsia" w:ascii="微软雅黑" w:hAnsi="微软雅黑" w:eastAsia="微软雅黑" w:cs="微软雅黑"/>
                  <w:color w:val="000000"/>
                  <w:sz w:val="18"/>
                  <w:szCs w:val="18"/>
                </w:rPr>
                <w:delText>平台：</w:delText>
              </w:r>
            </w:del>
            <w:del w:id="1299" w:author="Bay" w:date="2018-06-14T19:30:39Z">
              <w:r>
                <w:rPr>
                  <w:rFonts w:ascii="Verdana" w:hAnsi="Verdana" w:cs="宋体"/>
                  <w:color w:val="000000"/>
                  <w:sz w:val="18"/>
                  <w:szCs w:val="18"/>
                </w:rPr>
                <w:delText>01</w:delText>
              </w:r>
            </w:del>
            <w:del w:id="1300" w:author="Bay" w:date="2018-06-14T19:30:39Z">
              <w:r>
                <w:rPr>
                  <w:rFonts w:hint="eastAsia" w:ascii="Verdana" w:hAnsi="Verdana" w:eastAsia="宋体"/>
                  <w:color w:val="000000"/>
                  <w:sz w:val="18"/>
                  <w:szCs w:val="18"/>
                </w:rPr>
                <w:delText xml:space="preserve">  ；</w:delText>
              </w:r>
            </w:del>
            <w:r>
              <w:rPr>
                <w:rFonts w:hint="eastAsia" w:ascii="微软雅黑" w:hAnsi="微软雅黑" w:eastAsia="微软雅黑" w:cs="微软雅黑"/>
                <w:color w:val="000000"/>
                <w:sz w:val="18"/>
                <w:szCs w:val="18"/>
              </w:rPr>
              <w:t>个人：对应</w:t>
            </w:r>
            <w:r>
              <w:rPr>
                <w:rFonts w:ascii="Verdana" w:hAnsi="Verdana" w:cs="宋体"/>
                <w:color w:val="000000"/>
                <w:sz w:val="18"/>
                <w:szCs w:val="18"/>
              </w:rPr>
              <w:t>platcust</w:t>
            </w:r>
            <w:r>
              <w:rPr>
                <w:rFonts w:hint="eastAsia" w:ascii="Verdana" w:hAnsi="Verdana" w:eastAsia="宋体" w:cs="宋体"/>
                <w:color w:val="000000"/>
                <w:sz w:val="18"/>
                <w:szCs w:val="18"/>
                <w:lang w:val="en-US" w:eastAsia="zh-CN"/>
              </w:rPr>
              <w:t xml:space="preserve"> </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subject_priority</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del w:id="1301" w:author="Bay" w:date="2018-06-14T19:27:47Z">
              <w:r>
                <w:rPr>
                  <w:rFonts w:hint="eastAsia" w:ascii="宋体" w:hAnsi="宋体" w:eastAsia="宋体"/>
                  <w:color w:val="000000"/>
                  <w:sz w:val="18"/>
                  <w:szCs w:val="18"/>
                </w:rPr>
                <w:delText xml:space="preserve"> 新增</w:delText>
              </w:r>
            </w:del>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302" w:author="Bay" w:date="2018-06-15T18:02:55Z">
              <w:r>
                <w:rPr>
                  <w:rFonts w:hint="eastAsia" w:ascii="宋体" w:hAnsi="宋体" w:eastAsia="宋体"/>
                  <w:color w:val="000000"/>
                  <w:sz w:val="18"/>
                  <w:szCs w:val="18"/>
                </w:rPr>
                <w:delText>（</w:delText>
              </w:r>
            </w:del>
            <w:ins w:id="1303"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304" w:author="Bay" w:date="2018-06-15T18:03:18Z">
              <w:r>
                <w:rPr>
                  <w:rFonts w:hint="eastAsia" w:ascii="宋体" w:hAnsi="宋体" w:eastAsia="宋体"/>
                  <w:color w:val="000000"/>
                  <w:sz w:val="18"/>
                  <w:szCs w:val="18"/>
                </w:rPr>
                <w:delText>）</w:delText>
              </w:r>
            </w:del>
            <w:ins w:id="1305" w:author="Bay" w:date="2018-06-15T18:03:18Z">
              <w:r>
                <w:rPr>
                  <w:rFonts w:hint="eastAsia" w:ascii="宋体" w:hAnsi="宋体" w:eastAsia="宋体"/>
                  <w:color w:val="000000"/>
                  <w:sz w:val="18"/>
                  <w:szCs w:val="18"/>
                  <w:lang w:eastAsia="zh-CN"/>
                </w:rPr>
                <w:t>)</w:t>
              </w:r>
            </w:ins>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07"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853"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pPr>
      <w:r>
        <w:t xml:space="preserve"> </w:t>
      </w:r>
    </w:p>
    <w:tbl>
      <w:tblPr>
        <w:tblStyle w:val="23"/>
        <w:tblW w:w="8214" w:type="dxa"/>
        <w:tblInd w:w="0" w:type="dxa"/>
        <w:tblLayout w:type="fixed"/>
        <w:tblCellMar>
          <w:top w:w="0" w:type="dxa"/>
          <w:left w:w="108" w:type="dxa"/>
          <w:bottom w:w="0" w:type="dxa"/>
          <w:right w:w="108" w:type="dxa"/>
        </w:tblCellMar>
      </w:tblPr>
      <w:tblGrid>
        <w:gridCol w:w="1703"/>
        <w:gridCol w:w="6511"/>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{"platcust":"201803311924400818113236194030",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"trans_share":"5",</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"prod_id":"000001",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"trans_amt":"5",</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"deal_amount":"1",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"coupon_amt":"1",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"deal_platcust":"201804081449370000105337297328",</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"commission":"{\"payout_plat_type\":\"01\",\"payout_amt\":\"1\"}","commission_ext":"{\"payout_plat_type\":\"01\",\"payout_amt\":\"1\"}",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"publish_date":"2018-04-05",</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"trans_date":"2018-04-05",</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"transfer_income":"1",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"income_acct":"201803311924400818113236194030",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"subject_priority":"0",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"trans_pwd":"WjXBUvFc=",</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"random_key":"87421603137802509632802673285675"}</w:t>
            </w:r>
          </w:p>
        </w:tc>
      </w:tr>
    </w:tbl>
    <w:p>
      <w:pPr>
        <w:ind w:firstLine="480"/>
      </w:pPr>
    </w:p>
    <w:p>
      <w:pPr>
        <w:ind w:firstLine="480"/>
        <w:rPr>
          <w:rFonts w:hint="eastAsia" w:eastAsia="宋体"/>
          <w:lang w:val="en-US" w:eastAsia="zh-CN"/>
        </w:rPr>
      </w:pPr>
      <w:r>
        <w:rPr>
          <w:rFonts w:hint="eastAsia" w:ascii="宋体" w:hAnsi="宋体" w:eastAsia="宋体"/>
        </w:rPr>
        <w:t>响应</w:t>
      </w:r>
      <w:r>
        <w:rPr>
          <w:rFonts w:hint="eastAsia" w:ascii="宋体" w:hAnsi="宋体" w:eastAsia="宋体"/>
          <w:lang w:eastAsia="zh-CN"/>
        </w:rPr>
        <w:t>参数</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28"/>
        <w:gridCol w:w="29"/>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4"/>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{"data":"{\"amtlist\":{\"amt\":\"2\",\"amttype\":\"0\",\"platcust\":\"201805231555060083108555615794\"}}",</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"order_no":"20180611054641",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rPr>
                <w:rFonts w:hint="eastAsia" w:ascii="Verdana" w:hAnsi="Verdana" w:cs="宋体"/>
                <w:color w:val="000000"/>
                <w:sz w:val="18"/>
                <w:szCs w:val="18"/>
              </w:rPr>
            </w:pPr>
            <w:r>
              <w:rPr>
                <w:rFonts w:hint="eastAsia" w:ascii="宋体" w:hAnsi="宋体" w:eastAsia="宋体" w:cs="宋体"/>
                <w:color w:val="000000"/>
                <w:sz w:val="21"/>
                <w:szCs w:val="21"/>
              </w:rPr>
              <w:t>"trans_date":"20180611"}</w:t>
            </w:r>
          </w:p>
        </w:tc>
      </w:tr>
      <w:tr>
        <w:tblPrEx>
          <w:tblLayout w:type="fixed"/>
          <w:tblCellMar>
            <w:top w:w="0" w:type="dxa"/>
            <w:left w:w="108" w:type="dxa"/>
            <w:bottom w:w="0" w:type="dxa"/>
            <w:right w:w="108" w:type="dxa"/>
          </w:tblCellMar>
        </w:tblPrEx>
        <w:trPr>
          <w:gridAfter w:val="1"/>
          <w:wAfter w:w="29"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28"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Consolas" w:hAnsi="Consolas" w:eastAsia="Consolas"/>
                <w:color w:val="000000"/>
                <w:sz w:val="22"/>
              </w:rPr>
              <w:t>amtlist</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资金处理记录，json</w:t>
            </w:r>
            <w:r>
              <w:rPr>
                <w:rFonts w:hint="eastAsia" w:ascii="宋体" w:hAnsi="宋体" w:eastAsia="宋体"/>
                <w:color w:val="000000"/>
                <w:sz w:val="18"/>
                <w:szCs w:val="18"/>
              </w:rPr>
              <w:t>对象</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Consolas" w:hAnsi="Consolas" w:eastAsia="Consolas"/>
                <w:color w:val="000000"/>
                <w:sz w:val="22"/>
              </w:rPr>
              <w:t>amtlist</w:t>
            </w:r>
            <w:r>
              <w:rPr>
                <w:rFonts w:hint="eastAsia" w:ascii="Consolas" w:hAnsi="Consolas" w:eastAsia="宋体"/>
                <w:color w:val="000000"/>
                <w:sz w:val="22"/>
                <w:lang w:val="en-US" w:eastAsia="zh-CN"/>
              </w:rPr>
              <w:t>_</w:t>
            </w:r>
            <w:r>
              <w:rPr>
                <w:rFonts w:hint="eastAsia" w:ascii="Verdana" w:hAnsi="Verdana" w:eastAsia="宋体"/>
                <w:color w:val="000000"/>
                <w:sz w:val="18"/>
                <w:szCs w:val="18"/>
                <w:lang w:val="en-US" w:eastAsia="zh-CN"/>
              </w:rPr>
              <w:t>amt</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金额</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Consolas" w:hAnsi="Consolas" w:eastAsia="Consolas"/>
                <w:color w:val="000000"/>
                <w:sz w:val="22"/>
              </w:rPr>
              <w:t>amtlist</w:t>
            </w:r>
            <w:r>
              <w:rPr>
                <w:rFonts w:hint="eastAsia" w:ascii="Consolas" w:hAnsi="Consolas" w:eastAsia="宋体"/>
                <w:color w:val="000000"/>
                <w:sz w:val="22"/>
                <w:lang w:val="en-US" w:eastAsia="zh-CN"/>
              </w:rPr>
              <w:t>_</w:t>
            </w:r>
            <w:r>
              <w:rPr>
                <w:rFonts w:hint="eastAsia" w:ascii="Verdana" w:hAnsi="Verdana" w:eastAsia="宋体"/>
                <w:color w:val="000000"/>
                <w:sz w:val="18"/>
                <w:szCs w:val="18"/>
                <w:lang w:val="en-US" w:eastAsia="zh-CN"/>
              </w:rPr>
              <w:t>amttype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进出明细</w:t>
            </w:r>
            <w:del w:id="1306" w:author="Bay" w:date="2018-06-15T18:02:55Z">
              <w:r>
                <w:rPr>
                  <w:rFonts w:hint="eastAsia" w:ascii="Verdana" w:hAnsi="Verdana" w:eastAsia="宋体"/>
                  <w:color w:val="000000"/>
                  <w:sz w:val="18"/>
                  <w:szCs w:val="18"/>
                </w:rPr>
                <w:delText>（</w:delText>
              </w:r>
            </w:del>
            <w:ins w:id="1307"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0-</w:t>
            </w:r>
            <w:r>
              <w:rPr>
                <w:rFonts w:hint="eastAsia" w:ascii="宋体" w:hAnsi="宋体" w:eastAsia="宋体"/>
                <w:color w:val="000000"/>
                <w:sz w:val="18"/>
                <w:szCs w:val="18"/>
              </w:rPr>
              <w:t>收入</w:t>
            </w:r>
            <w:r>
              <w:rPr>
                <w:rFonts w:hint="eastAsia" w:ascii="Verdana" w:hAnsi="Verdana" w:eastAsia="宋体"/>
                <w:color w:val="000000"/>
                <w:sz w:val="18"/>
                <w:szCs w:val="18"/>
              </w:rPr>
              <w:t>1-</w:t>
            </w:r>
            <w:r>
              <w:rPr>
                <w:rFonts w:hint="eastAsia" w:ascii="宋体" w:hAnsi="宋体" w:eastAsia="宋体"/>
                <w:color w:val="000000"/>
                <w:sz w:val="18"/>
                <w:szCs w:val="18"/>
              </w:rPr>
              <w:t>支出</w:t>
            </w:r>
            <w:del w:id="1308" w:author="Bay" w:date="2018-06-15T18:03:18Z">
              <w:r>
                <w:rPr>
                  <w:rFonts w:hint="eastAsia" w:ascii="宋体" w:hAnsi="宋体" w:eastAsia="宋体"/>
                  <w:color w:val="000000"/>
                  <w:sz w:val="18"/>
                  <w:szCs w:val="18"/>
                </w:rPr>
                <w:delText>）</w:delText>
              </w:r>
            </w:del>
            <w:ins w:id="1309"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Consolas" w:hAnsi="Consolas" w:eastAsia="Consolas"/>
                <w:color w:val="000000"/>
                <w:sz w:val="22"/>
              </w:rPr>
              <w:t>amtlis</w:t>
            </w:r>
            <w:r>
              <w:rPr>
                <w:rFonts w:hint="eastAsia" w:ascii="Consolas" w:hAnsi="Consolas" w:eastAsia="宋体"/>
                <w:color w:val="000000"/>
                <w:sz w:val="22"/>
                <w:lang w:val="en-US" w:eastAsia="zh-CN"/>
              </w:rPr>
              <w:t>_</w:t>
            </w:r>
            <w:r>
              <w:rPr>
                <w:rFonts w:hint="eastAsia" w:ascii="Consolas" w:hAnsi="Consolas" w:eastAsia="Consolas"/>
                <w:color w:val="000000"/>
                <w:sz w:val="22"/>
              </w:rPr>
              <w:t>t</w:t>
            </w:r>
            <w:r>
              <w:rPr>
                <w:rFonts w:hint="eastAsia" w:ascii="Verdana" w:hAnsi="Verdana" w:eastAsia="宋体"/>
                <w:color w:val="000000"/>
                <w:sz w:val="18"/>
                <w:szCs w:val="18"/>
                <w:lang w:val="en-US" w:eastAsia="zh-CN"/>
              </w:rPr>
              <w:t>platcust</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客户号</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授权赎回转让</w:t>
      </w:r>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81"/>
        <w:gridCol w:w="6289"/>
      </w:tblGrid>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批量标的转让，批量上限为200条</w:t>
            </w:r>
          </w:p>
        </w:tc>
      </w:tr>
      <w:tr>
        <w:tblPrEx>
          <w:tblLayout w:type="fixed"/>
          <w:tblCellMar>
            <w:top w:w="0" w:type="dxa"/>
            <w:left w:w="108" w:type="dxa"/>
            <w:bottom w:w="0" w:type="dxa"/>
            <w:right w:w="108" w:type="dxa"/>
          </w:tblCellMar>
        </w:tblPrEx>
        <w:trPr>
          <w:trHeight w:val="401" w:hRule="atLeast"/>
        </w:trPr>
        <w:tc>
          <w:tcPr>
            <w:tcW w:w="198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28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/product/auth_batch_transfer_asyn</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28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0"/>
        <w:rPr>
          <w:rFonts w:hint="eastAsia"/>
        </w:rPr>
      </w:pPr>
      <w:r>
        <w:t xml:space="preserve"> </w:t>
      </w:r>
    </w:p>
    <w:p>
      <w:pPr>
        <w:ind w:firstLine="480"/>
      </w:pPr>
      <w:r>
        <w:rPr>
          <w:rFonts w:hint="eastAsia" w:ascii="宋体" w:hAnsi="宋体" w:eastAsia="宋体"/>
        </w:rPr>
        <w:t>请求参数</w:t>
      </w:r>
    </w:p>
    <w:p>
      <w:pPr>
        <w:ind w:firstLine="480"/>
      </w:pPr>
      <w:r>
        <w:rPr>
          <w:rFonts w:hint="eastAsia" w:ascii="宋体" w:hAnsi="宋体" w:eastAsia="宋体"/>
        </w:rPr>
        <w:t>限制：M必填，</w:t>
      </w:r>
      <w:r>
        <w:rPr>
          <w:rFonts w:hint="eastAsia" w:eastAsia="宋体" w:cs="Times New Roman"/>
        </w:rPr>
        <w:t>O</w:t>
      </w:r>
      <w:r>
        <w:rPr>
          <w:rFonts w:hint="eastAsia" w:ascii="宋体" w:hAnsi="宋体" w:eastAsia="宋体"/>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notify_url</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256</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sz w:val="18"/>
                <w:szCs w:val="18"/>
              </w:rPr>
            </w:pPr>
            <w:r>
              <w:rPr>
                <w:rFonts w:hint="eastAsia" w:ascii="宋体" w:hAnsi="宋体" w:eastAsia="宋体"/>
                <w:sz w:val="18"/>
                <w:szCs w:val="18"/>
              </w:rPr>
              <w:t>异步通知地址</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转让信息</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宋体" w:hAnsi="宋体" w:eastAsia="宋体"/>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detail_no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data.prod_id</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data.trans_share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w:t>
            </w:r>
            <w:r>
              <w:rPr>
                <w:rFonts w:hint="eastAsia" w:ascii="Verdana" w:hAnsi="Verdana" w:eastAsia="宋体"/>
                <w:color w:val="000000"/>
                <w:sz w:val="18"/>
                <w:szCs w:val="18"/>
              </w:rPr>
              <w:t>6</w:t>
            </w:r>
            <w:r>
              <w:rPr>
                <w:rFonts w:ascii="Verdana" w:hAnsi="Verdana" w:cs="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转让份额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trans_amt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eastAsia="zh-CN"/>
              </w:rPr>
            </w:pPr>
            <w:r>
              <w:rPr>
                <w:rFonts w:hint="eastAsia" w:ascii="宋体" w:hAnsi="宋体" w:eastAsia="宋体"/>
                <w:sz w:val="18"/>
                <w:szCs w:val="18"/>
              </w:rPr>
              <w:t>交易金额</w:t>
            </w:r>
            <w:del w:id="1310" w:author="Bay" w:date="2018-06-15T18:02:55Z">
              <w:r>
                <w:rPr>
                  <w:rFonts w:hint="eastAsia" w:ascii="宋体" w:hAnsi="宋体" w:eastAsia="宋体"/>
                  <w:sz w:val="18"/>
                  <w:szCs w:val="18"/>
                </w:rPr>
                <w:delText>（</w:delText>
              </w:r>
            </w:del>
            <w:ins w:id="1311" w:author="Bay" w:date="2018-06-15T18:02:55Z">
              <w:r>
                <w:rPr>
                  <w:rFonts w:hint="eastAsia" w:ascii="宋体" w:hAnsi="宋体" w:eastAsia="宋体"/>
                  <w:sz w:val="18"/>
                  <w:szCs w:val="18"/>
                  <w:lang w:eastAsia="zh-CN"/>
                </w:rPr>
                <w:t>(</w:t>
              </w:r>
            </w:ins>
            <w:r>
              <w:rPr>
                <w:rFonts w:hint="eastAsia" w:ascii="宋体" w:hAnsi="宋体" w:eastAsia="宋体"/>
                <w:sz w:val="18"/>
                <w:szCs w:val="18"/>
              </w:rPr>
              <w:t>自费金额+抵用卷金额+出让人手续费+受让人手续费+转让收益</w:t>
            </w:r>
            <w:del w:id="1312" w:author="Bay" w:date="2018-06-15T18:03:18Z">
              <w:r>
                <w:rPr>
                  <w:rFonts w:hint="eastAsia" w:ascii="宋体" w:hAnsi="宋体" w:eastAsia="宋体"/>
                  <w:sz w:val="18"/>
                  <w:szCs w:val="18"/>
                </w:rPr>
                <w:delText>）</w:delText>
              </w:r>
            </w:del>
            <w:ins w:id="1313" w:author="Bay" w:date="2018-06-15T18:03:18Z">
              <w:r>
                <w:rPr>
                  <w:rFonts w:hint="eastAsia" w:ascii="宋体" w:hAnsi="宋体" w:eastAsia="宋体"/>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data.deal</w:t>
            </w:r>
            <w:r>
              <w:rPr>
                <w:rFonts w:ascii="Verdana" w:hAnsi="Verdana" w:cs="宋体"/>
                <w:color w:val="000000"/>
                <w:sz w:val="18"/>
                <w:szCs w:val="18"/>
              </w:rPr>
              <w:t>_amount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自费金额</w:t>
            </w:r>
          </w:p>
        </w:tc>
      </w:tr>
      <w:tr>
        <w:tblPrEx>
          <w:tblLayout w:type="fixed"/>
          <w:tblCellMar>
            <w:top w:w="0" w:type="dxa"/>
            <w:left w:w="108" w:type="dxa"/>
            <w:bottom w:w="0" w:type="dxa"/>
            <w:right w:w="108" w:type="dxa"/>
          </w:tblCellMar>
        </w:tblPrEx>
        <w:trPr>
          <w:trHeight w:val="466"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data.coupon_</w:t>
            </w: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sz w:val="18"/>
                <w:szCs w:val="18"/>
              </w:rPr>
            </w:pPr>
            <w:r>
              <w:rPr>
                <w:rFonts w:hint="eastAsia" w:ascii="Verdana" w:hAnsi="Verdana" w:eastAsia="宋体"/>
                <w:color w:val="000000"/>
                <w:sz w:val="18"/>
                <w:szCs w:val="18"/>
              </w:rPr>
              <w:t>抵用劵金额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deal_platcust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宋体" w:hAnsi="宋体" w:eastAsia="宋体"/>
                <w:sz w:val="18"/>
                <w:szCs w:val="18"/>
              </w:rPr>
              <w:t>成交账号</w:t>
            </w:r>
            <w:del w:id="1314" w:author="Bay" w:date="2018-06-15T18:02:55Z">
              <w:r>
                <w:rPr>
                  <w:rFonts w:hint="eastAsia" w:ascii="宋体" w:hAnsi="宋体" w:eastAsia="宋体"/>
                  <w:sz w:val="18"/>
                  <w:szCs w:val="18"/>
                </w:rPr>
                <w:delText>（</w:delText>
              </w:r>
            </w:del>
            <w:ins w:id="1315" w:author="Bay" w:date="2018-06-15T18:02:55Z">
              <w:r>
                <w:rPr>
                  <w:rFonts w:hint="eastAsia" w:ascii="宋体" w:hAnsi="宋体" w:eastAsia="宋体"/>
                  <w:sz w:val="18"/>
                  <w:szCs w:val="18"/>
                  <w:lang w:eastAsia="zh-CN"/>
                </w:rPr>
                <w:t>(</w:t>
              </w:r>
            </w:ins>
            <w:r>
              <w:rPr>
                <w:rFonts w:hint="eastAsia" w:ascii="宋体" w:hAnsi="宋体" w:eastAsia="宋体"/>
                <w:sz w:val="18"/>
                <w:szCs w:val="18"/>
              </w:rPr>
              <w:t>受让人平台客户编号</w:t>
            </w:r>
            <w:del w:id="1316" w:author="Bay" w:date="2018-06-15T18:03:18Z">
              <w:r>
                <w:rPr>
                  <w:rFonts w:hint="eastAsia" w:ascii="宋体" w:hAnsi="宋体" w:eastAsia="宋体"/>
                  <w:sz w:val="18"/>
                  <w:szCs w:val="18"/>
                </w:rPr>
                <w:delText>）</w:delText>
              </w:r>
            </w:del>
            <w:ins w:id="1317" w:author="Bay" w:date="2018-06-15T18:03:18Z">
              <w:r>
                <w:rPr>
                  <w:rFonts w:hint="eastAsia" w:ascii="宋体" w:hAnsi="宋体" w:eastAsia="宋体"/>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data.commission</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data.commission</w:t>
            </w:r>
            <w:r>
              <w:rPr>
                <w:rFonts w:ascii="Verdana" w:hAnsi="Verdana" w:cs="宋体"/>
                <w:color w:val="000000"/>
                <w:sz w:val="18"/>
                <w:szCs w:val="18"/>
              </w:rPr>
              <w:t>_ext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受让人手续费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publish_date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发布</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成交</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transfer_income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income_acct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收益出资方账户</w:t>
            </w:r>
          </w:p>
          <w:p>
            <w:pPr>
              <w:ind w:firstLine="360"/>
              <w:rPr>
                <w:rFonts w:hint="eastAsia" w:ascii="Verdana" w:hAnsi="Verdana" w:cs="宋体"/>
                <w:color w:val="000000"/>
                <w:sz w:val="18"/>
                <w:szCs w:val="18"/>
              </w:rPr>
            </w:pPr>
            <w:r>
              <w:rPr>
                <w:rFonts w:hint="eastAsia" w:ascii="微软雅黑" w:hAnsi="微软雅黑" w:eastAsia="微软雅黑" w:cs="微软雅黑"/>
                <w:color w:val="000000"/>
                <w:sz w:val="18"/>
                <w:szCs w:val="18"/>
              </w:rPr>
              <w:t>平台：</w:t>
            </w:r>
            <w:r>
              <w:rPr>
                <w:rFonts w:ascii="Verdana" w:hAnsi="Verdana" w:cs="宋体"/>
                <w:color w:val="000000"/>
                <w:sz w:val="18"/>
                <w:szCs w:val="18"/>
              </w:rPr>
              <w:t>01</w:t>
            </w:r>
            <w:r>
              <w:rPr>
                <w:rFonts w:hint="eastAsia" w:ascii="Verdana" w:hAnsi="Verdana" w:eastAsia="宋体"/>
                <w:color w:val="000000"/>
                <w:sz w:val="18"/>
                <w:szCs w:val="18"/>
              </w:rPr>
              <w:t xml:space="preserve">  ；</w:t>
            </w:r>
            <w:r>
              <w:rPr>
                <w:rFonts w:hint="eastAsia" w:ascii="微软雅黑" w:hAnsi="微软雅黑" w:eastAsia="微软雅黑" w:cs="微软雅黑"/>
                <w:color w:val="000000"/>
                <w:sz w:val="18"/>
                <w:szCs w:val="18"/>
              </w:rPr>
              <w:t>个人：对应</w:t>
            </w:r>
            <w:r>
              <w:rPr>
                <w:rFonts w:ascii="Verdana" w:hAnsi="Verdana" w:cs="宋体"/>
                <w:color w:val="000000"/>
                <w:sz w:val="18"/>
                <w:szCs w:val="18"/>
              </w:rPr>
              <w:t>platcust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data.rel</w:t>
            </w:r>
            <w:r>
              <w:rPr>
                <w:rFonts w:ascii="Verdana" w:hAnsi="Verdana" w:cs="宋体"/>
                <w:color w:val="000000"/>
                <w:sz w:val="18"/>
                <w:szCs w:val="18"/>
              </w:rPr>
              <w:t>ated_prod_ids</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ascii="Verdana" w:hAnsi="Verdana" w:cs="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255</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涉及</w:t>
            </w:r>
            <w:r>
              <w:rPr>
                <w:rFonts w:hint="eastAsia" w:ascii="微软雅黑" w:hAnsi="微软雅黑" w:eastAsia="微软雅黑" w:cs="微软雅黑"/>
                <w:color w:val="000000"/>
                <w:sz w:val="18"/>
                <w:szCs w:val="18"/>
              </w:rPr>
              <w:t>的</w:t>
            </w:r>
            <w:r>
              <w:rPr>
                <w:rFonts w:hint="eastAsia" w:ascii="微软雅黑" w:hAnsi="微软雅黑" w:eastAsia="微软雅黑" w:cs="微软雅黑"/>
                <w:color w:val="000000"/>
                <w:sz w:val="18"/>
                <w:szCs w:val="18"/>
                <w:lang w:eastAsia="zh-CN"/>
              </w:rPr>
              <w:t>产品编号</w:t>
            </w:r>
            <w:r>
              <w:rPr>
                <w:rFonts w:hint="eastAsia" w:ascii="微软雅黑" w:hAnsi="微软雅黑" w:eastAsia="微软雅黑" w:cs="微软雅黑"/>
                <w:color w:val="000000"/>
                <w:sz w:val="18"/>
                <w:szCs w:val="18"/>
              </w:rPr>
              <w:t>，不同</w:t>
            </w:r>
            <w:r>
              <w:rPr>
                <w:rFonts w:hint="eastAsia" w:ascii="Verdana" w:hAnsi="Verdana" w:eastAsia="宋体"/>
                <w:color w:val="000000"/>
                <w:sz w:val="18"/>
                <w:szCs w:val="18"/>
              </w:rPr>
              <w:t>标的</w:t>
            </w:r>
            <w:r>
              <w:rPr>
                <w:rFonts w:hint="eastAsia" w:ascii="微软雅黑" w:hAnsi="微软雅黑" w:eastAsia="微软雅黑" w:cs="微软雅黑"/>
                <w:color w:val="000000"/>
                <w:sz w:val="18"/>
                <w:szCs w:val="18"/>
              </w:rPr>
              <w:t>之间用逗号分隔</w:t>
            </w:r>
            <w:r>
              <w:rPr>
                <w:rFonts w:hint="eastAsia" w:ascii="Verdana" w:hAnsi="Verdana" w:eastAsia="宋体"/>
                <w:color w:val="000000"/>
                <w:sz w:val="18"/>
                <w:szCs w:val="18"/>
              </w:rPr>
              <w:t>(</w:t>
            </w:r>
            <w:r>
              <w:rPr>
                <w:rFonts w:ascii="Verdana" w:hAnsi="Verdana" w:cs="宋体"/>
                <w:color w:val="000000"/>
                <w:sz w:val="18"/>
                <w:szCs w:val="18"/>
              </w:rPr>
              <w:t>eg:P0001,P0002</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data.subject_priority</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 新增</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data.r</w:t>
            </w:r>
            <w:r>
              <w:rPr>
                <w:rFonts w:ascii="Verdana" w:hAnsi="Verdana" w:cs="宋体"/>
                <w:color w:val="000000"/>
                <w:sz w:val="18"/>
                <w:szCs w:val="18"/>
              </w:rPr>
              <w:t>emark</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eastAsia="宋体"/>
                <w:color w:val="000000"/>
                <w:sz w:val="18"/>
                <w:szCs w:val="18"/>
              </w:rPr>
            </w:pPr>
            <w:r>
              <w:rPr>
                <w:rFonts w:hint="eastAsia" w:ascii="Verdana" w:hAnsi="Verdana" w:eastAsia="宋体"/>
                <w:color w:val="000000"/>
                <w:sz w:val="18"/>
                <w:szCs w:val="18"/>
              </w:rPr>
              <w:t>C(600)</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ind w:firstLine="480"/>
      </w:pPr>
      <w:r>
        <w:t xml:space="preserve"> </w:t>
      </w:r>
    </w:p>
    <w:tbl>
      <w:tblPr>
        <w:tblStyle w:val="23"/>
        <w:tblW w:w="8214" w:type="dxa"/>
        <w:tblInd w:w="0" w:type="dxa"/>
        <w:tblLayout w:type="fixed"/>
        <w:tblCellMar>
          <w:top w:w="0" w:type="dxa"/>
          <w:left w:w="108" w:type="dxa"/>
          <w:bottom w:w="0" w:type="dxa"/>
          <w:right w:w="108" w:type="dxa"/>
        </w:tblCellMar>
      </w:tblPr>
      <w:tblGrid>
        <w:gridCol w:w="1703"/>
        <w:gridCol w:w="6511"/>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{"data":"[{\"detail_no\":\"11110010021\",\"trans_share\":\"2\",\"trans_amt\":\"2.00\",\"deal_amount\":\"2.00\",\"coupon_amt\":\"0\",\"deal_platcust\":\"20180226211017087310009232716448\",\"publish_date\":\"2017-09-20\",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\"trans_date\":\"2017-09-20 10:10:10\",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\"transfer_income\":\"0.00\",\"income_acct\":\"01\",\"subject_priority\":\"0\",\"remark\":\"00000000\",\"platcust\":\"20180205104334029110703857482074\",\"prod_id\":\"prod_id123456789\"}]",</w:t>
            </w:r>
          </w:p>
          <w:p>
            <w:pPr>
              <w:spacing w:beforeLines="0" w:afterLines="0"/>
              <w:ind w:left="0" w:leftChars="0" w:firstLine="0" w:firstLineChars="0"/>
              <w:jc w:val="left"/>
              <w:rPr>
                <w:rFonts w:hint="eastAsia" w:ascii="Verdana" w:hAnsi="Verdana" w:cs="宋体"/>
                <w:color w:val="000000"/>
                <w:sz w:val="18"/>
                <w:szCs w:val="18"/>
              </w:rPr>
            </w:pPr>
            <w:r>
              <w:rPr>
                <w:rFonts w:hint="eastAsia" w:ascii="宋体" w:hAnsi="宋体" w:eastAsia="宋体" w:cs="宋体"/>
                <w:color w:val="000000"/>
                <w:sz w:val="21"/>
                <w:szCs w:val="21"/>
              </w:rPr>
              <w:t>"notify_url":"www.baidu.com"}</w:t>
            </w:r>
          </w:p>
        </w:tc>
      </w:tr>
    </w:tbl>
    <w:p>
      <w:pPr>
        <w:ind w:firstLine="480"/>
        <w:rPr>
          <w:rFonts w:hint="eastAsia"/>
        </w:rPr>
      </w:pPr>
    </w:p>
    <w:p>
      <w:pPr>
        <w:ind w:firstLine="48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"order_no":"20180612113256",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Verdana" w:hAnsi="Verdana" w:cs="宋体"/>
                <w:color w:val="000000"/>
                <w:sz w:val="18"/>
                <w:szCs w:val="18"/>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异步通知</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{"amt":"100",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"oppo_platcust":"20180301143010019610719668305431",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"order_info":"交易成功",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"order_no":"201806121132561",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"platcust":"201806071417310846102699054727",</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"prod_id":"20180612112230",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"sign":"I'm Sign",</w:t>
            </w:r>
          </w:p>
          <w:p>
            <w:pPr>
              <w:ind w:firstLine="0" w:firstLineChars="0"/>
              <w:rPr>
                <w:rFonts w:hint="eastAsia" w:ascii="Verdana" w:hAnsi="Verdana" w:cs="宋体"/>
                <w:color w:val="000000"/>
                <w:sz w:val="18"/>
                <w:szCs w:val="18"/>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olor w:val="000000"/>
                <w:sz w:val="18"/>
                <w:szCs w:val="18"/>
              </w:rPr>
              <w:t>prod_id</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platcust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ascii="Verdana" w:hAnsi="Verdana"/>
                <w:color w:val="000000"/>
                <w:sz w:val="18"/>
                <w:szCs w:val="18"/>
              </w:rPr>
              <w:t>oppo</w:t>
            </w:r>
            <w:r>
              <w:rPr>
                <w:rFonts w:hint="eastAsia" w:ascii="Verdana" w:hAnsi="Verdana" w:eastAsia="宋体"/>
                <w:color w:val="000000"/>
                <w:sz w:val="18"/>
                <w:szCs w:val="18"/>
              </w:rPr>
              <w:t>_</w:t>
            </w:r>
            <w:r>
              <w:rPr>
                <w:rFonts w:hint="eastAsia" w:ascii="Verdana" w:hAnsi="Verdana" w:eastAsia="宋体"/>
                <w:color w:val="000000"/>
                <w:sz w:val="18"/>
                <w:szCs w:val="18"/>
                <w:lang w:eastAsia="zh-CN"/>
              </w:rPr>
              <w:t>platcust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成交账号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amt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rPr>
          <w:rFonts w:ascii="Verdana" w:hAnsi="Verdana" w:cs="宋体"/>
          <w:sz w:val="21"/>
          <w:szCs w:val="21"/>
        </w:rPr>
      </w:pPr>
    </w:p>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 xml:space="preserve"> </w:t>
      </w:r>
    </w:p>
    <w:p>
      <w:pPr>
        <w:pStyle w:val="4"/>
        <w:ind w:firstLine="480"/>
        <w:rPr>
          <w:rFonts w:hint="eastAsia" w:ascii="Verdana" w:hAnsi="Verdana"/>
        </w:rPr>
      </w:pPr>
      <w:r>
        <w:rPr>
          <w:rFonts w:hint="eastAsia"/>
          <w:b/>
          <w:color w:val="auto"/>
        </w:rPr>
        <w:t>借款人还款</w:t>
      </w:r>
      <w:r>
        <w:rPr>
          <w:b/>
          <w:color w:val="auto"/>
        </w:rPr>
        <w:t>计划更新</w:t>
      </w:r>
    </w:p>
    <w:p>
      <w:pPr>
        <w:ind w:firstLine="480"/>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57"/>
        <w:gridCol w:w="6313"/>
      </w:tblGrid>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更新借款人所有未还款计划。还款计划不影响还款接口使用。</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1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/product/update_repayment_plan</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1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Json</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还款</w:t>
            </w:r>
            <w:r>
              <w:rPr>
                <w:rFonts w:hint="eastAsia" w:ascii="微软雅黑" w:hAnsi="微软雅黑" w:eastAsia="微软雅黑" w:cs="微软雅黑"/>
                <w:color w:val="000000"/>
                <w:sz w:val="18"/>
                <w:szCs w:val="18"/>
              </w:rPr>
              <w:t>计划表</w:t>
            </w:r>
          </w:p>
          <w:p>
            <w:pPr>
              <w:ind w:firstLine="0" w:firstLineChars="0"/>
              <w:rPr>
                <w:rFonts w:ascii="Verdana" w:hAnsi="Verdana" w:cs="宋体"/>
                <w:color w:val="000000"/>
                <w:sz w:val="18"/>
                <w:szCs w:val="18"/>
              </w:rPr>
            </w:pPr>
            <w:r>
              <w:rPr>
                <w:rFonts w:hint="eastAsia" w:ascii="Verdana" w:hAnsi="Verdana" w:eastAsia="宋体"/>
                <w:color w:val="000000"/>
                <w:sz w:val="18"/>
                <w:szCs w:val="18"/>
              </w:rPr>
              <w:t>" [{repay_amt:"1000" ,repay_fee:"0"</w:t>
            </w:r>
            <w:r>
              <w:rPr>
                <w:rFonts w:ascii="Verdana" w:hAnsi="Verdana" w:cs="宋体"/>
                <w:color w:val="000000"/>
                <w:sz w:val="18"/>
                <w:szCs w:val="18"/>
              </w:rPr>
              <w:t>,</w:t>
            </w:r>
          </w:p>
          <w:p>
            <w:pPr>
              <w:ind w:firstLine="0" w:firstLineChars="0"/>
              <w:rPr>
                <w:rFonts w:ascii="Verdana" w:hAnsi="Verdana" w:cs="宋体"/>
                <w:color w:val="000000"/>
                <w:sz w:val="18"/>
                <w:szCs w:val="18"/>
              </w:rPr>
            </w:pPr>
            <w:r>
              <w:rPr>
                <w:rFonts w:hint="eastAsia" w:ascii="Verdana" w:hAnsi="Verdana" w:eastAsia="宋体"/>
                <w:color w:val="000000"/>
                <w:sz w:val="18"/>
                <w:szCs w:val="18"/>
              </w:rPr>
              <w:t>repay_num:"</w:t>
            </w:r>
            <w:r>
              <w:rPr>
                <w:rFonts w:ascii="Verdana" w:hAnsi="Verdana" w:cs="宋体"/>
                <w:color w:val="000000"/>
                <w:sz w:val="18"/>
                <w:szCs w:val="18"/>
              </w:rPr>
              <w:t>1</w:t>
            </w:r>
            <w:r>
              <w:rPr>
                <w:rFonts w:hint="eastAsia" w:ascii="Verdana" w:hAnsi="Verdana" w:eastAsia="宋体"/>
                <w:color w:val="000000"/>
                <w:sz w:val="18"/>
                <w:szCs w:val="18"/>
              </w:rPr>
              <w:t>",repay_date:"2015-07-09"}</w:t>
            </w:r>
            <w:r>
              <w:rPr>
                <w:rFonts w:ascii="Verdana" w:hAnsi="Verdana" w:cs="宋体"/>
                <w:color w:val="000000"/>
                <w:sz w:val="18"/>
                <w:szCs w:val="18"/>
              </w:rPr>
              <w:t>,{}…</w:t>
            </w:r>
            <w:r>
              <w:rPr>
                <w:rFonts w:hint="eastAsia" w:ascii="Verdana" w:hAnsi="Verdana" w:eastAsia="宋体"/>
                <w:color w:val="000000"/>
                <w:sz w:val="18"/>
                <w:szCs w:val="18"/>
              </w:rPr>
              <w:t>] "</w:t>
            </w:r>
          </w:p>
          <w:p>
            <w:pPr>
              <w:ind w:firstLine="360"/>
              <w:rPr>
                <w:rFonts w:ascii="Verdana" w:hAnsi="Verdana" w:cs="宋体"/>
                <w:color w:val="000000"/>
                <w:sz w:val="18"/>
                <w:szCs w:val="18"/>
              </w:rPr>
            </w:pPr>
            <w:r>
              <w:rPr>
                <w:rFonts w:hint="eastAsia" w:ascii="Verdana" w:hAnsi="Verdana" w:eastAsia="宋体"/>
                <w:color w:val="000000"/>
                <w:sz w:val="18"/>
                <w:szCs w:val="18"/>
              </w:rPr>
              <w:t>repay_amt</w:t>
            </w:r>
            <w:r>
              <w:rPr>
                <w:rFonts w:hint="eastAsia" w:ascii="宋体" w:hAnsi="宋体" w:eastAsia="宋体"/>
                <w:color w:val="000000"/>
                <w:sz w:val="18"/>
                <w:szCs w:val="18"/>
              </w:rPr>
              <w:t>还款</w:t>
            </w:r>
            <w:r>
              <w:rPr>
                <w:rFonts w:hint="eastAsia" w:ascii="宋体" w:hAnsi="宋体" w:eastAsia="宋体"/>
                <w:color w:val="000000"/>
                <w:sz w:val="18"/>
                <w:szCs w:val="18"/>
                <w:lang w:val="en-US" w:eastAsia="zh-CN"/>
              </w:rPr>
              <w:t>本金</w:t>
            </w:r>
          </w:p>
          <w:p>
            <w:pPr>
              <w:ind w:firstLine="360"/>
              <w:rPr>
                <w:rFonts w:ascii="Verdana" w:hAnsi="Verdana" w:cs="宋体"/>
                <w:color w:val="000000"/>
                <w:sz w:val="18"/>
                <w:szCs w:val="18"/>
              </w:rPr>
            </w:pPr>
            <w:r>
              <w:rPr>
                <w:rFonts w:hint="eastAsia" w:ascii="Verdana" w:hAnsi="Verdana" w:eastAsia="宋体"/>
                <w:color w:val="000000"/>
                <w:sz w:val="18"/>
                <w:szCs w:val="18"/>
              </w:rPr>
              <w:t>repay_fee</w:t>
            </w:r>
            <w:r>
              <w:rPr>
                <w:rFonts w:hint="eastAsia" w:ascii="Verdana" w:hAnsi="Verdana" w:eastAsia="宋体"/>
                <w:color w:val="000000"/>
                <w:sz w:val="18"/>
                <w:szCs w:val="18"/>
                <w:lang w:val="en-US" w:eastAsia="zh-CN"/>
              </w:rPr>
              <w:t>还款利息</w:t>
            </w:r>
          </w:p>
          <w:p>
            <w:pPr>
              <w:ind w:firstLine="360"/>
              <w:rPr>
                <w:rFonts w:ascii="Verdana" w:hAnsi="Verdana" w:cs="宋体"/>
                <w:color w:val="000000"/>
                <w:sz w:val="18"/>
                <w:szCs w:val="18"/>
              </w:rPr>
            </w:pPr>
            <w:r>
              <w:rPr>
                <w:rFonts w:hint="eastAsia" w:ascii="Verdana" w:hAnsi="Verdana" w:eastAsia="宋体"/>
                <w:color w:val="000000"/>
                <w:sz w:val="18"/>
                <w:szCs w:val="18"/>
              </w:rPr>
              <w:t xml:space="preserve">repay_num </w:t>
            </w:r>
            <w:r>
              <w:rPr>
                <w:rFonts w:hint="eastAsia" w:ascii="宋体" w:hAnsi="宋体" w:eastAsia="宋体"/>
                <w:color w:val="000000"/>
                <w:sz w:val="18"/>
                <w:szCs w:val="18"/>
              </w:rPr>
              <w:t>还款期数</w:t>
            </w:r>
          </w:p>
          <w:p>
            <w:pPr>
              <w:ind w:firstLine="360"/>
              <w:rPr>
                <w:rFonts w:ascii="Verdana" w:hAnsi="Verdana" w:cs="宋体"/>
                <w:color w:val="000000"/>
                <w:sz w:val="18"/>
                <w:szCs w:val="18"/>
              </w:rPr>
            </w:pPr>
            <w:r>
              <w:rPr>
                <w:rFonts w:hint="eastAsia" w:ascii="Verdana" w:hAnsi="Verdana" w:eastAsia="宋体"/>
                <w:color w:val="000000"/>
                <w:sz w:val="18"/>
                <w:szCs w:val="18"/>
              </w:rPr>
              <w:t>repay_date</w:t>
            </w:r>
            <w:r>
              <w:rPr>
                <w:rFonts w:hint="eastAsia" w:ascii="宋体" w:hAnsi="宋体" w:eastAsia="宋体"/>
                <w:color w:val="000000"/>
                <w:sz w:val="18"/>
                <w:szCs w:val="18"/>
              </w:rPr>
              <w:t>还款日期</w:t>
            </w:r>
          </w:p>
        </w:tc>
      </w:tr>
    </w:tbl>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{"prod_id":"111",</w:t>
            </w:r>
          </w:p>
          <w:p>
            <w:pPr>
              <w:spacing w:beforeLines="0" w:afterLines="0"/>
              <w:ind w:left="0" w:leftChars="0" w:firstLine="0" w:firstLineChars="0"/>
              <w:jc w:val="left"/>
              <w:rPr>
                <w:rFonts w:hint="eastAsia" w:ascii="Verdana" w:hAnsi="Verdana" w:eastAsia="宋体" w:cs="宋体"/>
                <w:color w:val="000000"/>
                <w:sz w:val="18"/>
                <w:szCs w:val="18"/>
                <w:lang w:eastAsia="zh-CN"/>
              </w:rPr>
            </w:pPr>
            <w:r>
              <w:rPr>
                <w:rFonts w:hint="eastAsia" w:ascii="宋体" w:hAnsi="宋体" w:eastAsia="宋体" w:cs="宋体"/>
                <w:color w:val="000000"/>
                <w:sz w:val="21"/>
                <w:szCs w:val="21"/>
              </w:rPr>
              <w:t>"repay_plan_list":"[{repay_amt:\"100\" ,repay_fee:\"0\",repay_num:\"1\",repay_date:\"20181030\"}]"}</w:t>
            </w:r>
          </w:p>
        </w:tc>
      </w:tr>
    </w:tbl>
    <w:p>
      <w:pPr>
        <w:rPr>
          <w:rFonts w:ascii="Verdana" w:hAnsi="Verdana" w:cs="宋体"/>
          <w:sz w:val="21"/>
          <w:szCs w:val="21"/>
        </w:rPr>
      </w:pPr>
    </w:p>
    <w:p>
      <w:pPr>
        <w:ind w:firstLine="480"/>
        <w:rPr>
          <w:rFonts w:hint="eastAsia" w:eastAsia="宋体"/>
          <w:lang w:val="en-US" w:eastAsia="zh-CN"/>
        </w:rPr>
      </w:pPr>
      <w:r>
        <w:rPr>
          <w:rFonts w:hint="eastAsia" w:ascii="宋体" w:hAnsi="宋体" w:eastAsia="宋体"/>
        </w:rPr>
        <w:t>响应</w:t>
      </w:r>
      <w:r>
        <w:rPr>
          <w:rFonts w:hint="eastAsia" w:ascii="宋体" w:hAnsi="宋体" w:eastAsia="宋体"/>
          <w:lang w:eastAsia="zh-CN"/>
        </w:rPr>
        <w:t>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{"order_no":"20180619041406",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Verdana" w:hAnsi="Verdana" w:eastAsia="宋体" w:cs="宋体"/>
                <w:color w:val="000000"/>
                <w:sz w:val="18"/>
                <w:szCs w:val="18"/>
                <w:lang w:eastAsia="zh-CN"/>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left="0" w:leftChars="0" w:firstLine="360" w:firstLineChars="200"/>
              <w:rPr>
                <w:rFonts w:hint="eastAsia" w:ascii="Verdana" w:hAnsi="Verdana" w:eastAsia="宋体"/>
                <w:color w:val="000000"/>
                <w:sz w:val="18"/>
                <w:szCs w:val="18"/>
              </w:rPr>
            </w:pPr>
            <w:r>
              <w:rPr>
                <w:rFonts w:hint="default" w:ascii="Verdana" w:hAnsi="Verdana" w:eastAsia="Consolas" w:cs="Verdana"/>
                <w:color w:val="000000"/>
                <w:sz w:val="18"/>
                <w:szCs w:val="18"/>
              </w:rPr>
              <w:t>order_status</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lang w:val="en-US" w:eastAsia="zh-CN"/>
        </w:rPr>
        <w:t>出借</w:t>
      </w:r>
      <w:r>
        <w:rPr>
          <w:rFonts w:hint="eastAsia"/>
          <w:b/>
          <w:color w:val="auto"/>
        </w:rPr>
        <w:t>撤销</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21"/>
        <w:gridCol w:w="6349"/>
      </w:tblGrid>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出借人撤销出借</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/product/abort_investment</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w:t>
            </w:r>
            <w:r>
              <w:rPr>
                <w:rFonts w:ascii="Verdana" w:hAnsi="Verdana" w:cs="宋体"/>
                <w:color w:val="000000"/>
                <w:sz w:val="18"/>
                <w:szCs w:val="18"/>
              </w:rPr>
              <w:t>_order_no</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270" w:firstLineChars="150"/>
              <w:jc w:val="left"/>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原交易订单号</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prod_id</w:t>
            </w:r>
            <w:r>
              <w:rPr>
                <w:rFonts w:hint="eastAsia" w:ascii="宋体" w:hAnsi="宋体" w:eastAsia="宋体" w:cs="宋体"/>
                <w:color w:val="000000"/>
                <w:sz w:val="21"/>
                <w:szCs w:val="21"/>
              </w:rPr>
              <w:t>":"10000",</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lang w:val="en-US" w:eastAsia="zh-CN"/>
              </w:rPr>
              <w:t>trans_order_no</w:t>
            </w:r>
            <w:r>
              <w:rPr>
                <w:rFonts w:hint="eastAsia" w:ascii="宋体" w:hAnsi="宋体" w:eastAsia="宋体" w:cs="宋体"/>
                <w:color w:val="000000"/>
                <w:sz w:val="21"/>
                <w:szCs w:val="21"/>
              </w:rPr>
              <w:t>":"10</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rPr>
              <w:t>000",}</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{"data":"{\"amtlist\":{\"amt\":\"200000.0000\",\"platcust\":\"201806071417310846102699054727\"},\"order_status\":\"1\",\"process_date\":\"2018-06-19 16:22:56\"}",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"order_no":"20180619042257",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"trans_date":"20180619"}</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资金处理记录，json</w:t>
            </w:r>
            <w:r>
              <w:rPr>
                <w:rFonts w:hint="eastAsia" w:ascii="宋体" w:hAnsi="宋体" w:eastAsia="宋体"/>
                <w:color w:val="000000"/>
                <w:sz w:val="18"/>
                <w:szCs w:val="18"/>
              </w:rPr>
              <w:t>对象</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.amtlist.platcust</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.amtlist.amt</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.amtlist.remark</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备注</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p>
    <w:p>
      <w:pPr>
        <w:pStyle w:val="4"/>
        <w:ind w:firstLine="640"/>
        <w:rPr>
          <w:b/>
          <w:color w:val="auto"/>
        </w:rPr>
      </w:pPr>
      <w:r>
        <w:rPr>
          <w:rFonts w:hint="eastAsia"/>
          <w:b/>
          <w:color w:val="auto"/>
        </w:rPr>
        <w:t>标的结标</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2017"/>
        <w:gridCol w:w="6253"/>
      </w:tblGrid>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5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标的结清接口，通过该接口来完结一个标的，建议先调用标的信息查询来确认标的信息是否正确。</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25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/product/</w:t>
            </w:r>
            <w:r>
              <w:t>end_prod</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5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25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1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5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pStyle w:val="53"/>
        <w:rPr>
          <w:rFonts w:ascii="Verdana" w:hAnsi="Verdana" w:cs="宋体"/>
          <w:szCs w:val="21"/>
        </w:rPr>
      </w:pPr>
      <w: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bl>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prod_id</w:t>
            </w:r>
            <w:r>
              <w:rPr>
                <w:rFonts w:hint="eastAsia" w:ascii="宋体" w:hAnsi="宋体" w:eastAsia="宋体" w:cs="宋体"/>
                <w:color w:val="000000"/>
                <w:sz w:val="21"/>
                <w:szCs w:val="21"/>
              </w:rPr>
              <w:t>":"2</w:t>
            </w:r>
            <w:r>
              <w:rPr>
                <w:rFonts w:hint="eastAsia" w:ascii="宋体" w:hAnsi="宋体" w:eastAsia="宋体" w:cs="宋体"/>
                <w:color w:val="000000"/>
                <w:sz w:val="21"/>
                <w:szCs w:val="21"/>
                <w:lang w:val="en-US" w:eastAsia="zh-CN"/>
              </w:rPr>
              <w:t>002</w:t>
            </w:r>
            <w:r>
              <w:rPr>
                <w:rFonts w:hint="eastAsia" w:ascii="宋体" w:hAnsi="宋体" w:eastAsia="宋体" w:cs="宋体"/>
                <w:color w:val="000000"/>
                <w:sz w:val="21"/>
                <w:szCs w:val="21"/>
              </w:rPr>
              <w:t>"}</w:t>
            </w:r>
          </w:p>
        </w:tc>
      </w:tr>
    </w:tbl>
    <w:p>
      <w:pPr>
        <w:rPr>
          <w:rFonts w:ascii="Verdana" w:hAnsi="Verdana" w:cs="宋体"/>
          <w:sz w:val="21"/>
          <w:szCs w:val="21"/>
        </w:rPr>
      </w:pP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{"is_finished":"2",</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"order_no":"20180612032446",</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"prod_state":"4",</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"remain_vol":"200000.0000",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eastAsia="宋体"/>
                <w:color w:val="000000"/>
                <w:sz w:val="18"/>
                <w:szCs w:val="18"/>
              </w:rPr>
              <w:t>is_finished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default" w:ascii="Verdana" w:hAnsi="Verdana" w:cs="Verdana" w:eastAsiaTheme="minorEastAsia"/>
                <w:color w:val="000000"/>
                <w:sz w:val="18"/>
                <w:szCs w:val="18"/>
              </w:rPr>
              <w:t>是否结清，1</w:t>
            </w:r>
            <w:r>
              <w:rPr>
                <w:rFonts w:hint="default" w:ascii="Verdana" w:hAnsi="Verdana" w:cs="Verdana"/>
                <w:color w:val="000000"/>
                <w:sz w:val="18"/>
                <w:szCs w:val="18"/>
              </w:rPr>
              <w:t xml:space="preserve">: </w:t>
            </w:r>
            <w:r>
              <w:rPr>
                <w:rFonts w:hint="default" w:ascii="Verdana" w:hAnsi="Verdana" w:cs="Verdana" w:eastAsiaTheme="minorEastAsia"/>
                <w:color w:val="000000"/>
                <w:sz w:val="18"/>
                <w:szCs w:val="18"/>
              </w:rPr>
              <w:t>已经结清</w:t>
            </w:r>
            <w:r>
              <w:rPr>
                <w:rFonts w:hint="default" w:ascii="Verdana" w:hAnsi="Verdana" w:cs="Verdana"/>
                <w:color w:val="000000"/>
                <w:sz w:val="18"/>
                <w:szCs w:val="18"/>
              </w:rPr>
              <w:t xml:space="preserve"> </w:t>
            </w:r>
            <w:r>
              <w:rPr>
                <w:rFonts w:hint="default" w:ascii="Verdana" w:hAnsi="Verdana" w:cs="Verdana" w:eastAsiaTheme="minorEastAsia"/>
                <w:color w:val="000000"/>
                <w:sz w:val="18"/>
                <w:szCs w:val="18"/>
              </w:rPr>
              <w:t>2：没有结清</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eastAsia="宋体"/>
                <w:color w:val="000000"/>
                <w:sz w:val="18"/>
                <w:szCs w:val="18"/>
              </w:rPr>
              <w:t>prod_state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标的状态</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default" w:ascii="Verdana" w:hAnsi="Verdana" w:cs="Verdana" w:eastAsiaTheme="minorEastAsia"/>
                <w:color w:val="000000"/>
                <w:sz w:val="18"/>
                <w:szCs w:val="18"/>
              </w:rPr>
              <w:t>remain</w:t>
            </w:r>
            <w:r>
              <w:rPr>
                <w:rFonts w:hint="default" w:ascii="Verdana" w:hAnsi="Verdana" w:cs="Verdana"/>
                <w:color w:val="000000"/>
                <w:sz w:val="18"/>
                <w:szCs w:val="18"/>
              </w:rPr>
              <w:t>_vol</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剩余份额，如果已经结清，剩余份额为0</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cs="宋体"/>
          <w:sz w:val="21"/>
          <w:szCs w:val="21"/>
        </w:rPr>
      </w:pPr>
      <w:r>
        <w:rPr>
          <w:rFonts w:ascii="Verdana" w:hAnsi="Verdana" w:cs="宋体"/>
          <w:sz w:val="21"/>
          <w:szCs w:val="21"/>
        </w:rPr>
        <w:t xml:space="preserve"> </w:t>
      </w:r>
    </w:p>
    <w:p>
      <w:pPr>
        <w:rPr>
          <w:rFonts w:hint="eastAsia" w:ascii="Verdana" w:hAnsi="Verdana" w:cs="宋体" w:eastAsiaTheme="minorEastAsia"/>
          <w:sz w:val="21"/>
          <w:szCs w:val="21"/>
        </w:rPr>
      </w:pPr>
    </w:p>
    <w:p>
      <w:pPr>
        <w:rPr>
          <w:rFonts w:ascii="Verdana" w:hAnsi="Verdana" w:cs="宋体"/>
          <w:sz w:val="21"/>
          <w:szCs w:val="21"/>
        </w:rPr>
      </w:pPr>
    </w:p>
    <w:p>
      <w:pPr>
        <w:rPr>
          <w:rFonts w:ascii="Verdana" w:hAnsi="Verdana" w:cs="宋体"/>
          <w:sz w:val="21"/>
          <w:szCs w:val="21"/>
        </w:rPr>
      </w:pPr>
    </w:p>
    <w:p>
      <w:pPr>
        <w:pStyle w:val="3"/>
        <w:numPr>
          <w:ilvl w:val="1"/>
          <w:numId w:val="3"/>
        </w:numPr>
        <w:rPr>
          <w:b/>
          <w:color w:val="auto"/>
        </w:rPr>
      </w:pPr>
      <w:bookmarkStart w:id="66" w:name="_Toc502235934"/>
      <w:r>
        <w:rPr>
          <w:rFonts w:hint="eastAsia"/>
          <w:b/>
          <w:color w:val="auto"/>
        </w:rPr>
        <w:t>资金管理</w:t>
      </w:r>
      <w:bookmarkEnd w:id="66"/>
    </w:p>
    <w:p>
      <w:pPr>
        <w:pStyle w:val="4"/>
        <w:ind w:firstLine="480"/>
        <w:rPr>
          <w:rFonts w:hint="eastAsia"/>
          <w:b/>
          <w:color w:val="auto"/>
        </w:rPr>
      </w:pPr>
      <w:r>
        <w:rPr>
          <w:rFonts w:hint="eastAsia"/>
          <w:b/>
          <w:color w:val="auto"/>
        </w:rPr>
        <w:t>网关充值请求</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rPr>
                <w:rFonts w:hint="eastAsia"/>
              </w:rPr>
            </w:pPr>
            <w:r>
              <w:rPr>
                <w:rFonts w:hint="eastAsia"/>
              </w:rPr>
              <w:t>网银充值，用户充值请求将跳转至用户指定银行网银界面</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rPr>
                <w:rFonts w:hint="eastAsia"/>
              </w:rPr>
            </w:pPr>
            <w:r>
              <w:rPr>
                <w:rFonts w:hint="eastAsia"/>
              </w:rPr>
              <w:t>/payment/gateway_pay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rPr>
                <w:rFonts w:hint="eastAsia"/>
              </w:rPr>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rPr>
                <w:rFonts w:hint="eastAsia"/>
              </w:rPr>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rPr>
                <w:rFonts w:hint="eastAsia"/>
              </w:rPr>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201" w:type="dxa"/>
        <w:tblInd w:w="0" w:type="dxa"/>
        <w:tblLayout w:type="fixed"/>
        <w:tblCellMar>
          <w:top w:w="0" w:type="dxa"/>
          <w:left w:w="108" w:type="dxa"/>
          <w:bottom w:w="0" w:type="dxa"/>
          <w:right w:w="108" w:type="dxa"/>
        </w:tblCellMar>
      </w:tblPr>
      <w:tblGrid>
        <w:gridCol w:w="2470"/>
        <w:gridCol w:w="796"/>
        <w:gridCol w:w="1304"/>
        <w:gridCol w:w="3631"/>
      </w:tblGrid>
      <w:tr>
        <w:tblPrEx>
          <w:tblLayout w:type="fixed"/>
          <w:tblCellMar>
            <w:top w:w="0" w:type="dxa"/>
            <w:left w:w="108" w:type="dxa"/>
            <w:bottom w:w="0" w:type="dxa"/>
            <w:right w:w="108" w:type="dxa"/>
          </w:tblCellMar>
        </w:tblPrEx>
        <w:trPr>
          <w:trHeight w:val="290"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3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type</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充值类型</w:t>
            </w:r>
            <w:del w:id="1318" w:author="Bay" w:date="2018-06-15T18:02:55Z">
              <w:r>
                <w:rPr>
                  <w:rFonts w:hint="eastAsia" w:ascii="Verdana" w:hAnsi="Verdana" w:eastAsia="宋体"/>
                  <w:color w:val="000000"/>
                  <w:sz w:val="18"/>
                  <w:szCs w:val="18"/>
                </w:rPr>
                <w:delText>（</w:delText>
              </w:r>
            </w:del>
            <w:ins w:id="1319" w:author="Bay" w:date="2018-06-15T18:02:55Z">
              <w:r>
                <w:rPr>
                  <w:rFonts w:hint="eastAsia" w:ascii="Verdana" w:hAnsi="Verdana" w:eastAsia="宋体"/>
                  <w:color w:val="000000"/>
                  <w:sz w:val="18"/>
                  <w:szCs w:val="18"/>
                  <w:lang w:eastAsia="zh-CN"/>
                </w:rPr>
                <w:t>(</w:t>
              </w:r>
            </w:ins>
            <w:del w:id="1320" w:author="Bay" w:date="2018-06-15T10:20:45Z">
              <w:r>
                <w:rPr>
                  <w:rFonts w:hint="eastAsia" w:ascii="Verdana" w:hAnsi="Verdana" w:eastAsia="宋体"/>
                  <w:color w:val="000000"/>
                  <w:sz w:val="18"/>
                  <w:szCs w:val="18"/>
                </w:rPr>
                <w:delText>1-</w:delText>
              </w:r>
            </w:del>
            <w:del w:id="1321" w:author="Bay" w:date="2018-06-15T10:20:45Z">
              <w:r>
                <w:rPr>
                  <w:rFonts w:hint="eastAsia" w:ascii="宋体" w:hAnsi="宋体" w:eastAsia="宋体"/>
                  <w:color w:val="000000"/>
                  <w:sz w:val="18"/>
                  <w:szCs w:val="18"/>
                </w:rPr>
                <w:delText>用户充值</w:delText>
              </w:r>
            </w:del>
            <w:ins w:id="1322" w:author="Bay" w:date="2018-06-15T10:20:45Z">
              <w:r>
                <w:rPr>
                  <w:rFonts w:hint="eastAsia" w:ascii="Verdana" w:hAnsi="Verdana" w:eastAsia="宋体"/>
                  <w:color w:val="000000"/>
                  <w:sz w:val="18"/>
                  <w:szCs w:val="18"/>
                  <w:lang w:eastAsia="zh-CN"/>
                </w:rPr>
                <w:t>默认</w:t>
              </w:r>
            </w:ins>
            <w:ins w:id="1323" w:author="Bay" w:date="2018-06-15T10:20:49Z">
              <w:r>
                <w:rPr>
                  <w:rFonts w:hint="eastAsia" w:ascii="Verdana" w:hAnsi="Verdana" w:eastAsia="宋体"/>
                  <w:color w:val="000000"/>
                  <w:sz w:val="18"/>
                  <w:szCs w:val="18"/>
                  <w:lang w:eastAsia="zh-CN"/>
                </w:rPr>
                <w:t>传</w:t>
              </w:r>
            </w:ins>
            <w:ins w:id="1324" w:author="Bay" w:date="2018-06-15T10:20:50Z">
              <w:r>
                <w:rPr>
                  <w:rFonts w:hint="eastAsia" w:ascii="Verdana" w:hAnsi="Verdana" w:eastAsia="宋体"/>
                  <w:color w:val="000000"/>
                  <w:sz w:val="18"/>
                  <w:szCs w:val="18"/>
                  <w:lang w:val="en-US" w:eastAsia="zh-CN"/>
                </w:rPr>
                <w:t>1</w:t>
              </w:r>
            </w:ins>
            <w:del w:id="1325" w:author="Bay" w:date="2018-06-15T18:03:18Z">
              <w:r>
                <w:rPr>
                  <w:rFonts w:hint="eastAsia" w:ascii="宋体" w:hAnsi="宋体" w:eastAsia="宋体"/>
                  <w:color w:val="000000"/>
                  <w:sz w:val="18"/>
                  <w:szCs w:val="18"/>
                </w:rPr>
                <w:delText>）</w:delText>
              </w:r>
            </w:del>
            <w:r>
              <w:commentReference w:id="5"/>
            </w:r>
            <w:ins w:id="1326"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charge_type</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1</w:t>
            </w:r>
            <w:r>
              <w:rPr>
                <w:rFonts w:ascii="Verdana" w:hAnsi="Verdana" w:cs="宋体"/>
                <w:color w:val="000000"/>
                <w:sz w:val="18"/>
                <w:szCs w:val="18"/>
              </w:rPr>
              <w:t>-</w:t>
            </w:r>
            <w:r>
              <w:rPr>
                <w:rFonts w:hint="eastAsia" w:ascii="Verdana" w:hAnsi="Verdana" w:eastAsia="宋体"/>
                <w:color w:val="000000"/>
                <w:sz w:val="18"/>
                <w:szCs w:val="18"/>
              </w:rPr>
              <w:t>投资</w:t>
            </w:r>
            <w:r>
              <w:rPr>
                <w:rFonts w:hint="eastAsia" w:ascii="微软雅黑" w:hAnsi="微软雅黑" w:eastAsia="微软雅黑" w:cs="微软雅黑"/>
                <w:color w:val="000000"/>
                <w:sz w:val="18"/>
                <w:szCs w:val="18"/>
              </w:rPr>
              <w:t>账户</w:t>
            </w:r>
            <w:r>
              <w:rPr>
                <w:rFonts w:hint="eastAsia" w:ascii="Verdana" w:hAnsi="Verdana" w:eastAsia="宋体"/>
                <w:color w:val="000000"/>
                <w:sz w:val="18"/>
                <w:szCs w:val="18"/>
              </w:rPr>
              <w:t xml:space="preserve"> </w:t>
            </w: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2</w:t>
            </w:r>
            <w:r>
              <w:rPr>
                <w:rFonts w:ascii="Verdana" w:hAnsi="Verdana" w:cs="宋体"/>
                <w:color w:val="000000"/>
                <w:sz w:val="18"/>
                <w:szCs w:val="18"/>
              </w:rPr>
              <w:t>-</w:t>
            </w:r>
            <w:r>
              <w:rPr>
                <w:rFonts w:ascii="宋体" w:hAnsi="宋体" w:eastAsia="宋体" w:cs="宋体"/>
                <w:color w:val="000000"/>
                <w:sz w:val="18"/>
                <w:szCs w:val="18"/>
              </w:rPr>
              <w:t>融资账户</w:t>
            </w:r>
            <w:r>
              <w:rPr>
                <w:rFonts w:hint="eastAsia" w:ascii="Verdana" w:hAnsi="Verdana" w:eastAsia="宋体"/>
                <w:color w:val="000000"/>
                <w:sz w:val="18"/>
                <w:szCs w:val="18"/>
              </w:rPr>
              <w:t xml:space="preserve"> 必填项</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360" w:firstLineChars="200"/>
              <w:jc w:val="left"/>
              <w:rPr>
                <w:rFonts w:hint="eastAsia" w:ascii="Verdana" w:hAnsi="Verdana" w:cs="宋体"/>
                <w:color w:val="000000"/>
                <w:sz w:val="18"/>
                <w:szCs w:val="18"/>
              </w:rPr>
              <w:pPrChange w:id="1327" w:author="Bay" w:date="2018-06-22T17:17:51Z">
                <w:pPr>
                  <w:widowControl/>
                  <w:ind w:firstLine="180" w:firstLineChars="100"/>
                  <w:jc w:val="left"/>
                </w:pPr>
              </w:pPrChange>
            </w:pPr>
            <w:r>
              <w:rPr>
                <w:rFonts w:ascii="Verdana" w:hAnsi="Verdana" w:cs="宋体"/>
                <w:color w:val="000000"/>
                <w:sz w:val="18"/>
                <w:szCs w:val="18"/>
              </w:rPr>
              <w:t>client_property</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公私标示</w:t>
            </w:r>
            <w:r>
              <w:rPr>
                <w:rFonts w:hint="eastAsia" w:ascii="微软雅黑" w:hAnsi="微软雅黑" w:eastAsia="微软雅黑" w:cs="微软雅黑"/>
                <w:color w:val="000000"/>
                <w:sz w:val="18"/>
                <w:szCs w:val="18"/>
              </w:rPr>
              <w:t>，</w:t>
            </w:r>
            <w:r>
              <w:rPr>
                <w:rFonts w:hint="eastAsia" w:ascii="Verdana" w:hAnsi="Verdana" w:eastAsia="宋体"/>
                <w:color w:val="000000"/>
                <w:sz w:val="18"/>
                <w:szCs w:val="18"/>
              </w:rPr>
              <w:t>0-</w:t>
            </w:r>
            <w:r>
              <w:rPr>
                <w:rFonts w:hint="eastAsia" w:ascii="宋体" w:hAnsi="宋体" w:eastAsia="宋体"/>
                <w:color w:val="000000"/>
                <w:sz w:val="18"/>
                <w:szCs w:val="18"/>
              </w:rPr>
              <w:t xml:space="preserve">个人 </w:t>
            </w:r>
            <w:r>
              <w:rPr>
                <w:rFonts w:hint="eastAsia" w:ascii="Verdana" w:hAnsi="Verdana" w:eastAsia="宋体"/>
                <w:color w:val="000000"/>
                <w:sz w:val="18"/>
                <w:szCs w:val="18"/>
              </w:rPr>
              <w:t>1-</w:t>
            </w:r>
            <w:r>
              <w:rPr>
                <w:rFonts w:hint="eastAsia" w:ascii="宋体" w:hAnsi="宋体" w:eastAsia="宋体"/>
                <w:color w:val="000000"/>
                <w:sz w:val="18"/>
                <w:szCs w:val="18"/>
              </w:rPr>
              <w:t>公司； 默认个人</w:t>
            </w:r>
          </w:p>
        </w:tc>
      </w:tr>
      <w:tr>
        <w:tblPrEx>
          <w:tblLayout w:type="fixed"/>
          <w:tblCellMar>
            <w:top w:w="0" w:type="dxa"/>
            <w:left w:w="108" w:type="dxa"/>
            <w:bottom w:w="0" w:type="dxa"/>
            <w:right w:w="108" w:type="dxa"/>
          </w:tblCellMar>
        </w:tblPrEx>
        <w:trPr>
          <w:trHeight w:val="319" w:hRule="atLeast"/>
          <w:ins w:id="1328" w:author="Bay" w:date="2018-06-15T10:48:23Z"/>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360" w:firstLineChars="200"/>
              <w:jc w:val="left"/>
              <w:rPr>
                <w:ins w:id="1330" w:author="Bay" w:date="2018-06-15T10:48:23Z"/>
                <w:rFonts w:hint="eastAsia" w:ascii="Verdana" w:hAnsi="Verdana" w:eastAsia="宋体" w:cs="宋体"/>
                <w:color w:val="000000"/>
                <w:sz w:val="18"/>
                <w:szCs w:val="18"/>
                <w:lang w:val="en-US" w:eastAsia="zh-CN"/>
              </w:rPr>
              <w:pPrChange w:id="1329" w:author="Bay" w:date="2018-06-22T17:17:48Z">
                <w:pPr>
                  <w:widowControl/>
                  <w:ind w:firstLine="180" w:firstLineChars="100"/>
                  <w:jc w:val="left"/>
                </w:pPr>
              </w:pPrChange>
            </w:pPr>
            <w:ins w:id="1331" w:author="Bay" w:date="2018-06-15T10:48:46Z">
              <w:r>
                <w:rPr>
                  <w:rFonts w:hint="eastAsia" w:ascii="Verdana" w:hAnsi="Verdana" w:eastAsia="宋体" w:cs="宋体"/>
                  <w:color w:val="000000"/>
                  <w:sz w:val="18"/>
                  <w:szCs w:val="18"/>
                  <w:lang w:val="en-US" w:eastAsia="zh-CN"/>
                </w:rPr>
                <w:t>B</w:t>
              </w:r>
            </w:ins>
            <w:ins w:id="1332" w:author="Bay" w:date="2018-06-15T10:48:43Z">
              <w:r>
                <w:rPr>
                  <w:rFonts w:hint="eastAsia" w:ascii="Verdana" w:hAnsi="Verdana" w:eastAsia="宋体" w:cs="宋体"/>
                  <w:color w:val="000000"/>
                  <w:sz w:val="18"/>
                  <w:szCs w:val="18"/>
                  <w:lang w:val="en-US" w:eastAsia="zh-CN"/>
                </w:rPr>
                <w:t>ank</w:t>
              </w:r>
            </w:ins>
            <w:ins w:id="1333" w:author="Bay" w:date="2018-06-15T10:48:50Z">
              <w:r>
                <w:rPr>
                  <w:rFonts w:hint="eastAsia" w:ascii="Verdana" w:hAnsi="Verdana" w:eastAsia="宋体" w:cs="宋体"/>
                  <w:color w:val="000000"/>
                  <w:sz w:val="18"/>
                  <w:szCs w:val="18"/>
                  <w:lang w:val="en-US" w:eastAsia="zh-CN"/>
                </w:rPr>
                <w:t>code</w:t>
              </w:r>
            </w:ins>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ins w:id="1334" w:author="Bay" w:date="2018-06-15T10:48:23Z"/>
                <w:rFonts w:hint="eastAsia" w:ascii="Verdana" w:hAnsi="Verdana" w:eastAsia="宋体"/>
                <w:color w:val="000000"/>
                <w:sz w:val="18"/>
                <w:szCs w:val="18"/>
                <w:lang w:val="en-US" w:eastAsia="zh-CN"/>
              </w:rPr>
            </w:pPr>
            <w:ins w:id="1335" w:author="Bay" w:date="2018-06-15T10:48:27Z">
              <w:r>
                <w:rPr>
                  <w:rFonts w:hint="eastAsia" w:ascii="Verdana" w:hAnsi="Verdana" w:eastAsia="宋体"/>
                  <w:color w:val="000000"/>
                  <w:sz w:val="18"/>
                  <w:szCs w:val="18"/>
                  <w:lang w:val="en-US" w:eastAsia="zh-CN"/>
                </w:rPr>
                <w:t>O</w:t>
              </w:r>
            </w:ins>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ins w:id="1336" w:author="Bay" w:date="2018-06-15T10:48:23Z"/>
                <w:rFonts w:hint="eastAsia" w:ascii="Verdana" w:hAnsi="Verdana" w:eastAsia="宋体"/>
                <w:color w:val="000000"/>
                <w:sz w:val="18"/>
                <w:szCs w:val="18"/>
                <w:lang w:val="en-US" w:eastAsia="zh-CN"/>
              </w:rPr>
            </w:pPr>
            <w:ins w:id="1337" w:author="Bay" w:date="2018-06-15T10:49:00Z">
              <w:r>
                <w:rPr>
                  <w:rFonts w:hint="eastAsia" w:ascii="Verdana" w:hAnsi="Verdana" w:eastAsia="宋体"/>
                  <w:color w:val="000000"/>
                  <w:sz w:val="18"/>
                  <w:szCs w:val="18"/>
                  <w:lang w:val="en-US" w:eastAsia="zh-CN"/>
                </w:rPr>
                <w:t>C</w:t>
              </w:r>
            </w:ins>
            <w:ins w:id="1338" w:author="Bay" w:date="2018-06-15T10:49:04Z">
              <w:r>
                <w:rPr>
                  <w:rFonts w:hint="eastAsia" w:ascii="Verdana" w:hAnsi="Verdana" w:eastAsia="宋体"/>
                  <w:color w:val="000000"/>
                  <w:sz w:val="18"/>
                  <w:szCs w:val="18"/>
                  <w:lang w:val="en-US" w:eastAsia="zh-CN"/>
                </w:rPr>
                <w:t>(</w:t>
              </w:r>
            </w:ins>
            <w:ins w:id="1339" w:author="Bay" w:date="2018-06-15T10:49:48Z">
              <w:r>
                <w:rPr>
                  <w:rFonts w:hint="eastAsia" w:ascii="Verdana" w:hAnsi="Verdana" w:eastAsia="宋体"/>
                  <w:color w:val="000000"/>
                  <w:sz w:val="18"/>
                  <w:szCs w:val="18"/>
                  <w:lang w:val="en-US" w:eastAsia="zh-CN"/>
                </w:rPr>
                <w:t>8</w:t>
              </w:r>
            </w:ins>
            <w:ins w:id="1340" w:author="Bay" w:date="2018-06-15T10:49:04Z">
              <w:r>
                <w:rPr>
                  <w:rFonts w:hint="eastAsia" w:ascii="Verdana" w:hAnsi="Verdana" w:eastAsia="宋体"/>
                  <w:color w:val="000000"/>
                  <w:sz w:val="18"/>
                  <w:szCs w:val="18"/>
                  <w:lang w:val="en-US" w:eastAsia="zh-CN"/>
                </w:rPr>
                <w:t>)</w:t>
              </w:r>
            </w:ins>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ins w:id="1341" w:author="Bay" w:date="2018-06-15T10:48:23Z"/>
                <w:rFonts w:hint="eastAsia" w:ascii="Verdana" w:hAnsi="Verdana" w:eastAsia="宋体"/>
                <w:color w:val="000000"/>
                <w:sz w:val="18"/>
                <w:szCs w:val="18"/>
                <w:lang w:val="en-US" w:eastAsia="zh-CN"/>
              </w:rPr>
            </w:pPr>
            <w:ins w:id="1342" w:author="Bay" w:date="2018-06-15T10:49:42Z">
              <w:r>
                <w:rPr>
                  <w:rFonts w:hint="eastAsia" w:ascii="Verdana" w:hAnsi="Verdana" w:eastAsia="宋体"/>
                  <w:color w:val="000000"/>
                  <w:sz w:val="18"/>
                  <w:szCs w:val="18"/>
                  <w:lang w:val="en-US" w:eastAsia="zh-CN"/>
                </w:rPr>
                <w:t>银行</w:t>
              </w:r>
            </w:ins>
            <w:ins w:id="1343" w:author="Bay" w:date="2018-06-15T10:49:43Z">
              <w:r>
                <w:rPr>
                  <w:rFonts w:hint="eastAsia" w:ascii="Verdana" w:hAnsi="Verdana" w:eastAsia="宋体"/>
                  <w:color w:val="000000"/>
                  <w:sz w:val="18"/>
                  <w:szCs w:val="18"/>
                  <w:lang w:val="en-US" w:eastAsia="zh-CN"/>
                </w:rPr>
                <w:t>编码</w:t>
              </w:r>
            </w:ins>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卡类型(</w:t>
            </w:r>
            <w:ins w:id="1344" w:author="Bay" w:date="2018-06-15T10:26:04Z">
              <w:r>
                <w:rPr>
                  <w:rFonts w:hint="eastAsia" w:ascii="Verdana" w:hAnsi="Verdana" w:eastAsia="宋体"/>
                  <w:color w:val="000000"/>
                  <w:sz w:val="18"/>
                  <w:szCs w:val="18"/>
                  <w:lang w:val="en-US" w:eastAsia="zh-CN"/>
                </w:rPr>
                <w:t>1</w:t>
              </w:r>
            </w:ins>
            <w:ins w:id="1345" w:author="Bay" w:date="2018-06-15T10:26:05Z">
              <w:r>
                <w:rPr>
                  <w:rFonts w:hint="eastAsia" w:ascii="Verdana" w:hAnsi="Verdana" w:eastAsia="宋体"/>
                  <w:color w:val="000000"/>
                  <w:sz w:val="18"/>
                  <w:szCs w:val="18"/>
                  <w:lang w:val="en-US" w:eastAsia="zh-CN"/>
                </w:rPr>
                <w:t>.</w:t>
              </w:r>
            </w:ins>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currency_code</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w:t>
            </w:r>
          </w:p>
        </w:tc>
        <w:tc>
          <w:tcPr>
            <w:tcW w:w="3631" w:type="dxa"/>
            <w:tcBorders>
              <w:top w:val="double" w:color="8DB3E2" w:sz="2" w:space="0"/>
              <w:left w:val="nil"/>
              <w:bottom w:val="double" w:color="8DB3E2" w:sz="2" w:space="0"/>
              <w:right w:val="double" w:color="8DB3E2" w:sz="2" w:space="0"/>
            </w:tcBorders>
            <w:shd w:val="clear" w:color="auto" w:fill="FFFFFF"/>
          </w:tcPr>
          <w:p>
            <w:pPr>
              <w:ind w:left="0" w:leftChars="0" w:firstLine="480" w:firstLineChars="200"/>
              <w:rPr>
                <w:rFonts w:hint="eastAsia" w:ascii="Verdana" w:hAnsi="Verdana" w:eastAsia="宋体" w:cs="宋体"/>
                <w:color w:val="000000"/>
                <w:sz w:val="18"/>
                <w:szCs w:val="18"/>
                <w:lang w:eastAsia="zh-CN"/>
              </w:rPr>
            </w:pPr>
            <w:r>
              <w:fldChar w:fldCharType="begin"/>
            </w:r>
            <w:r>
              <w:instrText xml:space="preserve"> HYPERLINK \l "dict_币种" </w:instrText>
            </w:r>
            <w:r>
              <w:fldChar w:fldCharType="separate"/>
            </w:r>
            <w:r>
              <w:rPr>
                <w:rStyle w:val="22"/>
                <w:rFonts w:hint="eastAsia" w:ascii="Verdana" w:hAnsi="Verdana" w:eastAsia="宋体"/>
                <w:sz w:val="18"/>
                <w:szCs w:val="18"/>
              </w:rPr>
              <w:t>币种</w:t>
            </w:r>
            <w:r>
              <w:rPr>
                <w:rStyle w:val="22"/>
                <w:rFonts w:hint="eastAsia" w:ascii="Verdana" w:hAnsi="Verdana" w:eastAsia="宋体"/>
                <w:sz w:val="18"/>
                <w:szCs w:val="18"/>
              </w:rPr>
              <w:fldChar w:fldCharType="end"/>
            </w:r>
            <w:del w:id="1346" w:author="Bay" w:date="2018-06-15T18:02:55Z">
              <w:r>
                <w:rPr>
                  <w:rFonts w:hint="eastAsia" w:ascii="宋体" w:hAnsi="宋体" w:eastAsia="宋体" w:cs="宋体"/>
                </w:rPr>
                <w:delText>（</w:delText>
              </w:r>
            </w:del>
            <w:ins w:id="1347" w:author="Bay" w:date="2018-06-15T18:02:55Z">
              <w:r>
                <w:rPr>
                  <w:rFonts w:hint="eastAsia" w:ascii="宋体" w:hAnsi="宋体" w:eastAsia="宋体" w:cs="宋体"/>
                  <w:lang w:eastAsia="zh-CN"/>
                </w:rPr>
                <w:t>(</w:t>
              </w:r>
            </w:ins>
            <w:r>
              <w:rPr>
                <w:rFonts w:hint="eastAsia" w:ascii="宋体" w:hAnsi="宋体" w:eastAsia="宋体" w:cs="宋体"/>
              </w:rPr>
              <w:t>默认</w:t>
            </w:r>
            <w:r>
              <w:rPr>
                <w:rFonts w:ascii="Verdana" w:hAnsi="Verdana"/>
              </w:rPr>
              <w:t>CNY</w:t>
            </w:r>
            <w:del w:id="1348" w:author="Bay" w:date="2018-06-15T18:03:18Z">
              <w:r>
                <w:rPr>
                  <w:rFonts w:ascii="宋体" w:hAnsi="宋体" w:eastAsia="宋体"/>
                </w:rPr>
                <w:delText>）</w:delText>
              </w:r>
            </w:del>
            <w:ins w:id="1349" w:author="Bay" w:date="2018-06-15T18:03:18Z">
              <w:r>
                <w:rPr>
                  <w:rFonts w:hint="eastAsia" w:ascii="宋体" w:hAnsi="宋体" w:eastAsia="宋体"/>
                  <w:lang w:eastAsia="zh-CN"/>
                </w:rPr>
                <w:t>)</w:t>
              </w:r>
            </w:ins>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card_no</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C(32)</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mt</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return_url</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同步回调地址</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notify_url</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350" w:author="Bay" w:date="2018-06-15T18:02:55Z">
              <w:r>
                <w:rPr>
                  <w:rFonts w:hint="eastAsia" w:ascii="宋体" w:hAnsi="宋体" w:eastAsia="宋体"/>
                  <w:color w:val="000000"/>
                  <w:sz w:val="18"/>
                  <w:szCs w:val="18"/>
                </w:rPr>
                <w:delText>（</w:delText>
              </w:r>
            </w:del>
            <w:ins w:id="1351"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352" w:author="Bay" w:date="2018-06-15T18:03:18Z">
              <w:r>
                <w:rPr>
                  <w:rFonts w:hint="eastAsia" w:ascii="宋体" w:hAnsi="宋体" w:eastAsia="宋体"/>
                  <w:color w:val="000000"/>
                  <w:sz w:val="18"/>
                  <w:szCs w:val="18"/>
                </w:rPr>
                <w:delText>）</w:delText>
              </w:r>
            </w:del>
            <w:ins w:id="1353" w:author="Bay" w:date="2018-06-15T18:03:18Z">
              <w:r>
                <w:rPr>
                  <w:rFonts w:hint="eastAsia" w:ascii="宋体" w:hAnsi="宋体" w:eastAsia="宋体"/>
                  <w:color w:val="000000"/>
                  <w:sz w:val="18"/>
                  <w:szCs w:val="18"/>
                  <w:lang w:eastAsia="zh-CN"/>
                </w:rPr>
                <w:t>)</w:t>
              </w:r>
            </w:ins>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96"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30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63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充值回调通知</w:t>
      </w:r>
    </w:p>
    <w:p>
      <w:pPr>
        <w:rPr>
          <w:rFonts w:ascii="Verdana" w:hAnsi="Verdana" w:cs="宋体"/>
          <w:sz w:val="21"/>
          <w:szCs w:val="21"/>
        </w:rPr>
      </w:pPr>
      <w:r>
        <w:rPr>
          <w:rFonts w:hint="eastAsia" w:ascii="宋体" w:hAnsi="宋体" w:eastAsia="宋体"/>
          <w:sz w:val="21"/>
          <w:szCs w:val="21"/>
        </w:rPr>
        <w:t>接口说明</w:t>
      </w:r>
    </w:p>
    <w:tbl>
      <w:tblPr>
        <w:tblStyle w:val="23"/>
        <w:tblW w:w="8214" w:type="dxa"/>
        <w:tblInd w:w="0" w:type="dxa"/>
        <w:tblLayout w:type="fixed"/>
        <w:tblCellMar>
          <w:top w:w="0" w:type="dxa"/>
          <w:left w:w="108" w:type="dxa"/>
          <w:bottom w:w="0" w:type="dxa"/>
          <w:right w:w="108" w:type="dxa"/>
        </w:tblCellMar>
      </w:tblPr>
      <w:tblGrid>
        <w:gridCol w:w="1713"/>
        <w:gridCol w:w="650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资金账户管理平台回调通知投融资充值情况</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版本</w:t>
            </w:r>
          </w:p>
        </w:tc>
        <w:tc>
          <w:tcPr>
            <w:tcW w:w="65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接口类型</w:t>
            </w:r>
          </w:p>
        </w:tc>
        <w:tc>
          <w:tcPr>
            <w:tcW w:w="65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传输方式</w:t>
            </w:r>
          </w:p>
        </w:tc>
        <w:tc>
          <w:tcPr>
            <w:tcW w:w="65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POST</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210"/>
        <w:gridCol w:w="914"/>
        <w:gridCol w:w="1290"/>
        <w:gridCol w:w="3716"/>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 xml:space="preserve">  </w:t>
            </w: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 xml:space="preserve">  </w:t>
            </w: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platcust</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 xml:space="preserve">  </w:t>
            </w: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type</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left="0" w:leftChars="0" w:firstLine="360" w:firstLineChars="200"/>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充值类型</w:t>
            </w:r>
            <w:del w:id="1354" w:author="Bay" w:date="2018-06-15T18:02:55Z">
              <w:r>
                <w:rPr>
                  <w:rFonts w:hint="eastAsia" w:ascii="Verdana" w:hAnsi="Verdana" w:eastAsia="宋体"/>
                  <w:color w:val="000000"/>
                  <w:sz w:val="18"/>
                  <w:szCs w:val="18"/>
                </w:rPr>
                <w:delText>（</w:delText>
              </w:r>
            </w:del>
            <w:ins w:id="135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 xml:space="preserve">用户充值 </w:t>
            </w:r>
            <w:del w:id="1356" w:author="Bay" w:date="2018-06-15T18:03:18Z">
              <w:r>
                <w:rPr>
                  <w:rFonts w:hint="eastAsia" w:ascii="宋体" w:hAnsi="宋体" w:eastAsia="宋体"/>
                  <w:color w:val="000000"/>
                  <w:sz w:val="18"/>
                  <w:szCs w:val="18"/>
                </w:rPr>
                <w:delText>）</w:delText>
              </w:r>
            </w:del>
            <w:ins w:id="1357"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order_amt</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N(19,2)</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trans _date</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C(10)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trans_time</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8</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pay_order_no</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pay_finish_date</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C(10)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pay_finish_time</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C(8)</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order_stat</w:t>
            </w:r>
            <w:r>
              <w:rPr>
                <w:rFonts w:ascii="Verdana" w:hAnsi="Verdana" w:cs="宋体"/>
                <w:color w:val="000000"/>
                <w:sz w:val="18"/>
                <w:szCs w:val="18"/>
              </w:rPr>
              <w:t>us</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pay_amt</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N(19,2)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info</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 xml:space="preserve">  </w:t>
            </w:r>
            <w:r>
              <w:rPr>
                <w:rFonts w:hint="eastAsia" w:ascii="Verdana" w:hAnsi="Verdana" w:eastAsia="宋体"/>
                <w:color w:val="000000"/>
                <w:sz w:val="18"/>
                <w:szCs w:val="18"/>
              </w:rPr>
              <w:t>C(40)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失败原因</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no</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9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编码</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jc w:val="both"/>
              <w:rPr>
                <w:rFonts w:ascii="Verdana" w:hAnsi="Verdana" w:cs="宋体"/>
                <w:color w:val="000000"/>
                <w:sz w:val="18"/>
                <w:szCs w:val="18"/>
              </w:rPr>
            </w:pPr>
            <w:r>
              <w:rPr>
                <w:rFonts w:ascii="Verdana" w:hAnsi="Verdana" w:cs="宋体"/>
                <w:color w:val="000000"/>
                <w:kern w:val="0"/>
                <w:sz w:val="18"/>
                <w:szCs w:val="18"/>
              </w:rPr>
              <w:t>C(25)</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0" w:firstLineChars="0"/>
              <w:rPr>
                <w:rFonts w:ascii="Verdana" w:hAnsi="Verdana" w:cs="宋体"/>
                <w:color w:val="000000"/>
                <w:sz w:val="18"/>
                <w:szCs w:val="18"/>
              </w:rPr>
            </w:pPr>
            <w:r>
              <w:rPr>
                <w:rFonts w:ascii="Verdana" w:hAnsi="Verdana" w:cs="宋体"/>
                <w:color w:val="000000"/>
                <w:sz w:val="18"/>
                <w:szCs w:val="18"/>
              </w:rPr>
              <w:t>host_req_serial_no</w:t>
            </w:r>
          </w:p>
        </w:tc>
        <w:tc>
          <w:tcPr>
            <w:tcW w:w="914"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1290" w:type="dxa"/>
            <w:tcBorders>
              <w:top w:val="double" w:color="8DB3E2" w:sz="2" w:space="0"/>
              <w:left w:val="nil"/>
              <w:bottom w:val="double" w:color="8DB3E2" w:sz="2" w:space="0"/>
              <w:right w:val="double" w:color="8DB3E2" w:sz="2" w:space="0"/>
            </w:tcBorders>
            <w:shd w:val="clear" w:color="auto" w:fill="BDD6EE"/>
            <w:vAlign w:val="center"/>
          </w:tcPr>
          <w:p>
            <w:pPr>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48</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通知返回结果，响应参数</w:t>
      </w:r>
    </w:p>
    <w:p>
      <w:pPr>
        <w:rPr>
          <w:del w:id="1358" w:author="Bay" w:date="2018-06-15T10:28:45Z"/>
          <w:rFonts w:ascii="Verdana" w:hAnsi="Verdana" w:cs="宋体"/>
          <w:sz w:val="21"/>
          <w:szCs w:val="21"/>
        </w:rPr>
      </w:pPr>
      <w:del w:id="1359" w:author="Bay" w:date="2018-06-15T10:28:45Z">
        <w:r>
          <w:rPr>
            <w:rFonts w:hint="eastAsia" w:ascii="宋体" w:hAnsi="宋体" w:eastAsia="宋体"/>
            <w:sz w:val="21"/>
            <w:szCs w:val="21"/>
          </w:rPr>
          <w:delText>如果投融资平收到异步通知，则返回以下内容，表示收到，否则资金账户管理平台每隔</w:delText>
        </w:r>
      </w:del>
      <w:del w:id="1360" w:author="Bay" w:date="2018-06-15T10:28:45Z">
        <w:r>
          <w:rPr>
            <w:rFonts w:hint="eastAsia" w:ascii="Verdana" w:hAnsi="Verdana" w:eastAsia="宋体"/>
            <w:sz w:val="21"/>
            <w:szCs w:val="21"/>
          </w:rPr>
          <w:delText>2</w:delText>
        </w:r>
      </w:del>
      <w:del w:id="1361" w:author="Bay" w:date="2018-06-15T10:28:45Z">
        <w:r>
          <w:rPr>
            <w:rFonts w:hint="eastAsia" w:ascii="宋体" w:hAnsi="宋体" w:eastAsia="宋体"/>
            <w:sz w:val="21"/>
            <w:szCs w:val="21"/>
          </w:rPr>
          <w:delText>分钟异步通知一次，持续</w:delText>
        </w:r>
      </w:del>
      <w:del w:id="1362" w:author="Bay" w:date="2018-06-15T10:28:45Z">
        <w:r>
          <w:rPr>
            <w:rFonts w:hint="eastAsia" w:ascii="Verdana" w:hAnsi="Verdana" w:eastAsia="宋体"/>
            <w:sz w:val="21"/>
            <w:szCs w:val="21"/>
          </w:rPr>
          <w:delText>10</w:delText>
        </w:r>
      </w:del>
      <w:del w:id="1363" w:author="Bay" w:date="2018-06-15T10:28:45Z">
        <w:r>
          <w:rPr>
            <w:rFonts w:hint="eastAsia" w:ascii="宋体" w:hAnsi="宋体" w:eastAsia="宋体"/>
            <w:sz w:val="21"/>
            <w:szCs w:val="21"/>
          </w:rPr>
          <w:delText>次</w:delText>
        </w:r>
      </w:del>
    </w:p>
    <w:tbl>
      <w:tblPr>
        <w:tblStyle w:val="23"/>
        <w:tblW w:w="8214" w:type="dxa"/>
        <w:tblInd w:w="0" w:type="dxa"/>
        <w:tblLayout w:type="fixed"/>
        <w:tblCellMar>
          <w:top w:w="0" w:type="dxa"/>
          <w:left w:w="108" w:type="dxa"/>
          <w:bottom w:w="0" w:type="dxa"/>
          <w:right w:w="108" w:type="dxa"/>
        </w:tblCellMar>
      </w:tblPr>
      <w:tblGrid>
        <w:gridCol w:w="1699"/>
        <w:gridCol w:w="803"/>
        <w:gridCol w:w="1250"/>
        <w:gridCol w:w="4462"/>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{"recode":"success"}</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2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46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2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462"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返回码，success</w:t>
            </w:r>
            <w:r>
              <w:rPr>
                <w:rFonts w:hint="eastAsia" w:ascii="宋体" w:hAnsi="宋体" w:eastAsia="宋体"/>
                <w:color w:val="000000"/>
                <w:sz w:val="18"/>
                <w:szCs w:val="18"/>
              </w:rPr>
              <w:t>为成功</w:t>
            </w:r>
          </w:p>
        </w:tc>
      </w:tr>
    </w:tbl>
    <w:p>
      <w:pPr>
        <w:rPr>
          <w:rFonts w:ascii="Verdana" w:hAnsi="Verdana" w:cs="宋体"/>
          <w:sz w:val="21"/>
          <w:szCs w:val="21"/>
        </w:rPr>
      </w:pPr>
      <w:r>
        <w:rPr>
          <w:rFonts w:ascii="Verdana" w:hAnsi="Verdana" w:cs="宋体"/>
          <w:sz w:val="21"/>
          <w:szCs w:val="21"/>
        </w:rPr>
        <w:t xml:space="preserve"> </w:t>
      </w:r>
    </w:p>
    <w:p>
      <w:r>
        <w:rPr>
          <w:rFonts w:ascii="Verdana" w:hAnsi="Verdana" w:cs="宋体"/>
          <w:sz w:val="21"/>
          <w:szCs w:val="21"/>
        </w:rPr>
        <w:t xml:space="preserve"> </w:t>
      </w:r>
    </w:p>
    <w:p>
      <w:pPr>
        <w:pStyle w:val="4"/>
      </w:pPr>
      <w:r>
        <w:rPr>
          <w:rFonts w:hint="eastAsia"/>
        </w:rPr>
        <w:t>快捷充值请求</w:t>
      </w:r>
    </w:p>
    <w:p>
      <w:pPr>
        <w:ind w:left="480" w:firstLine="0" w:firstLineChars="0"/>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商户平台提交用户快捷充值请求信息，资金账户管理系统将给用户发送短信验证码。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/payment/apply_quick_pay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079"/>
        <w:gridCol w:w="1135"/>
        <w:gridCol w:w="1200"/>
        <w:gridCol w:w="3716"/>
      </w:tblGrid>
      <w:tr>
        <w:tblPrEx>
          <w:tblLayout w:type="fixed"/>
          <w:tblCellMar>
            <w:top w:w="0" w:type="dxa"/>
            <w:left w:w="108" w:type="dxa"/>
            <w:bottom w:w="0" w:type="dxa"/>
            <w:right w:w="108" w:type="dxa"/>
          </w:tblCellMar>
        </w:tblPrEx>
        <w:trPr>
          <w:trHeight w:val="290"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name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姓名</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ard</w:t>
            </w:r>
            <w:r>
              <w:rPr>
                <w:rFonts w:ascii="Verdana" w:hAnsi="Verdana" w:cs="宋体"/>
                <w:color w:val="000000"/>
                <w:sz w:val="18"/>
                <w:szCs w:val="18"/>
              </w:rPr>
              <w:t>_</w:t>
            </w:r>
            <w:r>
              <w:rPr>
                <w:rFonts w:hint="eastAsia" w:ascii="Verdana" w:hAnsi="Verdana" w:eastAsia="宋体"/>
                <w:color w:val="000000"/>
                <w:sz w:val="18"/>
                <w:szCs w:val="18"/>
              </w:rPr>
              <w:t>no</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银行卡号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w:t>
            </w:r>
            <w:r>
              <w:rPr>
                <w:rFonts w:hint="eastAsia" w:ascii="Verdana" w:hAnsi="Verdana" w:eastAsia="宋体"/>
                <w:color w:val="000000"/>
                <w:sz w:val="18"/>
                <w:szCs w:val="18"/>
                <w:lang w:val="en-US" w:eastAsia="zh-CN"/>
              </w:rPr>
              <w:t>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currency_code</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fldChar w:fldCharType="begin"/>
            </w:r>
            <w:r>
              <w:instrText xml:space="preserve"> HYPERLINK \l "dict_币种" </w:instrText>
            </w:r>
            <w:r>
              <w:fldChar w:fldCharType="separate"/>
            </w:r>
            <w:r>
              <w:rPr>
                <w:rStyle w:val="22"/>
                <w:rFonts w:hint="eastAsia" w:ascii="Verdana" w:hAnsi="Verdana" w:eastAsia="宋体"/>
                <w:sz w:val="18"/>
                <w:szCs w:val="18"/>
              </w:rPr>
              <w:t>币种</w:t>
            </w:r>
            <w:r>
              <w:rPr>
                <w:rStyle w:val="22"/>
                <w:rFonts w:hint="eastAsia" w:ascii="Verdana" w:hAnsi="Verdana" w:eastAsia="宋体"/>
                <w:sz w:val="18"/>
                <w:szCs w:val="18"/>
              </w:rPr>
              <w:fldChar w:fldCharType="end"/>
            </w:r>
            <w:del w:id="1364" w:author="Bay" w:date="2018-06-15T18:02:55Z">
              <w:r>
                <w:rPr>
                  <w:rFonts w:hint="eastAsia" w:ascii="宋体" w:hAnsi="宋体" w:eastAsia="宋体" w:cs="宋体"/>
                </w:rPr>
                <w:delText>（</w:delText>
              </w:r>
            </w:del>
            <w:ins w:id="1365" w:author="Bay" w:date="2018-06-15T18:02:55Z">
              <w:r>
                <w:rPr>
                  <w:rFonts w:hint="eastAsia" w:ascii="宋体" w:hAnsi="宋体" w:eastAsia="宋体" w:cs="宋体"/>
                  <w:lang w:eastAsia="zh-CN"/>
                </w:rPr>
                <w:t>(</w:t>
              </w:r>
            </w:ins>
            <w:r>
              <w:rPr>
                <w:rFonts w:hint="eastAsia" w:ascii="宋体" w:hAnsi="宋体" w:eastAsia="宋体" w:cs="宋体"/>
              </w:rPr>
              <w:t>默认</w:t>
            </w:r>
            <w:r>
              <w:rPr>
                <w:rFonts w:ascii="Verdana" w:hAnsi="Verdana"/>
              </w:rPr>
              <w:t>CNY</w:t>
            </w:r>
            <w:del w:id="1366" w:author="Bay" w:date="2018-06-15T18:03:18Z">
              <w:r>
                <w:rPr>
                  <w:rFonts w:ascii="宋体" w:hAnsi="宋体" w:eastAsia="宋体"/>
                </w:rPr>
                <w:delText>）</w:delText>
              </w:r>
            </w:del>
            <w:ins w:id="1367" w:author="Bay" w:date="2018-06-15T18:03:18Z">
              <w:r>
                <w:rPr>
                  <w:rFonts w:hint="eastAsia" w:ascii="宋体" w:hAnsi="宋体" w:eastAsia="宋体"/>
                  <w:lang w:eastAsia="zh-CN"/>
                </w:rPr>
                <w:t>)</w:t>
              </w:r>
            </w:ins>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id_type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证件类型</w:t>
            </w:r>
            <w:del w:id="1368" w:author="Bay" w:date="2018-06-15T18:02:55Z">
              <w:r>
                <w:rPr>
                  <w:rFonts w:hint="eastAsia" w:ascii="Verdana" w:hAnsi="Verdana" w:eastAsia="宋体"/>
                  <w:color w:val="000000"/>
                  <w:sz w:val="18"/>
                  <w:szCs w:val="18"/>
                </w:rPr>
                <w:delText>（</w:delText>
              </w:r>
            </w:del>
            <w:ins w:id="136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：身份证</w:t>
            </w:r>
            <w:del w:id="1370" w:author="Bay" w:date="2018-06-15T18:03:18Z">
              <w:r>
                <w:rPr>
                  <w:rFonts w:hint="eastAsia" w:ascii="宋体" w:hAnsi="宋体" w:eastAsia="宋体"/>
                  <w:color w:val="000000"/>
                  <w:sz w:val="18"/>
                  <w:szCs w:val="18"/>
                </w:rPr>
                <w:delText>）</w:delText>
              </w:r>
            </w:del>
            <w:ins w:id="1371"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id_code</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mobile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银行预留手机号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amt</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充值金额</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charge</w:t>
            </w:r>
            <w:r>
              <w:rPr>
                <w:rFonts w:hint="eastAsia" w:ascii="Verdana" w:hAnsi="Verdana" w:eastAsia="宋体"/>
                <w:color w:val="000000"/>
                <w:sz w:val="18"/>
                <w:szCs w:val="18"/>
              </w:rPr>
              <w:t>_type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投融资账户类型，01-</w:t>
            </w:r>
            <w:r>
              <w:rPr>
                <w:rFonts w:hint="eastAsia" w:ascii="宋体" w:hAnsi="宋体" w:eastAsia="宋体"/>
                <w:color w:val="000000"/>
                <w:sz w:val="18"/>
                <w:szCs w:val="18"/>
              </w:rPr>
              <w:t xml:space="preserve">投资账户  </w:t>
            </w:r>
            <w:r>
              <w:rPr>
                <w:rFonts w:ascii="Verdana" w:hAnsi="Verdana" w:cs="宋体"/>
                <w:color w:val="000000"/>
                <w:sz w:val="18"/>
                <w:szCs w:val="18"/>
              </w:rPr>
              <w:t>0</w:t>
            </w:r>
            <w:r>
              <w:rPr>
                <w:rFonts w:hint="eastAsia" w:ascii="Verdana" w:hAnsi="Verdana" w:eastAsia="宋体"/>
                <w:color w:val="000000"/>
                <w:sz w:val="18"/>
                <w:szCs w:val="18"/>
              </w:rPr>
              <w:t>2-</w:t>
            </w:r>
            <w:r>
              <w:rPr>
                <w:rFonts w:hint="eastAsia" w:ascii="宋体" w:hAnsi="宋体" w:eastAsia="宋体"/>
                <w:color w:val="000000"/>
                <w:sz w:val="18"/>
                <w:szCs w:val="18"/>
              </w:rPr>
              <w:t>融资账户</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C(500)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异步通知地址</w:t>
            </w:r>
          </w:p>
        </w:tc>
      </w:tr>
    </w:tbl>
    <w:p>
      <w:pPr>
        <w:ind w:left="480" w:firstLine="0" w:firstLineChars="0"/>
        <w:rPr>
          <w:rFonts w:hint="eastAsia" w:ascii="宋体" w:hAnsi="宋体" w:eastAsia="宋体"/>
        </w:rPr>
      </w:pP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{"platcust":"201804091520040214105337635275",</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"name":"赵本三",</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"card_no":"6224809876783231",</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"card_type":"1",</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"currency_code":"CNY",</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"id_type":"1",</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"id_code":"362331189210181017",</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"mobile":"17856732412",</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"email":"111111111@qq.com",</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"amt":"200",</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"pay_code":"019"</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,"charge_type":"02",</w:t>
            </w:r>
          </w:p>
          <w:p>
            <w:pPr>
              <w:ind w:firstLine="0" w:firstLineChars="0"/>
              <w:rPr>
                <w:rFonts w:hint="eastAsia" w:ascii="Verdana" w:hAnsi="Verdana" w:eastAsia="宋体" w:cs="宋体"/>
                <w:color w:val="000000"/>
                <w:sz w:val="18"/>
                <w:szCs w:val="18"/>
                <w:lang w:val="en-US" w:eastAsia="zh-CN"/>
              </w:rPr>
            </w:pPr>
            <w:r>
              <w:rPr>
                <w:rFonts w:hint="eastAsia" w:ascii="宋体" w:hAnsi="宋体" w:eastAsia="宋体" w:cs="宋体"/>
                <w:color w:val="000000"/>
                <w:sz w:val="21"/>
                <w:szCs w:val="21"/>
                <w:lang w:val="en-US" w:eastAsia="zh-CN"/>
              </w:rPr>
              <w:t>"notify_url":"http://www.51zhangdan.cc:81/banknotify/api/v1/bjbank/confirm_quick_recharge"}</w:t>
            </w:r>
          </w:p>
        </w:tc>
      </w:tr>
    </w:tbl>
    <w:p>
      <w:pPr>
        <w:ind w:left="480" w:firstLine="0" w:firstLineChars="0"/>
        <w:rPr>
          <w:rFonts w:hint="eastAsia"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7"/>
        <w:gridCol w:w="805"/>
        <w:gridCol w:w="875"/>
        <w:gridCol w:w="483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"data":"{\"order_status\":\"1\",\"process_date\":\"20180522124043\",\"query_id\":\"201805221240430042108555592894\"}",</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"order_no": "av123456322",</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 "10000",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 "处理成功",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 "sign",</w:t>
            </w:r>
          </w:p>
          <w:p>
            <w:pPr>
              <w:ind w:firstLine="0" w:firstLineChars="0"/>
              <w:rPr>
                <w:rFonts w:hint="eastAsia" w:ascii="Verdana" w:hAnsi="Verdana" w:eastAsia="宋体" w:cs="宋体"/>
                <w:color w:val="000000"/>
                <w:sz w:val="18"/>
                <w:szCs w:val="18"/>
                <w:lang w:val="en-US" w:eastAsia="zh-CN"/>
              </w:rPr>
            </w:pPr>
            <w:r>
              <w:rPr>
                <w:rFonts w:hint="eastAsia" w:ascii="宋体" w:hAnsi="宋体" w:eastAsia="宋体" w:cs="宋体"/>
                <w:color w:val="000000"/>
                <w:sz w:val="21"/>
                <w:szCs w:val="21"/>
              </w:rPr>
              <w:t>"trans_date": "20180522"</w:t>
            </w:r>
            <w:r>
              <w:rPr>
                <w:rFonts w:hint="eastAsia" w:ascii="宋体" w:hAnsi="宋体" w:eastAsia="宋体" w:cs="宋体"/>
                <w:color w:val="000000"/>
                <w:sz w:val="21"/>
                <w:szCs w:val="21"/>
                <w:lang w:val="en-US" w:eastAsia="zh-CN"/>
              </w:rPr>
              <w:t>}</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3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data.query_id</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host_req_serial_no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data.error_info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错误消息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3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快捷充值确认</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661"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商户平台提交用户输入的短信验证码及充值请求订单，资金账户管理系统验证通过后，进行快捷充值，并将快捷充值结果通知商户平台</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hint="eastAsia" w:ascii="宋体" w:hAnsi="宋体" w:eastAsia="宋体" w:cs="宋体"/>
                <w:color w:val="000000"/>
                <w:sz w:val="21"/>
                <w:szCs w:val="21"/>
              </w:rPr>
            </w:pPr>
            <w:r>
              <w:rPr>
                <w:rFonts w:hint="eastAsia" w:ascii="宋体" w:hAnsi="宋体" w:eastAsia="宋体" w:cs="宋体"/>
                <w:color w:val="000000"/>
                <w:sz w:val="21"/>
                <w:szCs w:val="21"/>
                <w:shd w:val="clear" w:color="auto" w:fill="FFFFFF"/>
              </w:rPr>
              <w:t>/payment/confirm_quick_pay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identifying_code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origin_order_no</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原</w:t>
            </w:r>
            <w:r>
              <w:rPr>
                <w:rFonts w:hint="eastAsia" w:ascii="微软雅黑" w:hAnsi="微软雅黑" w:eastAsia="微软雅黑" w:cs="微软雅黑"/>
                <w:color w:val="000000"/>
                <w:sz w:val="18"/>
                <w:szCs w:val="18"/>
              </w:rPr>
              <w:t>快捷支付申请订单号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C(20)</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platcust</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372" w:author="Bay" w:date="2018-06-15T18:02:55Z">
              <w:r>
                <w:rPr>
                  <w:rFonts w:hint="eastAsia" w:ascii="宋体" w:hAnsi="宋体" w:eastAsia="宋体"/>
                  <w:color w:val="000000"/>
                  <w:sz w:val="18"/>
                  <w:szCs w:val="18"/>
                </w:rPr>
                <w:delText>（</w:delText>
              </w:r>
            </w:del>
            <w:ins w:id="1373"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374" w:author="Bay" w:date="2018-06-15T18:03:18Z">
              <w:r>
                <w:rPr>
                  <w:rFonts w:hint="eastAsia" w:ascii="宋体" w:hAnsi="宋体" w:eastAsia="宋体"/>
                  <w:color w:val="000000"/>
                  <w:sz w:val="18"/>
                  <w:szCs w:val="18"/>
                </w:rPr>
                <w:delText>）</w:delText>
              </w:r>
            </w:del>
            <w:ins w:id="1375" w:author="Bay" w:date="2018-06-15T18:03:18Z">
              <w:r>
                <w:rPr>
                  <w:rFonts w:hint="eastAsia" w:ascii="宋体" w:hAnsi="宋体" w:eastAsia="宋体"/>
                  <w:color w:val="000000"/>
                  <w:sz w:val="18"/>
                  <w:szCs w:val="18"/>
                  <w:lang w:eastAsia="zh-CN"/>
                </w:rPr>
                <w:t>)</w:t>
              </w:r>
            </w:ins>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left="480" w:firstLine="0" w:firstLineChars="0"/>
        <w:rPr>
          <w:rFonts w:hint="eastAsia" w:ascii="宋体" w:hAnsi="宋体" w:eastAsia="宋体"/>
        </w:rPr>
      </w:pPr>
      <w:r>
        <w:rPr>
          <w:rFonts w:hint="eastAsia" w:ascii="宋体" w:hAnsi="宋体" w:eastAsia="宋体"/>
        </w:rPr>
        <w:t xml:space="preserve"> </w:t>
      </w:r>
    </w:p>
    <w:tbl>
      <w:tblPr>
        <w:tblStyle w:val="23"/>
        <w:tblW w:w="8270" w:type="dxa"/>
        <w:tblInd w:w="0" w:type="dxa"/>
        <w:tblLayout w:type="fixed"/>
        <w:tblCellMar>
          <w:top w:w="0" w:type="dxa"/>
          <w:left w:w="108" w:type="dxa"/>
          <w:bottom w:w="0" w:type="dxa"/>
          <w:right w:w="108" w:type="dxa"/>
        </w:tblCellMar>
      </w:tblPr>
      <w:tblGrid>
        <w:gridCol w:w="1697"/>
        <w:gridCol w:w="657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{"identifying_code":"1234",</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"origin_order_no":"cz1000101111211a",</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"pay_code":"019",</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"platcust":"201804091520040214105337635275",</w:t>
            </w:r>
          </w:p>
          <w:p>
            <w:pPr>
              <w:ind w:firstLine="0" w:firstLineChars="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"trans_pwd":"WjXbYBUvFc=",</w:t>
            </w:r>
          </w:p>
          <w:p>
            <w:pPr>
              <w:ind w:firstLine="0" w:firstLineChars="0"/>
              <w:rPr>
                <w:rFonts w:hint="eastAsia" w:ascii="Verdana" w:hAnsi="Verdana" w:eastAsia="宋体" w:cs="宋体"/>
                <w:color w:val="000000"/>
                <w:sz w:val="18"/>
                <w:szCs w:val="18"/>
                <w:lang w:val="en-US" w:eastAsia="zh-CN"/>
              </w:rPr>
            </w:pPr>
            <w:r>
              <w:rPr>
                <w:rFonts w:hint="eastAsia" w:ascii="宋体" w:hAnsi="宋体" w:eastAsia="宋体" w:cs="宋体"/>
                <w:color w:val="000000"/>
                <w:sz w:val="21"/>
                <w:szCs w:val="21"/>
                <w:lang w:val="en-US" w:eastAsia="zh-CN"/>
              </w:rPr>
              <w:t>"random_key":"87421603137802509632802673285675"}</w:t>
            </w:r>
          </w:p>
        </w:tc>
      </w:tr>
    </w:tbl>
    <w:p>
      <w:pPr>
        <w:ind w:left="480" w:firstLine="0" w:firstLineChars="0"/>
        <w:rPr>
          <w:rFonts w:hint="eastAsia" w:ascii="宋体" w:hAnsi="宋体" w:eastAsia="宋体"/>
        </w:rPr>
      </w:pPr>
    </w:p>
    <w:p>
      <w:pPr>
        <w:rPr>
          <w:rFonts w:hint="eastAsia"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"data":</w:t>
            </w:r>
            <w:del w:id="1376" w:author="Bay" w:date="2018-06-15T10:37:42Z">
              <w:r>
                <w:rPr>
                  <w:rFonts w:hint="eastAsia" w:ascii="宋体" w:hAnsi="宋体" w:eastAsia="宋体" w:cs="宋体"/>
                  <w:color w:val="000000"/>
                  <w:sz w:val="21"/>
                  <w:szCs w:val="21"/>
                </w:rPr>
                <w:delText xml:space="preserve"> </w:delText>
              </w:r>
            </w:del>
            <w:r>
              <w:rPr>
                <w:rFonts w:hint="eastAsia" w:ascii="宋体" w:hAnsi="宋体" w:eastAsia="宋体" w:cs="宋体"/>
                <w:color w:val="000000"/>
                <w:sz w:val="21"/>
                <w:szCs w:val="21"/>
              </w:rPr>
              <w:t>"{\"order_status\":\"1\",\"process_date\":\"20180522134549\",\"query_id\":\"201805221344500267108555794017\"}",</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"order_no": "avczqr123456322",  </w:t>
            </w:r>
            <w:del w:id="1377" w:author="Bay" w:date="2018-06-15T10:37:29Z">
              <w:r>
                <w:rPr>
                  <w:rFonts w:hint="eastAsia" w:ascii="宋体" w:hAnsi="宋体" w:eastAsia="宋体" w:cs="宋体"/>
                  <w:color w:val="000000"/>
                  <w:sz w:val="21"/>
                  <w:szCs w:val="21"/>
                </w:rPr>
                <w:delText>订单号</w:delText>
              </w:r>
            </w:del>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"recode": "10000",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"remsg": "处理成功",</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"sign": "sign",</w:t>
            </w:r>
          </w:p>
          <w:p>
            <w:pPr>
              <w:ind w:firstLine="0" w:firstLineChars="0"/>
              <w:rPr>
                <w:rFonts w:hint="eastAsia" w:ascii="Verdana" w:hAnsi="Verdana" w:eastAsia="宋体" w:cs="宋体"/>
                <w:color w:val="000000"/>
                <w:sz w:val="18"/>
                <w:szCs w:val="18"/>
                <w:lang w:val="en-US" w:eastAsia="zh-CN"/>
              </w:rPr>
            </w:pPr>
            <w:r>
              <w:rPr>
                <w:rFonts w:hint="eastAsia" w:ascii="宋体" w:hAnsi="宋体" w:eastAsia="宋体" w:cs="宋体"/>
                <w:color w:val="000000"/>
                <w:sz w:val="21"/>
                <w:szCs w:val="21"/>
              </w:rPr>
              <w:t xml:space="preserve">"trans_date": "20180522"  </w:t>
            </w:r>
            <w:r>
              <w:rPr>
                <w:rFonts w:hint="eastAsia" w:ascii="宋体" w:hAnsi="宋体" w:eastAsia="宋体" w:cs="宋体"/>
                <w:color w:val="000000"/>
                <w:sz w:val="21"/>
                <w:szCs w:val="21"/>
                <w:lang w:val="en-US" w:eastAsia="zh-CN"/>
              </w:rPr>
              <w:t>}</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data.query_id</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hint="eastAsia" w:ascii="Verdana" w:hAnsi="Verdana" w:eastAsia="宋体"/>
                <w:color w:val="000000"/>
                <w:sz w:val="18"/>
                <w:szCs w:val="18"/>
              </w:rPr>
            </w:pPr>
            <w:r>
              <w:rPr>
                <w:rFonts w:hint="eastAsia" w:ascii="Verdana" w:hAnsi="Verdana" w:eastAsia="宋体"/>
                <w:color w:val="000000"/>
                <w:sz w:val="18"/>
                <w:szCs w:val="18"/>
              </w:rPr>
              <w:t>data.error_info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错误消息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p>
    <w:p>
      <w:pPr>
        <w:pStyle w:val="4"/>
      </w:pPr>
      <w:del w:id="1378" w:author="Bay" w:date="2018-06-15T10:30:18Z">
        <w:r>
          <w:rPr>
            <w:rFonts w:hint="eastAsia" w:eastAsia="宋体"/>
            <w:lang w:eastAsia="zh-CN"/>
          </w:rPr>
          <w:delText>融资人</w:delText>
        </w:r>
      </w:del>
      <w:ins w:id="1379" w:author="Bay" w:date="2018-06-15T10:30:18Z">
        <w:r>
          <w:rPr>
            <w:rFonts w:hint="eastAsia" w:eastAsia="宋体"/>
            <w:lang w:eastAsia="zh-CN"/>
          </w:rPr>
          <w:t>借款人</w:t>
        </w:r>
      </w:ins>
      <w:r>
        <w:rPr>
          <w:rFonts w:hint="eastAsia" w:eastAsia="宋体"/>
          <w:lang w:eastAsia="zh-CN"/>
        </w:rPr>
        <w:t>充值</w:t>
      </w:r>
      <w:r>
        <w:commentReference w:id="6"/>
      </w:r>
    </w:p>
    <w:p>
      <w:pPr>
        <w:ind w:firstLine="480"/>
      </w:pPr>
      <w:r>
        <w:rPr>
          <w:rFonts w:hint="eastAsia"/>
        </w:rPr>
        <w:t>接口说明</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接口描述</w:t>
            </w:r>
          </w:p>
        </w:tc>
        <w:tc>
          <w:tcPr>
            <w:tcW w:w="6557" w:type="dxa"/>
            <w:shd w:val="clear" w:color="auto" w:fill="FFFFFF"/>
            <w:vAlign w:val="top"/>
          </w:tcPr>
          <w:p>
            <w:pPr>
              <w:pStyle w:val="53"/>
            </w:pPr>
            <w:r>
              <w:rPr>
                <w:rFonts w:hint="eastAsia"/>
              </w:rPr>
              <w:t>平台从指定账户代发至存管账户，并记录到多个借款人融资账户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请求地址：</w:t>
            </w:r>
          </w:p>
        </w:tc>
        <w:tc>
          <w:tcPr>
            <w:tcW w:w="6557" w:type="dxa"/>
            <w:shd w:val="clear" w:color="auto" w:fill="B8CCE4"/>
            <w:vAlign w:val="top"/>
          </w:tcPr>
          <w:p>
            <w:pPr>
              <w:pStyle w:val="53"/>
              <w:rPr>
                <w:rFonts w:hint="eastAsia"/>
              </w:rPr>
            </w:pPr>
            <w:r>
              <w:t>/payment/repay_off_line</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版本</w:t>
            </w:r>
          </w:p>
        </w:tc>
        <w:tc>
          <w:tcPr>
            <w:tcW w:w="6557" w:type="dxa"/>
            <w:shd w:val="clear" w:color="auto" w:fill="FFFFFF"/>
            <w:vAlign w:val="top"/>
          </w:tcPr>
          <w:p>
            <w:pPr>
              <w:pStyle w:val="53"/>
            </w:pPr>
            <w:r>
              <w:rPr>
                <w:rFonts w:hint="eastAsia"/>
              </w:rPr>
              <w:t>V</w:t>
            </w:r>
            <w:r>
              <w:rPr>
                <w:rFonts w:hint="eastAsia"/>
                <w:lang w:val="en-US" w:eastAsia="zh-CN"/>
              </w:rPr>
              <w:t>2</w:t>
            </w:r>
            <w:r>
              <w:rPr>
                <w:rFonts w:hint="eastAsia"/>
              </w:rPr>
              <w:t>.0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接口类型</w:t>
            </w:r>
          </w:p>
        </w:tc>
        <w:tc>
          <w:tcPr>
            <w:tcW w:w="6557" w:type="dxa"/>
            <w:shd w:val="clear" w:color="auto" w:fill="B8CCE4"/>
            <w:vAlign w:val="top"/>
          </w:tcPr>
          <w:p>
            <w:pPr>
              <w:pStyle w:val="53"/>
            </w:pPr>
            <w:r>
              <w:rPr>
                <w:rFonts w:hint="eastAsia"/>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传输方式</w:t>
            </w:r>
          </w:p>
        </w:tc>
        <w:tc>
          <w:tcPr>
            <w:tcW w:w="6557" w:type="dxa"/>
            <w:shd w:val="clear" w:color="auto" w:fill="FFFFFF"/>
            <w:vAlign w:val="top"/>
          </w:tcPr>
          <w:p>
            <w:pPr>
              <w:pStyle w:val="53"/>
              <w:rPr>
                <w:rFonts w:hint="eastAsia"/>
              </w:rPr>
            </w:pPr>
            <w:r>
              <w:rPr>
                <w:rFonts w:hint="eastAsia"/>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3"/>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35"/>
        <w:gridCol w:w="890"/>
        <w:gridCol w:w="1260"/>
        <w:gridCol w:w="344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89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26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44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hint="eastAsia" w:ascii="Verdana" w:hAnsi="Verdana" w:cs="宋体"/>
                <w:color w:val="000000"/>
                <w:sz w:val="18"/>
                <w:szCs w:val="18"/>
              </w:rPr>
            </w:pPr>
            <w:r>
              <w:rPr>
                <w:rFonts w:ascii="Verdana" w:hAnsi="Verdana" w:cs="宋体"/>
                <w:color w:val="000000"/>
                <w:sz w:val="18"/>
                <w:szCs w:val="18"/>
              </w:rPr>
              <w:t>amt</w:t>
            </w:r>
          </w:p>
        </w:tc>
        <w:tc>
          <w:tcPr>
            <w:tcW w:w="890" w:type="dxa"/>
            <w:shd w:val="clear" w:color="auto" w:fill="B8CCE4"/>
            <w:vAlign w:val="top"/>
          </w:tcPr>
          <w:p>
            <w:pPr>
              <w:ind w:firstLine="36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260" w:type="dxa"/>
            <w:shd w:val="clear" w:color="auto" w:fill="B8CCE4"/>
            <w:vAlign w:val="top"/>
          </w:tcPr>
          <w:p>
            <w:pPr>
              <w:ind w:firstLine="360"/>
              <w:jc w:val="center"/>
              <w:rPr>
                <w:rFonts w:hint="eastAsia" w:ascii="Verdana" w:hAnsi="Verdana" w:cs="宋体"/>
                <w:color w:val="000000"/>
                <w:sz w:val="18"/>
                <w:szCs w:val="18"/>
              </w:rPr>
            </w:pPr>
            <w:r>
              <w:rPr>
                <w:rFonts w:hint="eastAsia" w:ascii="Verdana" w:hAnsi="Verdana" w:cs="宋体"/>
                <w:color w:val="000000"/>
                <w:sz w:val="18"/>
                <w:szCs w:val="18"/>
              </w:rPr>
              <w:t>N(19,2)</w:t>
            </w:r>
          </w:p>
        </w:tc>
        <w:tc>
          <w:tcPr>
            <w:tcW w:w="3445" w:type="dxa"/>
            <w:shd w:val="clear" w:color="auto" w:fill="B8CCE4"/>
            <w:vAlign w:val="top"/>
          </w:tcPr>
          <w:p>
            <w:pPr>
              <w:ind w:firstLine="360"/>
              <w:jc w:val="center"/>
              <w:rPr>
                <w:rFonts w:hint="eastAsia" w:ascii="Verdana" w:hAnsi="Verdana" w:cs="宋体"/>
                <w:color w:val="000000"/>
                <w:sz w:val="18"/>
                <w:szCs w:val="18"/>
              </w:rPr>
            </w:pPr>
            <w:r>
              <w:rPr>
                <w:rFonts w:ascii="Verdana" w:hAnsi="Verdana" w:cs="宋体"/>
                <w:color w:val="000000"/>
                <w:sz w:val="18"/>
                <w:szCs w:val="18"/>
              </w:rPr>
              <w:t>总金额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jc w:val="left"/>
              <w:rPr>
                <w:rFonts w:ascii="Verdana" w:hAnsi="Verdana" w:cs="宋体"/>
                <w:color w:val="000000"/>
                <w:sz w:val="18"/>
                <w:szCs w:val="18"/>
              </w:rPr>
            </w:pPr>
            <w:r>
              <w:rPr>
                <w:rFonts w:ascii="Verdana" w:hAnsi="Verdana" w:cs="宋体"/>
                <w:color w:val="000000"/>
                <w:sz w:val="18"/>
                <w:szCs w:val="18"/>
              </w:rPr>
              <w:t>platcustList</w:t>
            </w:r>
          </w:p>
        </w:tc>
        <w:tc>
          <w:tcPr>
            <w:tcW w:w="890"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M</w:t>
            </w:r>
          </w:p>
        </w:tc>
        <w:tc>
          <w:tcPr>
            <w:tcW w:w="1260"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JSONArray</w:t>
            </w:r>
          </w:p>
        </w:tc>
        <w:tc>
          <w:tcPr>
            <w:tcW w:w="3445"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平台客户入账列表</w:t>
            </w:r>
          </w:p>
          <w:p>
            <w:pPr>
              <w:ind w:firstLine="360"/>
              <w:jc w:val="center"/>
              <w:rPr>
                <w:rFonts w:ascii="Verdana" w:hAnsi="Verdana" w:cs="宋体"/>
                <w:color w:val="000000"/>
                <w:sz w:val="18"/>
                <w:szCs w:val="18"/>
              </w:rPr>
            </w:pPr>
            <w:r>
              <w:rPr>
                <w:rFonts w:hint="eastAsia" w:ascii="Verdana" w:hAnsi="Verdana" w:cs="宋体"/>
                <w:color w:val="000000"/>
                <w:sz w:val="18"/>
                <w:szCs w:val="18"/>
              </w:rPr>
              <w:t>"[{"platcust":"","amt":"200"}]"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ascii="Verdana" w:hAnsi="Verdana" w:cs="宋体"/>
                <w:color w:val="000000"/>
                <w:sz w:val="18"/>
                <w:szCs w:val="18"/>
              </w:rPr>
            </w:pPr>
            <w:r>
              <w:rPr>
                <w:rFonts w:ascii="Verdana" w:hAnsi="Verdana" w:cs="宋体"/>
                <w:color w:val="000000"/>
                <w:sz w:val="18"/>
                <w:szCs w:val="18"/>
              </w:rPr>
              <w:t>platcustList</w:t>
            </w:r>
            <w:r>
              <w:rPr>
                <w:rFonts w:hint="eastAsia" w:ascii="Verdana" w:hAnsi="Verdana" w:cs="宋体"/>
                <w:color w:val="000000"/>
                <w:sz w:val="18"/>
                <w:szCs w:val="18"/>
              </w:rPr>
              <w:t>. platcust</w:t>
            </w:r>
          </w:p>
        </w:tc>
        <w:tc>
          <w:tcPr>
            <w:tcW w:w="890" w:type="dxa"/>
            <w:shd w:val="clear" w:color="auto" w:fill="B8CCE4"/>
            <w:vAlign w:val="top"/>
          </w:tcPr>
          <w:p>
            <w:pPr>
              <w:ind w:firstLine="36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260" w:type="dxa"/>
            <w:shd w:val="clear" w:color="auto" w:fill="B8CCE4"/>
            <w:vAlign w:val="top"/>
          </w:tcPr>
          <w:p>
            <w:pPr>
              <w:ind w:firstLine="360"/>
              <w:jc w:val="center"/>
              <w:rPr>
                <w:rFonts w:hint="eastAsia" w:ascii="Verdana" w:hAnsi="Verdana" w:cs="宋体"/>
                <w:color w:val="000000"/>
                <w:sz w:val="18"/>
                <w:szCs w:val="18"/>
              </w:rPr>
            </w:pPr>
            <w:r>
              <w:rPr>
                <w:rFonts w:hint="eastAsia" w:ascii="Verdana" w:hAnsi="Verdana" w:cs="宋体"/>
                <w:color w:val="000000"/>
                <w:sz w:val="18"/>
                <w:szCs w:val="18"/>
              </w:rPr>
              <w:t>C(32)</w:t>
            </w:r>
          </w:p>
        </w:tc>
        <w:tc>
          <w:tcPr>
            <w:tcW w:w="3445" w:type="dxa"/>
            <w:shd w:val="clear" w:color="auto" w:fill="B8CCE4"/>
            <w:vAlign w:val="top"/>
          </w:tcPr>
          <w:p>
            <w:pPr>
              <w:ind w:firstLine="360"/>
              <w:jc w:val="center"/>
              <w:rPr>
                <w:rFonts w:hint="eastAsia" w:ascii="Verdana" w:hAnsi="Verdana" w:cs="宋体"/>
                <w:color w:val="000000"/>
                <w:sz w:val="18"/>
                <w:szCs w:val="18"/>
              </w:rPr>
            </w:pPr>
            <w:r>
              <w:rPr>
                <w:rFonts w:hint="eastAsia" w:ascii="Verdana" w:hAnsi="Verdana" w:cs="宋体"/>
                <w:color w:val="000000"/>
                <w:sz w:val="18"/>
                <w:szCs w:val="18"/>
              </w:rPr>
              <w:t>平台客户编号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jc w:val="left"/>
              <w:rPr>
                <w:rFonts w:ascii="Verdana" w:hAnsi="Verdana" w:cs="宋体"/>
                <w:color w:val="000000"/>
                <w:sz w:val="18"/>
                <w:szCs w:val="18"/>
              </w:rPr>
            </w:pPr>
            <w:r>
              <w:rPr>
                <w:rFonts w:ascii="Verdana" w:hAnsi="Verdana" w:cs="宋体"/>
                <w:color w:val="000000"/>
                <w:sz w:val="18"/>
                <w:szCs w:val="18"/>
              </w:rPr>
              <w:t>platcustList</w:t>
            </w:r>
            <w:r>
              <w:rPr>
                <w:rFonts w:hint="eastAsia" w:ascii="Verdana" w:hAnsi="Verdana" w:cs="宋体"/>
                <w:color w:val="000000"/>
                <w:sz w:val="18"/>
                <w:szCs w:val="18"/>
              </w:rPr>
              <w:t>.</w:t>
            </w:r>
            <w:r>
              <w:rPr>
                <w:rFonts w:ascii="Verdana" w:hAnsi="Verdana" w:cs="宋体"/>
                <w:color w:val="000000"/>
                <w:sz w:val="18"/>
                <w:szCs w:val="18"/>
              </w:rPr>
              <w:t>amt</w:t>
            </w:r>
          </w:p>
        </w:tc>
        <w:tc>
          <w:tcPr>
            <w:tcW w:w="890"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M</w:t>
            </w:r>
          </w:p>
        </w:tc>
        <w:tc>
          <w:tcPr>
            <w:tcW w:w="1260"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N(19,2)</w:t>
            </w:r>
          </w:p>
        </w:tc>
        <w:tc>
          <w:tcPr>
            <w:tcW w:w="3445" w:type="dxa"/>
            <w:shd w:val="clear" w:color="auto" w:fill="FFFFFF"/>
            <w:vAlign w:val="top"/>
          </w:tcPr>
          <w:p>
            <w:pPr>
              <w:ind w:firstLine="360"/>
              <w:jc w:val="center"/>
              <w:rPr>
                <w:rFonts w:ascii="Verdana" w:hAnsi="Verdana" w:cs="宋体"/>
                <w:color w:val="000000"/>
                <w:sz w:val="18"/>
                <w:szCs w:val="18"/>
              </w:rPr>
            </w:pPr>
            <w:r>
              <w:rPr>
                <w:rFonts w:ascii="Verdana" w:hAnsi="Verdana" w:cs="宋体"/>
                <w:color w:val="000000"/>
                <w:sz w:val="18"/>
                <w:szCs w:val="18"/>
              </w:rPr>
              <w:t>该平台客户入账金额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ascii="宋体" w:hAnsi="宋体"/>
                <w:sz w:val="18"/>
                <w:szCs w:val="18"/>
              </w:rPr>
            </w:pPr>
            <w:r>
              <w:rPr>
                <w:rFonts w:hint="eastAsia" w:ascii="Verdana" w:hAnsi="Verdana" w:cs="宋体"/>
                <w:color w:val="000000"/>
                <w:sz w:val="18"/>
                <w:szCs w:val="18"/>
              </w:rPr>
              <w:t>notify_url</w:t>
            </w:r>
          </w:p>
        </w:tc>
        <w:tc>
          <w:tcPr>
            <w:tcW w:w="890" w:type="dxa"/>
            <w:shd w:val="clear" w:color="auto" w:fill="B8CCE4"/>
            <w:vAlign w:val="top"/>
          </w:tcPr>
          <w:p>
            <w:pPr>
              <w:pStyle w:val="34"/>
              <w:ind w:firstLine="360"/>
              <w:rPr>
                <w:rFonts w:hint="eastAsia"/>
                <w:sz w:val="18"/>
                <w:szCs w:val="18"/>
              </w:rPr>
            </w:pPr>
            <w:r>
              <w:rPr>
                <w:rFonts w:hint="eastAsia"/>
                <w:sz w:val="18"/>
                <w:szCs w:val="18"/>
              </w:rPr>
              <w:t>M</w:t>
            </w:r>
          </w:p>
        </w:tc>
        <w:tc>
          <w:tcPr>
            <w:tcW w:w="1260" w:type="dxa"/>
            <w:shd w:val="clear" w:color="auto" w:fill="B8CCE4"/>
            <w:vAlign w:val="top"/>
          </w:tcPr>
          <w:p>
            <w:pPr>
              <w:pStyle w:val="34"/>
              <w:ind w:firstLine="360"/>
              <w:rPr>
                <w:sz w:val="18"/>
                <w:szCs w:val="18"/>
              </w:rPr>
            </w:pPr>
            <w:r>
              <w:rPr>
                <w:rFonts w:hint="eastAsia"/>
                <w:sz w:val="18"/>
                <w:szCs w:val="18"/>
              </w:rPr>
              <w:t>C(500)</w:t>
            </w:r>
          </w:p>
        </w:tc>
        <w:tc>
          <w:tcPr>
            <w:tcW w:w="3445" w:type="dxa"/>
            <w:shd w:val="clear" w:color="auto" w:fill="B8CCE4"/>
            <w:vAlign w:val="top"/>
          </w:tcPr>
          <w:p>
            <w:pPr>
              <w:pStyle w:val="34"/>
              <w:ind w:firstLine="1080" w:firstLineChars="600"/>
              <w:rPr>
                <w:rFonts w:hint="eastAsia"/>
                <w:sz w:val="18"/>
                <w:szCs w:val="18"/>
              </w:rPr>
            </w:pPr>
            <w:bookmarkStart w:id="107" w:name="_GoBack"/>
            <w:bookmarkEnd w:id="107"/>
            <w:r>
              <w:rPr>
                <w:rFonts w:hint="eastAsia"/>
                <w:sz w:val="18"/>
                <w:szCs w:val="18"/>
              </w:rPr>
              <w:t>异步通知地址</w:t>
            </w:r>
          </w:p>
        </w:tc>
      </w:tr>
    </w:tbl>
    <w:p>
      <w:pPr>
        <w:rPr>
          <w:rFonts w:ascii="Verdana" w:hAnsi="Verdana" w:cs="宋体"/>
          <w:sz w:val="21"/>
          <w:szCs w:val="21"/>
        </w:rPr>
      </w:pP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6573"/>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amt</w:t>
            </w:r>
            <w:r>
              <w:rPr>
                <w:rFonts w:hint="eastAsia" w:ascii="宋体" w:hAnsi="宋体" w:eastAsia="宋体" w:cs="宋体"/>
                <w:color w:val="000000"/>
                <w:sz w:val="21"/>
                <w:szCs w:val="21"/>
              </w:rPr>
              <w:t>":"20</w:t>
            </w:r>
            <w:r>
              <w:rPr>
                <w:rFonts w:hint="eastAsia" w:ascii="宋体" w:hAnsi="宋体" w:eastAsia="宋体" w:cs="宋体"/>
                <w:color w:val="000000"/>
                <w:sz w:val="21"/>
                <w:szCs w:val="21"/>
                <w:lang w:val="en-US" w:eastAsia="zh-CN"/>
              </w:rPr>
              <w:t>0</w:t>
            </w:r>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{"platcustList":"[{\"platcust\":\"</w:t>
            </w:r>
            <w:r>
              <w:rPr>
                <w:rFonts w:hint="eastAsia" w:ascii="宋体" w:hAnsi="宋体" w:eastAsia="宋体" w:cs="宋体"/>
                <w:color w:val="000000"/>
                <w:sz w:val="21"/>
                <w:szCs w:val="21"/>
                <w:lang w:val="en-US" w:eastAsia="zh-CN"/>
              </w:rPr>
              <w:t>20180620145385968541258</w:t>
            </w:r>
            <w:r>
              <w:rPr>
                <w:rFonts w:hint="eastAsia" w:ascii="宋体" w:hAnsi="宋体" w:eastAsia="宋体" w:cs="宋体"/>
                <w:color w:val="000000"/>
                <w:sz w:val="21"/>
                <w:szCs w:val="21"/>
              </w:rPr>
              <w:t>\",\"amt\":\"200\"}]"}</w:t>
            </w:r>
          </w:p>
          <w:p>
            <w:pPr>
              <w:spacing w:beforeLines="0" w:afterLines="0"/>
              <w:ind w:left="0" w:leftChars="0" w:firstLine="0" w:firstLineChars="0"/>
              <w:jc w:val="left"/>
              <w:rPr>
                <w:rFonts w:hint="eastAsia" w:ascii="Verdana" w:hAnsi="Verdana" w:eastAsia="宋体" w:cs="宋体"/>
                <w:color w:val="000000"/>
                <w:sz w:val="18"/>
                <w:szCs w:val="18"/>
                <w:lang w:eastAsia="zh-CN"/>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notify_url</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www.baidu.com</w:t>
            </w:r>
            <w:r>
              <w:rPr>
                <w:rFonts w:hint="eastAsia" w:ascii="宋体" w:hAnsi="宋体" w:eastAsia="宋体" w:cs="宋体"/>
                <w:color w:val="000000"/>
                <w:sz w:val="21"/>
                <w:szCs w:val="21"/>
              </w:rPr>
              <w:t>"}</w:t>
            </w:r>
          </w:p>
        </w:tc>
      </w:tr>
    </w:tbl>
    <w:p>
      <w:pPr>
        <w:rPr>
          <w:rFonts w:ascii="Verdana" w:hAnsi="Verdana" w:cs="宋体"/>
          <w:sz w:val="21"/>
          <w:szCs w:val="21"/>
        </w:rPr>
      </w:pPr>
    </w:p>
    <w:p>
      <w:pPr>
        <w:ind w:firstLine="480"/>
      </w:pPr>
      <w:r>
        <w:rPr>
          <w:rFonts w:hint="eastAsia"/>
        </w:rPr>
        <w:t>响应</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604"/>
        <w:gridCol w:w="1002"/>
        <w:gridCol w:w="4882"/>
        <w:gridCol w:w="8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73"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gridSpan w:val="4"/>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{"order_no":"20180613101830",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Verdana" w:hAnsi="Verdana" w:eastAsia="宋体" w:cs="宋体"/>
                <w:color w:val="000000"/>
                <w:sz w:val="18"/>
                <w:szCs w:val="18"/>
                <w:lang w:eastAsia="zh-CN"/>
              </w:rPr>
            </w:pPr>
            <w:r>
              <w:rPr>
                <w:rFonts w:hint="eastAsia" w:ascii="宋体" w:hAnsi="宋体" w:eastAsia="宋体" w:cs="宋体"/>
                <w:color w:val="000000"/>
                <w:sz w:val="21"/>
                <w:szCs w:val="21"/>
              </w:rPr>
              <w:t>"trans_date":"20180613"}</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301"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02"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882"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301" w:type="dxa"/>
            <w:gridSpan w:val="2"/>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order_no</w:t>
            </w:r>
          </w:p>
        </w:tc>
        <w:tc>
          <w:tcPr>
            <w:tcW w:w="1002" w:type="dxa"/>
            <w:shd w:val="clear" w:color="auto" w:fill="B8CCE4"/>
            <w:vAlign w:val="top"/>
          </w:tcPr>
          <w:p>
            <w:pPr>
              <w:ind w:firstLine="0" w:firstLineChars="0"/>
              <w:jc w:val="center"/>
              <w:rPr>
                <w:rFonts w:hint="eastAsia" w:ascii="宋体" w:hAnsi="宋体" w:cs="宋体"/>
                <w:b/>
                <w:bCs/>
                <w:color w:val="3667A6"/>
                <w:sz w:val="18"/>
                <w:szCs w:val="18"/>
              </w:rPr>
            </w:pPr>
            <w:r>
              <w:rPr>
                <w:rFonts w:hint="eastAsia" w:ascii="Verdana" w:hAnsi="Verdana" w:cs="宋体"/>
                <w:color w:val="000000"/>
                <w:sz w:val="18"/>
                <w:szCs w:val="18"/>
              </w:rPr>
              <w:t>M</w:t>
            </w:r>
          </w:p>
        </w:tc>
        <w:tc>
          <w:tcPr>
            <w:tcW w:w="4882" w:type="dxa"/>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商户请求订单号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301"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002"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82"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301"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002"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82"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301"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sign</w:t>
            </w:r>
          </w:p>
        </w:tc>
        <w:tc>
          <w:tcPr>
            <w:tcW w:w="1002"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82"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301" w:type="dxa"/>
            <w:gridSpan w:val="2"/>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trans_date</w:t>
            </w:r>
          </w:p>
        </w:tc>
        <w:tc>
          <w:tcPr>
            <w:tcW w:w="1002"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882" w:type="dxa"/>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存管处理日期</w:t>
            </w:r>
          </w:p>
        </w:tc>
      </w:tr>
    </w:tbl>
    <w:p>
      <w:pPr>
        <w:pStyle w:val="4"/>
      </w:pPr>
      <w:r>
        <w:rPr>
          <w:rFonts w:hint="eastAsia"/>
        </w:rPr>
        <w:t>代扣充值</w:t>
      </w:r>
    </w:p>
    <w:p>
      <w:pPr>
        <w:ind w:left="480" w:firstLine="0" w:firstLineChars="0"/>
      </w:pPr>
      <w:r>
        <w:rPr>
          <w:rFonts w:hint="eastAsia"/>
        </w:rPr>
        <w:t>接口说明</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接口描述</w:t>
            </w:r>
          </w:p>
        </w:tc>
        <w:tc>
          <w:tcPr>
            <w:tcW w:w="6557" w:type="dxa"/>
            <w:shd w:val="clear" w:color="auto" w:fill="FFFFFF"/>
            <w:vAlign w:val="top"/>
          </w:tcPr>
          <w:p>
            <w:pPr>
              <w:pStyle w:val="53"/>
              <w:rPr>
                <w:rFonts w:hint="eastAsia"/>
              </w:rPr>
            </w:pPr>
            <w:r>
              <w:rPr>
                <w:rFonts w:hint="eastAsia"/>
              </w:rPr>
              <w:t>允许融资人代扣充值，资金进入融资人融资账户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请求地址：</w:t>
            </w:r>
          </w:p>
        </w:tc>
        <w:tc>
          <w:tcPr>
            <w:tcW w:w="6557" w:type="dxa"/>
            <w:shd w:val="clear" w:color="auto" w:fill="B8CCE4"/>
            <w:vAlign w:val="top"/>
          </w:tcPr>
          <w:p>
            <w:pPr>
              <w:pStyle w:val="53"/>
            </w:pPr>
            <w:r>
              <w:rPr>
                <w:rFonts w:hint="eastAsia"/>
              </w:rPr>
              <w:t>/payment/collection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90" w:hRule="atLeast"/>
        </w:trPr>
        <w:tc>
          <w:tcPr>
            <w:tcW w:w="1713" w:type="dxa"/>
            <w:shd w:val="clear" w:color="auto" w:fill="FFFFFF"/>
            <w:vAlign w:val="top"/>
          </w:tcPr>
          <w:p>
            <w:pPr>
              <w:pStyle w:val="53"/>
            </w:pPr>
            <w:r>
              <w:rPr>
                <w:rFonts w:hint="eastAsia"/>
              </w:rPr>
              <w:t>版本</w:t>
            </w:r>
          </w:p>
        </w:tc>
        <w:tc>
          <w:tcPr>
            <w:tcW w:w="6557" w:type="dxa"/>
            <w:shd w:val="clear" w:color="auto" w:fill="FFFFFF"/>
            <w:vAlign w:val="top"/>
          </w:tcPr>
          <w:p>
            <w:pPr>
              <w:pStyle w:val="53"/>
              <w:rPr>
                <w:rFonts w:hint="eastAsia"/>
              </w:rPr>
            </w:pPr>
            <w:r>
              <w:rPr>
                <w:rFonts w:hint="eastAsia"/>
              </w:rPr>
              <w:t>V</w:t>
            </w:r>
            <w:ins w:id="1380" w:author="Bay" w:date="2018-06-15T10:41:53Z">
              <w:r>
                <w:rPr>
                  <w:rFonts w:hint="eastAsia"/>
                  <w:lang w:val="en-US" w:eastAsia="zh-CN"/>
                </w:rPr>
                <w:t>2</w:t>
              </w:r>
            </w:ins>
            <w:del w:id="1381" w:author="Bay" w:date="2018-06-15T10:41:53Z">
              <w:r>
                <w:rPr>
                  <w:rFonts w:hint="eastAsia"/>
                </w:rPr>
                <w:delText>1</w:delText>
              </w:r>
            </w:del>
            <w:r>
              <w:rPr>
                <w:rFonts w:hint="eastAsia"/>
              </w:rPr>
              <w:t>.0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接口类型</w:t>
            </w:r>
          </w:p>
        </w:tc>
        <w:tc>
          <w:tcPr>
            <w:tcW w:w="6557" w:type="dxa"/>
            <w:shd w:val="clear" w:color="auto" w:fill="B8CCE4"/>
            <w:vAlign w:val="top"/>
          </w:tcPr>
          <w:p>
            <w:pPr>
              <w:pStyle w:val="53"/>
            </w:pPr>
            <w:r>
              <w:rPr>
                <w:rFonts w:hint="eastAsia"/>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传输方式</w:t>
            </w:r>
          </w:p>
        </w:tc>
        <w:tc>
          <w:tcPr>
            <w:tcW w:w="6557" w:type="dxa"/>
            <w:shd w:val="clear" w:color="auto" w:fill="FFFFFF"/>
            <w:vAlign w:val="top"/>
          </w:tcPr>
          <w:p>
            <w:pPr>
              <w:pStyle w:val="53"/>
              <w:rPr>
                <w:rFonts w:hint="eastAsia"/>
              </w:rPr>
            </w:pPr>
            <w:r>
              <w:rPr>
                <w:rFonts w:hint="eastAsia"/>
              </w:rPr>
              <w:t>POST</w:t>
            </w:r>
          </w:p>
        </w:tc>
      </w:tr>
    </w:tbl>
    <w:p>
      <w:pPr>
        <w:ind w:left="480" w:firstLine="0" w:firstLineChars="0"/>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3"/>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079"/>
        <w:gridCol w:w="1135"/>
        <w:gridCol w:w="1200"/>
        <w:gridCol w:w="3716"/>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079"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13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20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716"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platcust</w:t>
            </w:r>
          </w:p>
        </w:tc>
        <w:tc>
          <w:tcPr>
            <w:tcW w:w="113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B8CCE4"/>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C(32)</w:t>
            </w:r>
          </w:p>
        </w:tc>
        <w:tc>
          <w:tcPr>
            <w:tcW w:w="371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name</w:t>
            </w:r>
          </w:p>
        </w:tc>
        <w:tc>
          <w:tcPr>
            <w:tcW w:w="113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FFFFFF"/>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C(20)</w:t>
            </w:r>
          </w:p>
        </w:tc>
        <w:tc>
          <w:tcPr>
            <w:tcW w:w="371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姓名</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c</w:t>
            </w:r>
            <w:r>
              <w:rPr>
                <w:rFonts w:hint="eastAsia" w:ascii="Verdana" w:hAnsi="Verdana" w:cs="宋体"/>
                <w:color w:val="000000"/>
                <w:sz w:val="18"/>
                <w:szCs w:val="18"/>
              </w:rPr>
              <w:t>ard</w:t>
            </w:r>
            <w:r>
              <w:rPr>
                <w:rFonts w:ascii="Verdana" w:hAnsi="Verdana" w:cs="宋体"/>
                <w:color w:val="000000"/>
                <w:sz w:val="18"/>
                <w:szCs w:val="18"/>
              </w:rPr>
              <w:t>_</w:t>
            </w:r>
            <w:r>
              <w:rPr>
                <w:rFonts w:hint="eastAsia" w:ascii="Verdana" w:hAnsi="Verdana" w:cs="宋体"/>
                <w:color w:val="000000"/>
                <w:sz w:val="18"/>
                <w:szCs w:val="18"/>
              </w:rPr>
              <w:t>no</w:t>
            </w:r>
          </w:p>
        </w:tc>
        <w:tc>
          <w:tcPr>
            <w:tcW w:w="113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B8CCE4"/>
            <w:vAlign w:val="top"/>
          </w:tcPr>
          <w:p>
            <w:pPr>
              <w:ind w:left="0" w:leftChars="0" w:firstLine="180" w:firstLineChars="100"/>
              <w:jc w:val="both"/>
              <w:rPr>
                <w:rFonts w:ascii="Verdana" w:hAnsi="Verdana" w:cs="宋体"/>
                <w:color w:val="000000"/>
                <w:sz w:val="18"/>
                <w:szCs w:val="18"/>
              </w:rPr>
            </w:pPr>
            <w:r>
              <w:rPr>
                <w:rFonts w:hint="eastAsia" w:ascii="Verdana" w:hAnsi="Verdana" w:cs="宋体"/>
                <w:color w:val="000000"/>
                <w:sz w:val="18"/>
                <w:szCs w:val="18"/>
              </w:rPr>
              <w:t>C(20)</w:t>
            </w:r>
          </w:p>
        </w:tc>
        <w:tc>
          <w:tcPr>
            <w:tcW w:w="371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银行卡号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card_type</w:t>
            </w:r>
          </w:p>
        </w:tc>
        <w:tc>
          <w:tcPr>
            <w:tcW w:w="113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O</w:t>
            </w:r>
          </w:p>
        </w:tc>
        <w:tc>
          <w:tcPr>
            <w:tcW w:w="1200" w:type="dxa"/>
            <w:shd w:val="clear" w:color="auto" w:fill="FFFFFF"/>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C(1)</w:t>
            </w:r>
          </w:p>
        </w:tc>
        <w:tc>
          <w:tcPr>
            <w:tcW w:w="371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卡类型(</w:t>
            </w:r>
            <w:ins w:id="1382" w:author="Bay" w:date="2018-06-15T10:42:09Z">
              <w:r>
                <w:rPr>
                  <w:rFonts w:hint="eastAsia" w:ascii="Verdana" w:hAnsi="Verdana" w:eastAsia="宋体" w:cs="宋体"/>
                  <w:color w:val="000000"/>
                  <w:sz w:val="18"/>
                  <w:szCs w:val="18"/>
                  <w:lang w:val="en-US" w:eastAsia="zh-CN"/>
                </w:rPr>
                <w:t>1</w:t>
              </w:r>
            </w:ins>
            <w:ins w:id="1383" w:author="Bay" w:date="2018-06-15T10:42:16Z">
              <w:r>
                <w:rPr>
                  <w:rFonts w:hint="eastAsia" w:ascii="Verdana" w:hAnsi="Verdana" w:eastAsia="宋体" w:cs="宋体"/>
                  <w:color w:val="000000"/>
                  <w:sz w:val="18"/>
                  <w:szCs w:val="18"/>
                  <w:lang w:val="en-US" w:eastAsia="zh-CN"/>
                </w:rPr>
                <w:t>.</w:t>
              </w:r>
            </w:ins>
            <w:r>
              <w:rPr>
                <w:rFonts w:hint="eastAsia" w:ascii="Verdana" w:hAnsi="Verdana" w:cs="宋体"/>
                <w:color w:val="000000"/>
                <w:sz w:val="18"/>
                <w:szCs w:val="18"/>
              </w:rPr>
              <w:t>借记卡)</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currency_code</w:t>
            </w:r>
          </w:p>
        </w:tc>
        <w:tc>
          <w:tcPr>
            <w:tcW w:w="113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O</w:t>
            </w:r>
          </w:p>
        </w:tc>
        <w:tc>
          <w:tcPr>
            <w:tcW w:w="1200" w:type="dxa"/>
            <w:shd w:val="clear" w:color="auto" w:fill="B8CCE4"/>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C(4)</w:t>
            </w:r>
          </w:p>
        </w:tc>
        <w:tc>
          <w:tcPr>
            <w:tcW w:w="3716" w:type="dxa"/>
            <w:shd w:val="clear" w:color="auto" w:fill="B8CCE4"/>
            <w:vAlign w:val="top"/>
          </w:tcPr>
          <w:p>
            <w:pPr>
              <w:ind w:firstLine="360"/>
              <w:rPr>
                <w:rFonts w:hint="eastAsia" w:ascii="Verdana" w:hAnsi="Verdana" w:eastAsia="宋体" w:cs="宋体"/>
                <w:color w:val="000000"/>
                <w:sz w:val="18"/>
                <w:szCs w:val="18"/>
                <w:lang w:eastAsia="zh-CN"/>
              </w:rPr>
            </w:pPr>
            <w:r>
              <w:rPr>
                <w:rFonts w:hint="eastAsia" w:ascii="Verdana" w:hAnsi="Verdana" w:cs="宋体"/>
                <w:color w:val="000000"/>
                <w:sz w:val="18"/>
                <w:szCs w:val="18"/>
              </w:rPr>
              <w:fldChar w:fldCharType="begin"/>
            </w:r>
            <w:r>
              <w:rPr>
                <w:rFonts w:ascii="Verdana" w:hAnsi="Verdana" w:cs="宋体"/>
                <w:color w:val="000000"/>
                <w:sz w:val="18"/>
                <w:szCs w:val="18"/>
              </w:rPr>
              <w:instrText xml:space="preserve">HYPERLINK </w:instrText>
            </w:r>
            <w:r>
              <w:rPr>
                <w:rFonts w:hint="eastAsia" w:ascii="Verdana" w:hAnsi="Verdana" w:cs="宋体"/>
                <w:color w:val="000000"/>
                <w:sz w:val="18"/>
                <w:szCs w:val="18"/>
              </w:rPr>
              <w:instrText xml:space="preserve">"../AppData/Roaming/Foxmail7/Temp-17644-20170822170102/ceshi06/Desktop/云融惠付接口规范.xlsx"</w:instrText>
            </w:r>
            <w:r>
              <w:rPr>
                <w:rFonts w:ascii="Verdana" w:hAnsi="Verdana" w:cs="宋体"/>
                <w:color w:val="000000"/>
                <w:sz w:val="18"/>
                <w:szCs w:val="18"/>
              </w:rPr>
              <w:instrText xml:space="preserve"> \l "</w:instrText>
            </w:r>
            <w:r>
              <w:rPr>
                <w:rFonts w:hint="eastAsia" w:ascii="Verdana" w:hAnsi="Verdana" w:cs="宋体"/>
                <w:color w:val="000000"/>
                <w:sz w:val="18"/>
                <w:szCs w:val="18"/>
              </w:rPr>
              <w:instrText xml:space="preserve">dict_币种</w:instrText>
            </w:r>
            <w:r>
              <w:rPr>
                <w:rFonts w:ascii="Verdana" w:hAnsi="Verdana" w:cs="宋体"/>
                <w:color w:val="000000"/>
                <w:sz w:val="18"/>
                <w:szCs w:val="18"/>
              </w:rPr>
              <w:instrText xml:space="preserve">"</w:instrText>
            </w:r>
            <w:r>
              <w:rPr>
                <w:rFonts w:hint="eastAsia" w:ascii="Verdana" w:hAnsi="Verdana" w:cs="宋体"/>
                <w:color w:val="000000"/>
                <w:sz w:val="18"/>
                <w:szCs w:val="18"/>
              </w:rPr>
              <w:fldChar w:fldCharType="separate"/>
            </w:r>
            <w:r>
              <w:rPr>
                <w:rFonts w:hint="eastAsia" w:ascii="Verdana" w:hAnsi="Verdana" w:cs="宋体"/>
                <w:color w:val="000000"/>
                <w:sz w:val="18"/>
                <w:szCs w:val="18"/>
              </w:rPr>
              <w:t>币种</w:t>
            </w:r>
            <w:r>
              <w:rPr>
                <w:rFonts w:hint="eastAsia" w:ascii="Verdana" w:hAnsi="Verdana" w:cs="宋体"/>
                <w:color w:val="000000"/>
                <w:sz w:val="18"/>
                <w:szCs w:val="18"/>
              </w:rPr>
              <w:fldChar w:fldCharType="end"/>
            </w:r>
            <w:del w:id="1384" w:author="Bay" w:date="2018-06-15T18:02:55Z">
              <w:r>
                <w:rPr>
                  <w:rFonts w:hint="eastAsia" w:ascii="Verdana" w:hAnsi="Verdana" w:cs="宋体"/>
                  <w:color w:val="000000"/>
                  <w:sz w:val="18"/>
                  <w:szCs w:val="18"/>
                </w:rPr>
                <w:delText>（</w:delText>
              </w:r>
            </w:del>
            <w:ins w:id="1385"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默认CNY</w:t>
            </w:r>
            <w:del w:id="1386" w:author="Bay" w:date="2018-06-15T18:03:18Z">
              <w:r>
                <w:rPr>
                  <w:rFonts w:hint="eastAsia" w:ascii="Verdana" w:hAnsi="Verdana" w:cs="宋体"/>
                  <w:color w:val="000000"/>
                  <w:sz w:val="18"/>
                  <w:szCs w:val="18"/>
                </w:rPr>
                <w:delText>）</w:delText>
              </w:r>
            </w:del>
            <w:ins w:id="1387" w:author="Bay" w:date="2018-06-15T18:03:18Z">
              <w:r>
                <w:rPr>
                  <w:rFonts w:hint="eastAsia" w:ascii="Verdana" w:hAnsi="Verdana" w:eastAsia="宋体" w:cs="宋体"/>
                  <w:color w:val="000000"/>
                  <w:sz w:val="18"/>
                  <w:szCs w:val="18"/>
                  <w:lang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id_type</w:t>
            </w:r>
          </w:p>
        </w:tc>
        <w:tc>
          <w:tcPr>
            <w:tcW w:w="113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FFFFFF"/>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C(1)</w:t>
            </w:r>
          </w:p>
        </w:tc>
        <w:tc>
          <w:tcPr>
            <w:tcW w:w="3716" w:type="dxa"/>
            <w:shd w:val="clear" w:color="auto" w:fill="FFFFFF"/>
            <w:vAlign w:val="top"/>
          </w:tcPr>
          <w:p>
            <w:pPr>
              <w:ind w:firstLine="360"/>
              <w:rPr>
                <w:rFonts w:ascii="Verdana" w:hAnsi="Verdana" w:cs="宋体"/>
                <w:color w:val="000000"/>
                <w:sz w:val="18"/>
                <w:szCs w:val="18"/>
              </w:rPr>
            </w:pPr>
            <w:r>
              <w:rPr>
                <w:rFonts w:hint="eastAsia" w:ascii="Verdana" w:hAnsi="Verdana" w:eastAsia="宋体"/>
                <w:color w:val="000000"/>
                <w:sz w:val="18"/>
                <w:szCs w:val="18"/>
              </w:rPr>
              <w:t>证件类型</w:t>
            </w:r>
            <w:del w:id="1388" w:author="Bay" w:date="2018-06-15T18:02:55Z">
              <w:r>
                <w:rPr>
                  <w:rFonts w:hint="eastAsia" w:ascii="Verdana" w:hAnsi="Verdana" w:eastAsia="宋体"/>
                  <w:color w:val="000000"/>
                  <w:sz w:val="18"/>
                  <w:szCs w:val="18"/>
                </w:rPr>
                <w:delText>（</w:delText>
              </w:r>
            </w:del>
            <w:ins w:id="138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：身份证</w:t>
            </w:r>
            <w:del w:id="1390" w:author="Bay" w:date="2018-06-15T18:03:18Z">
              <w:r>
                <w:rPr>
                  <w:rFonts w:hint="eastAsia" w:ascii="宋体" w:hAnsi="宋体" w:eastAsia="宋体"/>
                  <w:color w:val="000000"/>
                  <w:sz w:val="18"/>
                  <w:szCs w:val="18"/>
                </w:rPr>
                <w:delText>）</w:delText>
              </w:r>
            </w:del>
            <w:ins w:id="1391" w:author="Bay" w:date="2018-06-15T18:03:18Z">
              <w:r>
                <w:rPr>
                  <w:rFonts w:hint="eastAsia" w:ascii="宋体" w:hAnsi="宋体" w:eastAsia="宋体"/>
                  <w:color w:val="000000"/>
                  <w:sz w:val="18"/>
                  <w:szCs w:val="18"/>
                  <w:lang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65" w:hRule="atLeast"/>
        </w:trPr>
        <w:tc>
          <w:tcPr>
            <w:tcW w:w="2079"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id_code</w:t>
            </w:r>
          </w:p>
        </w:tc>
        <w:tc>
          <w:tcPr>
            <w:tcW w:w="113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B8CCE4"/>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C(20)</w:t>
            </w:r>
          </w:p>
        </w:tc>
        <w:tc>
          <w:tcPr>
            <w:tcW w:w="371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证件号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079"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mobile</w:t>
            </w:r>
          </w:p>
        </w:tc>
        <w:tc>
          <w:tcPr>
            <w:tcW w:w="113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O</w:t>
            </w:r>
          </w:p>
        </w:tc>
        <w:tc>
          <w:tcPr>
            <w:tcW w:w="1200" w:type="dxa"/>
            <w:shd w:val="clear" w:color="auto" w:fill="FFFFFF"/>
            <w:vAlign w:val="top"/>
          </w:tcPr>
          <w:p>
            <w:pPr>
              <w:ind w:firstLine="180" w:firstLineChars="100"/>
              <w:jc w:val="both"/>
              <w:rPr>
                <w:rFonts w:ascii="Verdana" w:hAnsi="Verdana" w:cs="宋体"/>
                <w:color w:val="000000"/>
                <w:sz w:val="18"/>
                <w:szCs w:val="18"/>
              </w:rPr>
            </w:pPr>
            <w:r>
              <w:rPr>
                <w:rFonts w:hint="eastAsia" w:ascii="Verdana" w:hAnsi="Verdana" w:cs="宋体"/>
                <w:color w:val="000000"/>
                <w:sz w:val="18"/>
                <w:szCs w:val="18"/>
              </w:rPr>
              <w:t>C(20)</w:t>
            </w:r>
          </w:p>
        </w:tc>
        <w:tc>
          <w:tcPr>
            <w:tcW w:w="371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银行预留手机号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634" w:hRule="atLeast"/>
        </w:trPr>
        <w:tc>
          <w:tcPr>
            <w:tcW w:w="2079"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amt</w:t>
            </w:r>
          </w:p>
        </w:tc>
        <w:tc>
          <w:tcPr>
            <w:tcW w:w="113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N(19,2)</w:t>
            </w:r>
          </w:p>
        </w:tc>
        <w:tc>
          <w:tcPr>
            <w:tcW w:w="371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充值金额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634" w:hRule="atLeast"/>
        </w:trPr>
        <w:tc>
          <w:tcPr>
            <w:tcW w:w="2079"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pay</w:t>
            </w:r>
            <w:r>
              <w:rPr>
                <w:rFonts w:ascii="Verdana" w:hAnsi="Verdana" w:cs="宋体"/>
                <w:color w:val="000000"/>
                <w:sz w:val="18"/>
                <w:szCs w:val="18"/>
              </w:rPr>
              <w:t>_code</w:t>
            </w:r>
          </w:p>
        </w:tc>
        <w:tc>
          <w:tcPr>
            <w:tcW w:w="113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FFFFFF"/>
            <w:vAlign w:val="top"/>
          </w:tcPr>
          <w:p>
            <w:pPr>
              <w:ind w:firstLine="180" w:firstLineChars="100"/>
              <w:jc w:val="both"/>
              <w:rPr>
                <w:rFonts w:hint="eastAsia" w:ascii="Verdana" w:hAnsi="Verdana" w:cs="宋体"/>
                <w:color w:val="000000"/>
                <w:sz w:val="18"/>
                <w:szCs w:val="18"/>
              </w:rPr>
            </w:pPr>
            <w:r>
              <w:rPr>
                <w:rFonts w:hint="eastAsia" w:ascii="Verdana" w:hAnsi="Verdana" w:cs="宋体"/>
                <w:color w:val="000000"/>
                <w:sz w:val="18"/>
                <w:szCs w:val="18"/>
              </w:rPr>
              <w:t>C(20)</w:t>
            </w:r>
          </w:p>
        </w:tc>
        <w:tc>
          <w:tcPr>
            <w:tcW w:w="3716"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支付</w:t>
            </w:r>
            <w:r>
              <w:rPr>
                <w:rFonts w:ascii="Verdana" w:hAnsi="Verdana" w:cs="宋体"/>
                <w:color w:val="000000"/>
                <w:sz w:val="18"/>
                <w:szCs w:val="18"/>
              </w:rPr>
              <w:t>通道</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634" w:hRule="atLeast"/>
        </w:trPr>
        <w:tc>
          <w:tcPr>
            <w:tcW w:w="2079" w:type="dxa"/>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charge</w:t>
            </w:r>
            <w:r>
              <w:rPr>
                <w:rFonts w:hint="eastAsia" w:ascii="Verdana" w:hAnsi="Verdana" w:cs="宋体"/>
                <w:color w:val="000000"/>
                <w:sz w:val="18"/>
                <w:szCs w:val="18"/>
              </w:rPr>
              <w:t>_type</w:t>
            </w:r>
          </w:p>
        </w:tc>
        <w:tc>
          <w:tcPr>
            <w:tcW w:w="1135" w:type="dxa"/>
            <w:shd w:val="clear" w:color="auto" w:fill="B8CCE4"/>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200" w:type="dxa"/>
            <w:shd w:val="clear" w:color="auto" w:fill="B8CCE4"/>
            <w:vAlign w:val="top"/>
          </w:tcPr>
          <w:p>
            <w:pPr>
              <w:ind w:firstLine="180" w:firstLineChars="100"/>
              <w:jc w:val="both"/>
              <w:rPr>
                <w:rFonts w:hint="eastAsia"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2</w:t>
            </w:r>
            <w:r>
              <w:rPr>
                <w:rFonts w:hint="eastAsia" w:ascii="Verdana" w:hAnsi="Verdana" w:cs="宋体"/>
                <w:color w:val="000000"/>
                <w:sz w:val="18"/>
                <w:szCs w:val="18"/>
              </w:rPr>
              <w:t>)</w:t>
            </w:r>
          </w:p>
        </w:tc>
        <w:tc>
          <w:tcPr>
            <w:tcW w:w="3716" w:type="dxa"/>
            <w:shd w:val="clear" w:color="auto" w:fill="B8CCE4"/>
            <w:vAlign w:val="top"/>
          </w:tcPr>
          <w:p>
            <w:pPr>
              <w:ind w:firstLine="360"/>
              <w:rPr>
                <w:rFonts w:hint="eastAsia" w:ascii="Verdana" w:hAnsi="Verdana" w:cs="宋体"/>
                <w:color w:val="000000"/>
                <w:sz w:val="18"/>
                <w:szCs w:val="18"/>
              </w:rPr>
            </w:pPr>
            <w:ins w:id="1392" w:author="Bay" w:date="2018-06-15T10:44:59Z">
              <w:r>
                <w:rPr>
                  <w:rFonts w:hint="eastAsia" w:ascii="Verdana" w:hAnsi="Verdana" w:eastAsia="宋体"/>
                  <w:color w:val="000000"/>
                  <w:sz w:val="18"/>
                  <w:szCs w:val="18"/>
                </w:rPr>
                <w:t>投融资账户类型</w:t>
              </w:r>
            </w:ins>
            <w:ins w:id="1393" w:author="Bay" w:date="2018-06-15T10:44:59Z">
              <w:r>
                <w:rPr>
                  <w:rFonts w:ascii="Verdana" w:hAnsi="Verdana" w:cs="宋体"/>
                  <w:color w:val="000000"/>
                  <w:sz w:val="18"/>
                  <w:szCs w:val="18"/>
                </w:rPr>
                <w:t>0</w:t>
              </w:r>
            </w:ins>
            <w:ins w:id="1394" w:author="Bay" w:date="2018-06-15T10:44:59Z">
              <w:r>
                <w:rPr>
                  <w:rFonts w:hint="eastAsia" w:ascii="Verdana" w:hAnsi="Verdana" w:eastAsia="宋体"/>
                  <w:color w:val="000000"/>
                  <w:sz w:val="18"/>
                  <w:szCs w:val="18"/>
                </w:rPr>
                <w:t>2-</w:t>
              </w:r>
            </w:ins>
            <w:ins w:id="1395" w:author="Bay" w:date="2018-06-15T10:44:59Z">
              <w:r>
                <w:rPr>
                  <w:rFonts w:hint="eastAsia" w:ascii="宋体" w:hAnsi="宋体" w:eastAsia="宋体"/>
                  <w:color w:val="000000"/>
                  <w:sz w:val="18"/>
                  <w:szCs w:val="18"/>
                </w:rPr>
                <w:t>融资账户</w:t>
              </w:r>
            </w:ins>
            <w:del w:id="1396" w:author="Bay" w:date="2018-06-15T10:44:59Z">
              <w:r>
                <w:rPr>
                  <w:rFonts w:hint="eastAsia" w:ascii="Verdana" w:hAnsi="Verdana" w:cs="宋体"/>
                  <w:color w:val="000000"/>
                  <w:sz w:val="18"/>
                  <w:szCs w:val="18"/>
                </w:rPr>
                <w:delText>投融资账户类型，</w:delText>
              </w:r>
            </w:del>
            <w:del w:id="1397" w:author="Bay" w:date="2018-06-15T10:44:59Z">
              <w:r>
                <w:rPr>
                  <w:rFonts w:ascii="Verdana" w:hAnsi="Verdana" w:cs="宋体"/>
                  <w:color w:val="000000"/>
                  <w:sz w:val="18"/>
                  <w:szCs w:val="18"/>
                </w:rPr>
                <w:delText>0</w:delText>
              </w:r>
            </w:del>
            <w:del w:id="1398" w:author="Bay" w:date="2018-06-15T10:44:59Z">
              <w:r>
                <w:rPr>
                  <w:rFonts w:hint="eastAsia" w:ascii="Verdana" w:hAnsi="Verdana" w:cs="宋体"/>
                  <w:color w:val="000000"/>
                  <w:sz w:val="18"/>
                  <w:szCs w:val="18"/>
                </w:rPr>
                <w:delText>2-融资账户</w:delText>
              </w:r>
            </w:del>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634" w:hRule="atLeast"/>
        </w:trPr>
        <w:tc>
          <w:tcPr>
            <w:tcW w:w="2079"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notify_url</w:t>
            </w:r>
          </w:p>
        </w:tc>
        <w:tc>
          <w:tcPr>
            <w:tcW w:w="113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200" w:type="dxa"/>
            <w:shd w:val="clear" w:color="auto" w:fill="FFFFFF"/>
            <w:vAlign w:val="top"/>
          </w:tcPr>
          <w:p>
            <w:pPr>
              <w:ind w:firstLine="270" w:firstLineChars="150"/>
              <w:jc w:val="both"/>
              <w:rPr>
                <w:rFonts w:ascii="Verdana" w:hAnsi="Verdana" w:cs="宋体"/>
                <w:color w:val="000000"/>
                <w:sz w:val="18"/>
                <w:szCs w:val="18"/>
              </w:rPr>
            </w:pPr>
            <w:r>
              <w:rPr>
                <w:rFonts w:hint="eastAsia" w:ascii="Verdana" w:hAnsi="Verdana" w:cs="宋体"/>
                <w:color w:val="000000"/>
                <w:sz w:val="18"/>
                <w:szCs w:val="18"/>
              </w:rPr>
              <w:t>C(500)</w:t>
            </w:r>
          </w:p>
        </w:tc>
        <w:tc>
          <w:tcPr>
            <w:tcW w:w="3716"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异步通知地址</w:t>
            </w:r>
          </w:p>
        </w:tc>
      </w:tr>
    </w:tbl>
    <w:p>
      <w:pPr>
        <w:ind w:left="480" w:firstLine="0" w:firstLineChars="0"/>
        <w:rPr>
          <w:rFonts w:hint="eastAsia"/>
        </w:rPr>
      </w:pP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6573"/>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{"platcust":"20180620145385968541258",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"name":"张三",</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"card_no":"666666666666666",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"card_type":"1",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"id_type":"1",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"id_code":"555555555555555",</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"mobile":"138685777777"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"amt":"1",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"pay_code":"019",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"charge_type":"0</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Verdana" w:hAnsi="Verdana" w:eastAsia="宋体" w:cs="宋体"/>
                <w:color w:val="000000"/>
                <w:sz w:val="18"/>
                <w:szCs w:val="18"/>
                <w:lang w:eastAsia="zh-CN"/>
              </w:rPr>
            </w:pPr>
            <w:r>
              <w:rPr>
                <w:rFonts w:hint="eastAsia" w:ascii="宋体" w:hAnsi="宋体" w:eastAsia="宋体" w:cs="宋体"/>
                <w:color w:val="000000"/>
                <w:sz w:val="21"/>
                <w:szCs w:val="21"/>
              </w:rPr>
              <w:t>"notify_url":"www.baidu.com"}</w:t>
            </w:r>
          </w:p>
        </w:tc>
      </w:tr>
    </w:tbl>
    <w:p>
      <w:pPr>
        <w:ind w:left="480" w:firstLine="0" w:firstLineChars="0"/>
        <w:rPr>
          <w:rFonts w:hint="eastAsia"/>
        </w:rPr>
      </w:pPr>
    </w:p>
    <w:p>
      <w:pPr>
        <w:rPr>
          <w:rFonts w:ascii="Verdana" w:hAnsi="Verdana" w:cs="宋体"/>
          <w:sz w:val="21"/>
          <w:szCs w:val="21"/>
        </w:rPr>
      </w:pPr>
      <w:r>
        <w:rPr>
          <w:rFonts w:hint="eastAsia" w:ascii="Verdana" w:hAnsi="Verdana" w:cs="宋体"/>
          <w:sz w:val="21"/>
          <w:szCs w:val="21"/>
        </w:rPr>
        <w:t>响应参数</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805"/>
        <w:gridCol w:w="875"/>
        <w:gridCol w:w="4808"/>
        <w:gridCol w:w="8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73"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gridSpan w:val="4"/>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{"data":"{\"order_status\":\"1\",\"process_date\":\"20180620151117\",\"query_id\":\"201806201511170579112182940358\"}",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"order_no":"20180620031118",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02"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875"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808"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02" w:type="dxa"/>
            <w:gridSpan w:val="2"/>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order_no</w:t>
            </w:r>
          </w:p>
        </w:tc>
        <w:tc>
          <w:tcPr>
            <w:tcW w:w="875" w:type="dxa"/>
            <w:shd w:val="clear" w:color="auto" w:fill="B8CCE4"/>
            <w:vAlign w:val="top"/>
          </w:tcPr>
          <w:p>
            <w:pPr>
              <w:ind w:firstLine="0" w:firstLineChars="0"/>
              <w:jc w:val="center"/>
              <w:rPr>
                <w:rFonts w:hint="eastAsia" w:ascii="宋体" w:hAnsi="宋体" w:cs="宋体"/>
                <w:b/>
                <w:bCs/>
                <w:color w:val="3667A6"/>
                <w:sz w:val="18"/>
                <w:szCs w:val="18"/>
              </w:rPr>
            </w:pPr>
            <w:r>
              <w:rPr>
                <w:rFonts w:hint="eastAsia" w:ascii="Verdana" w:hAnsi="Verdana" w:cs="宋体"/>
                <w:color w:val="000000"/>
                <w:sz w:val="18"/>
                <w:szCs w:val="18"/>
              </w:rPr>
              <w:t>M</w:t>
            </w:r>
          </w:p>
        </w:tc>
        <w:tc>
          <w:tcPr>
            <w:tcW w:w="4808" w:type="dxa"/>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商户请求订单号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87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87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w:t>
            </w:r>
          </w:p>
        </w:tc>
        <w:tc>
          <w:tcPr>
            <w:tcW w:w="87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返回业务数据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data.order_status</w:t>
            </w:r>
          </w:p>
        </w:tc>
        <w:tc>
          <w:tcPr>
            <w:tcW w:w="87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订单状态0:处理中,1:处理成功,2:处理失败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data.process_date</w:t>
            </w:r>
          </w:p>
        </w:tc>
        <w:tc>
          <w:tcPr>
            <w:tcW w:w="87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系统处理日期(yyyyMMddHHmmss))</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data.query_id</w:t>
            </w:r>
          </w:p>
        </w:tc>
        <w:tc>
          <w:tcPr>
            <w:tcW w:w="87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平台流水号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BDD6EE"/>
            <w:vAlign w:val="center"/>
          </w:tcPr>
          <w:p>
            <w:pPr>
              <w:ind w:firstLine="90" w:firstLineChars="50"/>
              <w:rPr>
                <w:rFonts w:ascii="Verdana" w:hAnsi="Verdana" w:cs="宋体"/>
                <w:color w:val="000000"/>
                <w:sz w:val="18"/>
                <w:szCs w:val="18"/>
              </w:rPr>
            </w:pPr>
            <w:r>
              <w:rPr>
                <w:rFonts w:hint="eastAsia" w:ascii="Verdana" w:hAnsi="Verdana" w:cs="宋体"/>
                <w:color w:val="000000"/>
                <w:sz w:val="18"/>
                <w:szCs w:val="18"/>
              </w:rPr>
              <w:t>data.</w:t>
            </w:r>
            <w:r>
              <w:rPr>
                <w:rFonts w:ascii="Verdana" w:hAnsi="Verdana" w:cs="宋体"/>
                <w:color w:val="000000"/>
                <w:sz w:val="18"/>
                <w:szCs w:val="18"/>
              </w:rPr>
              <w:t>host_req_serial_no</w:t>
            </w:r>
          </w:p>
        </w:tc>
        <w:tc>
          <w:tcPr>
            <w:tcW w:w="875" w:type="dxa"/>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4808" w:type="dxa"/>
            <w:shd w:val="clear" w:color="auto" w:fill="BDD6EE"/>
            <w:vAlign w:val="center"/>
          </w:tcPr>
          <w:p>
            <w:pPr>
              <w:ind w:firstLine="360"/>
              <w:rPr>
                <w:rFonts w:ascii="Verdana" w:hAnsi="Verdana" w:cs="宋体"/>
                <w:color w:val="000000"/>
                <w:sz w:val="18"/>
                <w:szCs w:val="18"/>
              </w:rPr>
            </w:pPr>
            <w:r>
              <w:rPr>
                <w:rFonts w:hint="eastAsia" w:ascii="Verdana" w:hAnsi="Verdana" w:cs="宋体"/>
                <w:color w:val="000000"/>
                <w:sz w:val="18"/>
                <w:szCs w:val="18"/>
              </w:rPr>
              <w:t>支付通道流水号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BDD6EE"/>
            <w:vAlign w:val="center"/>
          </w:tcPr>
          <w:p>
            <w:pPr>
              <w:ind w:firstLine="90" w:firstLineChars="50"/>
              <w:rPr>
                <w:rFonts w:hint="eastAsia" w:ascii="Verdana" w:hAnsi="Verdana" w:cs="宋体"/>
                <w:color w:val="000000"/>
                <w:sz w:val="18"/>
                <w:szCs w:val="18"/>
              </w:rPr>
            </w:pPr>
            <w:r>
              <w:rPr>
                <w:rFonts w:hint="eastAsia" w:ascii="Verdana" w:hAnsi="Verdana" w:cs="宋体"/>
                <w:color w:val="000000"/>
                <w:sz w:val="18"/>
                <w:szCs w:val="18"/>
              </w:rPr>
              <w:t>data.error_no</w:t>
            </w:r>
          </w:p>
        </w:tc>
        <w:tc>
          <w:tcPr>
            <w:tcW w:w="875" w:type="dxa"/>
            <w:shd w:val="clear" w:color="auto" w:fill="BDD6EE"/>
            <w:vAlign w:val="center"/>
          </w:tcPr>
          <w:p>
            <w:pPr>
              <w:ind w:firstLine="270" w:firstLineChars="150"/>
              <w:rPr>
                <w:rFonts w:ascii="Verdana" w:hAnsi="Verdana" w:cs="宋体"/>
                <w:color w:val="000000"/>
                <w:sz w:val="18"/>
                <w:szCs w:val="18"/>
              </w:rPr>
            </w:pPr>
            <w:r>
              <w:rPr>
                <w:rFonts w:hint="eastAsia" w:ascii="Verdana" w:hAnsi="Verdana" w:cs="宋体"/>
                <w:color w:val="000000"/>
                <w:sz w:val="18"/>
                <w:szCs w:val="18"/>
              </w:rPr>
              <w:t>O</w:t>
            </w:r>
          </w:p>
        </w:tc>
        <w:tc>
          <w:tcPr>
            <w:tcW w:w="4808" w:type="dxa"/>
            <w:shd w:val="clear" w:color="auto" w:fill="BDD6EE"/>
            <w:vAlign w:val="center"/>
          </w:tcPr>
          <w:p>
            <w:pPr>
              <w:ind w:firstLine="360"/>
              <w:rPr>
                <w:rFonts w:hint="eastAsia" w:ascii="Verdana" w:hAnsi="Verdana" w:cs="宋体"/>
                <w:color w:val="000000"/>
                <w:sz w:val="18"/>
                <w:szCs w:val="18"/>
              </w:rPr>
            </w:pPr>
            <w:r>
              <w:rPr>
                <w:rFonts w:hint="eastAsia" w:ascii="Verdana" w:hAnsi="Verdana" w:cs="宋体"/>
                <w:color w:val="000000"/>
                <w:sz w:val="18"/>
                <w:szCs w:val="18"/>
              </w:rPr>
              <w:t>错误码</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BDD6EE"/>
            <w:vAlign w:val="center"/>
          </w:tcPr>
          <w:p>
            <w:pPr>
              <w:ind w:firstLine="90" w:firstLineChars="50"/>
              <w:rPr>
                <w:rFonts w:hint="eastAsia" w:ascii="Verdana" w:hAnsi="Verdana" w:cs="宋体"/>
                <w:color w:val="000000"/>
                <w:sz w:val="18"/>
                <w:szCs w:val="18"/>
              </w:rPr>
            </w:pPr>
            <w:r>
              <w:rPr>
                <w:rFonts w:hint="eastAsia" w:ascii="Verdana" w:hAnsi="Verdana" w:cs="宋体"/>
                <w:color w:val="000000"/>
                <w:sz w:val="18"/>
                <w:szCs w:val="18"/>
              </w:rPr>
              <w:t>data.error_info</w:t>
            </w:r>
          </w:p>
        </w:tc>
        <w:tc>
          <w:tcPr>
            <w:tcW w:w="875" w:type="dxa"/>
            <w:shd w:val="clear" w:color="auto" w:fill="BDD6EE"/>
            <w:vAlign w:val="center"/>
          </w:tcPr>
          <w:p>
            <w:pPr>
              <w:ind w:firstLine="270" w:firstLineChars="150"/>
              <w:rPr>
                <w:rFonts w:ascii="Verdana" w:hAnsi="Verdana" w:cs="宋体"/>
                <w:color w:val="000000"/>
                <w:sz w:val="18"/>
                <w:szCs w:val="18"/>
              </w:rPr>
            </w:pPr>
            <w:r>
              <w:rPr>
                <w:rFonts w:hint="eastAsia" w:ascii="Verdana" w:hAnsi="Verdana" w:cs="宋体"/>
                <w:color w:val="000000"/>
                <w:sz w:val="18"/>
                <w:szCs w:val="18"/>
              </w:rPr>
              <w:t>O</w:t>
            </w:r>
          </w:p>
        </w:tc>
        <w:tc>
          <w:tcPr>
            <w:tcW w:w="4808" w:type="dxa"/>
            <w:shd w:val="clear" w:color="auto" w:fill="BDD6EE"/>
            <w:vAlign w:val="center"/>
          </w:tcPr>
          <w:p>
            <w:pPr>
              <w:ind w:firstLine="360"/>
              <w:rPr>
                <w:rFonts w:hint="eastAsia" w:ascii="Verdana" w:hAnsi="Verdana" w:cs="宋体"/>
                <w:color w:val="000000"/>
                <w:sz w:val="18"/>
                <w:szCs w:val="18"/>
              </w:rPr>
            </w:pPr>
            <w:r>
              <w:rPr>
                <w:rFonts w:hint="eastAsia" w:ascii="Verdana" w:hAnsi="Verdana" w:cs="宋体"/>
                <w:color w:val="000000"/>
                <w:sz w:val="18"/>
                <w:szCs w:val="18"/>
              </w:rPr>
              <w:t>错误消息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sign</w:t>
            </w:r>
          </w:p>
        </w:tc>
        <w:tc>
          <w:tcPr>
            <w:tcW w:w="87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808"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02" w:type="dxa"/>
            <w:gridSpan w:val="2"/>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trans_date</w:t>
            </w:r>
          </w:p>
        </w:tc>
        <w:tc>
          <w:tcPr>
            <w:tcW w:w="87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808" w:type="dxa"/>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存管处理日期</w:t>
            </w:r>
          </w:p>
        </w:tc>
      </w:tr>
    </w:tbl>
    <w:p/>
    <w:p>
      <w:pPr>
        <w:pStyle w:val="4"/>
        <w:numPr>
          <w:ilvl w:val="2"/>
          <w:numId w:val="0"/>
        </w:numPr>
        <w:ind w:leftChars="0" w:firstLine="241" w:firstLineChars="100"/>
        <w:rPr>
          <w:b/>
          <w:color w:val="auto"/>
        </w:rPr>
      </w:pPr>
      <w:r>
        <w:rPr>
          <w:rFonts w:hint="eastAsia" w:eastAsia="宋体"/>
          <w:b/>
          <w:color w:val="auto"/>
          <w:lang w:val="en-US" w:eastAsia="zh-CN"/>
        </w:rPr>
        <w:t>4.4.7</w:t>
      </w:r>
      <w:r>
        <w:rPr>
          <w:rFonts w:hint="eastAsia"/>
          <w:b/>
          <w:color w:val="auto"/>
        </w:rPr>
        <w:t>批量代扣充值</w:t>
      </w:r>
    </w:p>
    <w:p>
      <w:pPr>
        <w:ind w:left="480" w:firstLine="0" w:firstLineChars="0"/>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批量代扣，异步响应不一定有</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t>/payment/batch_collection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left="480" w:firstLine="0" w:firstLineChars="0"/>
      </w:pP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Change w:id="1399" w:author="Bay" w:date="2018-06-15T10:46:27Z">
          <w:tblPr>
            <w:tblStyle w:val="23"/>
            <w:tblW w:w="8130" w:type="dxa"/>
            <w:tblInd w:w="0" w:type="dxa"/>
            <w:tblLayout w:type="fixed"/>
            <w:tblCellMar>
              <w:top w:w="0" w:type="dxa"/>
              <w:left w:w="108" w:type="dxa"/>
              <w:bottom w:w="0" w:type="dxa"/>
              <w:right w:w="108" w:type="dxa"/>
            </w:tblCellMar>
          </w:tblPr>
        </w:tblPrChange>
      </w:tblPr>
      <w:tblGrid>
        <w:gridCol w:w="2469"/>
        <w:gridCol w:w="970"/>
        <w:gridCol w:w="1186"/>
        <w:gridCol w:w="3505"/>
        <w:tblGridChange w:id="1400">
          <w:tblGrid>
            <w:gridCol w:w="2360"/>
            <w:gridCol w:w="1079"/>
            <w:gridCol w:w="1186"/>
            <w:gridCol w:w="3505"/>
          </w:tblGrid>
        </w:tblGridChange>
      </w:tblGrid>
      <w:tr>
        <w:tblPrEx>
          <w:tblLayout w:type="fixed"/>
          <w:tblCellMar>
            <w:top w:w="0" w:type="dxa"/>
            <w:left w:w="108" w:type="dxa"/>
            <w:bottom w:w="0" w:type="dxa"/>
            <w:right w:w="108" w:type="dxa"/>
          </w:tblCellMar>
          <w:tblPrExChange w:id="1401" w:author="Bay" w:date="2018-06-15T10:46:27Z">
            <w:tblPrEx>
              <w:tblLayout w:type="fixed"/>
              <w:tblCellMar>
                <w:top w:w="0" w:type="dxa"/>
                <w:left w:w="108" w:type="dxa"/>
                <w:bottom w:w="0" w:type="dxa"/>
                <w:right w:w="108" w:type="dxa"/>
              </w:tblCellMar>
            </w:tblPrEx>
          </w:tblPrExChange>
        </w:tblPrEx>
        <w:trPr>
          <w:trHeight w:val="290" w:hRule="atLeast"/>
          <w:trPrChange w:id="1401" w:author="Bay" w:date="2018-06-15T10:46:27Z">
            <w:trPr>
              <w:trHeight w:val="290"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02"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0" w:type="dxa"/>
            <w:tcBorders>
              <w:top w:val="double" w:color="8DB3E2" w:sz="2" w:space="0"/>
              <w:left w:val="nil"/>
              <w:bottom w:val="double" w:color="8DB3E2" w:sz="2" w:space="0"/>
              <w:right w:val="double" w:color="8DB3E2" w:sz="2" w:space="0"/>
            </w:tcBorders>
            <w:shd w:val="clear" w:color="auto" w:fill="FFFFFF"/>
            <w:tcPrChange w:id="1403"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86" w:type="dxa"/>
            <w:tcBorders>
              <w:top w:val="double" w:color="8DB3E2" w:sz="2" w:space="0"/>
              <w:left w:val="nil"/>
              <w:bottom w:val="double" w:color="8DB3E2" w:sz="2" w:space="0"/>
              <w:right w:val="double" w:color="8DB3E2" w:sz="2" w:space="0"/>
            </w:tcBorders>
            <w:shd w:val="clear" w:color="auto" w:fill="FFFFFF"/>
            <w:tcPrChange w:id="1404"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3505" w:type="dxa"/>
            <w:tcBorders>
              <w:top w:val="double" w:color="8DB3E2" w:sz="2" w:space="0"/>
              <w:left w:val="nil"/>
              <w:bottom w:val="double" w:color="8DB3E2" w:sz="2" w:space="0"/>
              <w:right w:val="double" w:color="8DB3E2" w:sz="2" w:space="0"/>
            </w:tcBorders>
            <w:shd w:val="clear" w:color="auto" w:fill="FFFFFF"/>
            <w:tcPrChange w:id="1405"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Change w:id="1406" w:author="Bay" w:date="2018-06-15T10:46:27Z">
            <w:tblPrEx>
              <w:tblLayout w:type="fixed"/>
              <w:tblCellMar>
                <w:top w:w="0" w:type="dxa"/>
                <w:left w:w="108" w:type="dxa"/>
                <w:bottom w:w="0" w:type="dxa"/>
                <w:right w:w="108" w:type="dxa"/>
              </w:tblCellMar>
            </w:tblPrEx>
          </w:tblPrExChange>
        </w:tblPrEx>
        <w:trPr>
          <w:trHeight w:val="319" w:hRule="atLeast"/>
          <w:trPrChange w:id="1406"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07"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0" w:firstLineChars="0"/>
              <w:rPr>
                <w:rFonts w:ascii="Verdana" w:hAnsi="Verdana" w:eastAsia="宋体"/>
                <w:color w:val="000000"/>
                <w:sz w:val="18"/>
                <w:szCs w:val="18"/>
              </w:rPr>
              <w:pPrChange w:id="1408" w:author="Bay" w:date="2018-06-15T10:46:16Z">
                <w:pPr>
                  <w:ind w:firstLine="360"/>
                </w:pPr>
              </w:pPrChange>
            </w:pPr>
            <w:r>
              <w:rPr>
                <w:rFonts w:ascii="Verdana" w:hAnsi="Verdana" w:eastAsia="宋体"/>
                <w:color w:val="000000"/>
                <w:sz w:val="18"/>
                <w:szCs w:val="18"/>
              </w:rPr>
              <w:t>data</w:t>
            </w:r>
          </w:p>
        </w:tc>
        <w:tc>
          <w:tcPr>
            <w:tcW w:w="970" w:type="dxa"/>
            <w:tcBorders>
              <w:top w:val="double" w:color="8DB3E2" w:sz="2" w:space="0"/>
              <w:left w:val="nil"/>
              <w:bottom w:val="double" w:color="8DB3E2" w:sz="2" w:space="0"/>
              <w:right w:val="double" w:color="8DB3E2" w:sz="2" w:space="0"/>
            </w:tcBorders>
            <w:shd w:val="clear" w:color="auto" w:fill="B8CCE4"/>
            <w:tcPrChange w:id="1409"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186" w:type="dxa"/>
            <w:tcBorders>
              <w:top w:val="double" w:color="8DB3E2" w:sz="2" w:space="0"/>
              <w:left w:val="nil"/>
              <w:bottom w:val="double" w:color="8DB3E2" w:sz="2" w:space="0"/>
              <w:right w:val="double" w:color="8DB3E2" w:sz="2" w:space="0"/>
            </w:tcBorders>
            <w:shd w:val="clear" w:color="auto" w:fill="B8CCE4"/>
            <w:tcPrChange w:id="1410"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p>
        </w:tc>
        <w:tc>
          <w:tcPr>
            <w:tcW w:w="3505" w:type="dxa"/>
            <w:tcBorders>
              <w:top w:val="double" w:color="8DB3E2" w:sz="2" w:space="0"/>
              <w:left w:val="nil"/>
              <w:bottom w:val="double" w:color="8DB3E2" w:sz="2" w:space="0"/>
              <w:right w:val="double" w:color="8DB3E2" w:sz="2" w:space="0"/>
            </w:tcBorders>
            <w:shd w:val="clear" w:color="auto" w:fill="B8CCE4"/>
            <w:tcPrChange w:id="1411"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eastAsia="宋体"/>
                <w:color w:val="000000"/>
                <w:sz w:val="18"/>
                <w:szCs w:val="18"/>
              </w:rPr>
            </w:pPr>
          </w:p>
        </w:tc>
      </w:tr>
      <w:tr>
        <w:tblPrEx>
          <w:tblLayout w:type="fixed"/>
          <w:tblCellMar>
            <w:top w:w="0" w:type="dxa"/>
            <w:left w:w="108" w:type="dxa"/>
            <w:bottom w:w="0" w:type="dxa"/>
            <w:right w:w="108" w:type="dxa"/>
          </w:tblCellMar>
          <w:tblPrExChange w:id="1412" w:author="Bay" w:date="2018-06-15T10:46:27Z">
            <w:tblPrEx>
              <w:tblLayout w:type="fixed"/>
              <w:tblCellMar>
                <w:top w:w="0" w:type="dxa"/>
                <w:left w:w="108" w:type="dxa"/>
                <w:bottom w:w="0" w:type="dxa"/>
                <w:right w:w="108" w:type="dxa"/>
              </w:tblCellMar>
            </w:tblPrEx>
          </w:tblPrExChange>
        </w:tblPrEx>
        <w:trPr>
          <w:trHeight w:val="319" w:hRule="atLeast"/>
          <w:trPrChange w:id="1412"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13"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eastAsia="宋体"/>
                <w:color w:val="000000"/>
                <w:sz w:val="18"/>
                <w:szCs w:val="18"/>
              </w:rPr>
            </w:pPr>
            <w:del w:id="1414" w:author="Bay" w:date="2018-06-15T10:45:58Z">
              <w:r>
                <w:rPr>
                  <w:rFonts w:ascii="Verdana" w:hAnsi="Verdana" w:eastAsia="宋体"/>
                  <w:color w:val="000000"/>
                  <w:sz w:val="18"/>
                  <w:szCs w:val="18"/>
                </w:rPr>
                <w:delText> </w:delText>
              </w:r>
            </w:del>
            <w:r>
              <w:rPr>
                <w:rFonts w:ascii="Verdana" w:hAnsi="Verdana" w:eastAsia="宋体"/>
                <w:color w:val="000000"/>
                <w:sz w:val="18"/>
                <w:szCs w:val="18"/>
              </w:rPr>
              <w:t>data.detail_no</w:t>
            </w:r>
          </w:p>
        </w:tc>
        <w:tc>
          <w:tcPr>
            <w:tcW w:w="970" w:type="dxa"/>
            <w:tcBorders>
              <w:top w:val="double" w:color="8DB3E2" w:sz="2" w:space="0"/>
              <w:left w:val="nil"/>
              <w:bottom w:val="double" w:color="8DB3E2" w:sz="2" w:space="0"/>
              <w:right w:val="double" w:color="8DB3E2" w:sz="2" w:space="0"/>
            </w:tcBorders>
            <w:shd w:val="clear" w:color="auto" w:fill="B8CCE4"/>
            <w:tcPrChange w:id="1415"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B8CCE4"/>
            <w:tcPrChange w:id="1416"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ascii="Verdana" w:hAnsi="Verdana" w:eastAsia="宋体"/>
                <w:color w:val="000000"/>
                <w:sz w:val="18"/>
                <w:szCs w:val="18"/>
              </w:rPr>
              <w:t>(32)</w:t>
            </w:r>
          </w:p>
        </w:tc>
        <w:tc>
          <w:tcPr>
            <w:tcW w:w="3505" w:type="dxa"/>
            <w:tcBorders>
              <w:top w:val="double" w:color="8DB3E2" w:sz="2" w:space="0"/>
              <w:left w:val="nil"/>
              <w:bottom w:val="double" w:color="8DB3E2" w:sz="2" w:space="0"/>
              <w:right w:val="double" w:color="8DB3E2" w:sz="2" w:space="0"/>
            </w:tcBorders>
            <w:shd w:val="clear" w:color="auto" w:fill="B8CCE4"/>
            <w:tcPrChange w:id="1417"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Change w:id="1418" w:author="Bay" w:date="2018-06-15T10:46:27Z">
            <w:tblPrEx>
              <w:tblLayout w:type="fixed"/>
              <w:tblCellMar>
                <w:top w:w="0" w:type="dxa"/>
                <w:left w:w="108" w:type="dxa"/>
                <w:bottom w:w="0" w:type="dxa"/>
                <w:right w:w="108" w:type="dxa"/>
              </w:tblCellMar>
            </w:tblPrEx>
          </w:tblPrExChange>
        </w:tblPrEx>
        <w:trPr>
          <w:trHeight w:val="319" w:hRule="atLeast"/>
          <w:trPrChange w:id="1418"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19"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hint="eastAsia" w:ascii="Verdana" w:hAnsi="Verdana" w:eastAsia="宋体"/>
                <w:color w:val="000000"/>
                <w:sz w:val="18"/>
                <w:szCs w:val="18"/>
              </w:rPr>
              <w:t>platcust</w:t>
            </w:r>
          </w:p>
        </w:tc>
        <w:tc>
          <w:tcPr>
            <w:tcW w:w="970" w:type="dxa"/>
            <w:tcBorders>
              <w:top w:val="double" w:color="8DB3E2" w:sz="2" w:space="0"/>
              <w:left w:val="nil"/>
              <w:bottom w:val="double" w:color="8DB3E2" w:sz="2" w:space="0"/>
              <w:right w:val="double" w:color="8DB3E2" w:sz="2" w:space="0"/>
            </w:tcBorders>
            <w:shd w:val="clear" w:color="auto" w:fill="B8CCE4"/>
            <w:tcPrChange w:id="1420"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B8CCE4"/>
            <w:tcPrChange w:id="1421"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505" w:type="dxa"/>
            <w:tcBorders>
              <w:top w:val="double" w:color="8DB3E2" w:sz="2" w:space="0"/>
              <w:left w:val="nil"/>
              <w:bottom w:val="double" w:color="8DB3E2" w:sz="2" w:space="0"/>
              <w:right w:val="double" w:color="8DB3E2" w:sz="2" w:space="0"/>
            </w:tcBorders>
            <w:shd w:val="clear" w:color="auto" w:fill="B8CCE4"/>
            <w:tcPrChange w:id="1422"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Change w:id="1423" w:author="Bay" w:date="2018-06-15T10:46:27Z">
            <w:tblPrEx>
              <w:tblLayout w:type="fixed"/>
              <w:tblCellMar>
                <w:top w:w="0" w:type="dxa"/>
                <w:left w:w="108" w:type="dxa"/>
                <w:bottom w:w="0" w:type="dxa"/>
                <w:right w:w="108" w:type="dxa"/>
              </w:tblCellMar>
            </w:tblPrEx>
          </w:tblPrExChange>
        </w:tblPrEx>
        <w:trPr>
          <w:trHeight w:val="90" w:hRule="atLeast"/>
          <w:trPrChange w:id="1423" w:author="Bay" w:date="2018-06-15T10:46:27Z">
            <w:trPr>
              <w:trHeight w:val="90"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24"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hint="eastAsia" w:ascii="Verdana" w:hAnsi="Verdana" w:eastAsia="宋体"/>
                <w:color w:val="000000"/>
                <w:sz w:val="18"/>
                <w:szCs w:val="18"/>
              </w:rPr>
              <w:t>name</w:t>
            </w:r>
          </w:p>
        </w:tc>
        <w:tc>
          <w:tcPr>
            <w:tcW w:w="970" w:type="dxa"/>
            <w:tcBorders>
              <w:top w:val="double" w:color="8DB3E2" w:sz="2" w:space="0"/>
              <w:left w:val="nil"/>
              <w:bottom w:val="double" w:color="8DB3E2" w:sz="2" w:space="0"/>
              <w:right w:val="double" w:color="8DB3E2" w:sz="2" w:space="0"/>
            </w:tcBorders>
            <w:shd w:val="clear" w:color="auto" w:fill="FFFFFF"/>
            <w:tcPrChange w:id="1425"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FFFFFF"/>
            <w:tcPrChange w:id="1426"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505" w:type="dxa"/>
            <w:tcBorders>
              <w:top w:val="double" w:color="8DB3E2" w:sz="2" w:space="0"/>
              <w:left w:val="nil"/>
              <w:bottom w:val="double" w:color="8DB3E2" w:sz="2" w:space="0"/>
              <w:right w:val="double" w:color="8DB3E2" w:sz="2" w:space="0"/>
            </w:tcBorders>
            <w:shd w:val="clear" w:color="auto" w:fill="FFFFFF"/>
            <w:tcPrChange w:id="1427"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姓名</w:t>
            </w:r>
          </w:p>
        </w:tc>
      </w:tr>
      <w:tr>
        <w:tblPrEx>
          <w:tblLayout w:type="fixed"/>
          <w:tblCellMar>
            <w:top w:w="0" w:type="dxa"/>
            <w:left w:w="108" w:type="dxa"/>
            <w:bottom w:w="0" w:type="dxa"/>
            <w:right w:w="108" w:type="dxa"/>
          </w:tblCellMar>
          <w:tblPrExChange w:id="1428" w:author="Bay" w:date="2018-06-15T10:46:27Z">
            <w:tblPrEx>
              <w:tblLayout w:type="fixed"/>
              <w:tblCellMar>
                <w:top w:w="0" w:type="dxa"/>
                <w:left w:w="108" w:type="dxa"/>
                <w:bottom w:w="0" w:type="dxa"/>
                <w:right w:w="108" w:type="dxa"/>
              </w:tblCellMar>
            </w:tblPrEx>
          </w:tblPrExChange>
        </w:tblPrEx>
        <w:trPr>
          <w:trHeight w:val="319" w:hRule="atLeast"/>
          <w:trPrChange w:id="1428"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29"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ascii="Verdana" w:hAnsi="Verdana" w:eastAsia="宋体"/>
                <w:color w:val="000000"/>
                <w:sz w:val="18"/>
                <w:szCs w:val="18"/>
              </w:rPr>
              <w:t>client_property</w:t>
            </w:r>
          </w:p>
        </w:tc>
        <w:tc>
          <w:tcPr>
            <w:tcW w:w="970" w:type="dxa"/>
            <w:tcBorders>
              <w:top w:val="double" w:color="8DB3E2" w:sz="2" w:space="0"/>
              <w:left w:val="nil"/>
              <w:bottom w:val="double" w:color="8DB3E2" w:sz="2" w:space="0"/>
              <w:right w:val="double" w:color="8DB3E2" w:sz="2" w:space="0"/>
            </w:tcBorders>
            <w:shd w:val="clear" w:color="auto" w:fill="FFFFFF"/>
            <w:tcPrChange w:id="1430"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186" w:type="dxa"/>
            <w:tcBorders>
              <w:top w:val="double" w:color="8DB3E2" w:sz="2" w:space="0"/>
              <w:left w:val="nil"/>
              <w:bottom w:val="double" w:color="8DB3E2" w:sz="2" w:space="0"/>
              <w:right w:val="double" w:color="8DB3E2" w:sz="2" w:space="0"/>
            </w:tcBorders>
            <w:shd w:val="clear" w:color="auto" w:fill="FFFFFF"/>
            <w:tcPrChange w:id="1431"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ascii="Verdana" w:hAnsi="Verdana" w:eastAsia="宋体"/>
                <w:color w:val="000000"/>
                <w:sz w:val="18"/>
                <w:szCs w:val="18"/>
              </w:rPr>
              <w:t>C(2)</w:t>
            </w:r>
          </w:p>
        </w:tc>
        <w:tc>
          <w:tcPr>
            <w:tcW w:w="3505" w:type="dxa"/>
            <w:tcBorders>
              <w:top w:val="double" w:color="8DB3E2" w:sz="2" w:space="0"/>
              <w:left w:val="nil"/>
              <w:bottom w:val="double" w:color="8DB3E2" w:sz="2" w:space="0"/>
              <w:right w:val="double" w:color="8DB3E2" w:sz="2" w:space="0"/>
            </w:tcBorders>
            <w:shd w:val="clear" w:color="auto" w:fill="FFFFFF"/>
            <w:tcPrChange w:id="1432"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hint="eastAsia" w:ascii="Verdana" w:hAnsi="Verdana" w:eastAsia="宋体"/>
                <w:color w:val="000000"/>
                <w:sz w:val="18"/>
                <w:szCs w:val="18"/>
              </w:rPr>
              <w:t>公私标识，1-个人；2-企业，默认个人</w:t>
            </w:r>
          </w:p>
        </w:tc>
      </w:tr>
      <w:tr>
        <w:tblPrEx>
          <w:tblLayout w:type="fixed"/>
          <w:tblCellMar>
            <w:top w:w="0" w:type="dxa"/>
            <w:left w:w="108" w:type="dxa"/>
            <w:bottom w:w="0" w:type="dxa"/>
            <w:right w:w="108" w:type="dxa"/>
          </w:tblCellMar>
          <w:tblPrExChange w:id="1433" w:author="Bay" w:date="2018-06-15T10:46:27Z">
            <w:tblPrEx>
              <w:tblLayout w:type="fixed"/>
              <w:tblCellMar>
                <w:top w:w="0" w:type="dxa"/>
                <w:left w:w="108" w:type="dxa"/>
                <w:bottom w:w="0" w:type="dxa"/>
                <w:right w:w="108" w:type="dxa"/>
              </w:tblCellMar>
            </w:tblPrEx>
          </w:tblPrExChange>
        </w:tblPrEx>
        <w:trPr>
          <w:trHeight w:val="319" w:hRule="atLeast"/>
          <w:trPrChange w:id="1433"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34"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ascii="Verdana" w:hAnsi="Verdana" w:cs="宋体"/>
                <w:color w:val="000000"/>
                <w:sz w:val="18"/>
                <w:szCs w:val="18"/>
              </w:rPr>
              <w:t>c</w:t>
            </w:r>
            <w:r>
              <w:rPr>
                <w:rFonts w:hint="eastAsia" w:ascii="Verdana" w:hAnsi="Verdana" w:eastAsia="宋体"/>
                <w:color w:val="000000"/>
                <w:sz w:val="18"/>
                <w:szCs w:val="18"/>
              </w:rPr>
              <w:t>ard</w:t>
            </w:r>
            <w:r>
              <w:rPr>
                <w:rFonts w:ascii="Verdana" w:hAnsi="Verdana" w:cs="宋体"/>
                <w:color w:val="000000"/>
                <w:sz w:val="18"/>
                <w:szCs w:val="18"/>
              </w:rPr>
              <w:t>_</w:t>
            </w:r>
            <w:r>
              <w:rPr>
                <w:rFonts w:hint="eastAsia" w:ascii="Verdana" w:hAnsi="Verdana" w:eastAsia="宋体"/>
                <w:color w:val="000000"/>
                <w:sz w:val="18"/>
                <w:szCs w:val="18"/>
              </w:rPr>
              <w:t>no</w:t>
            </w:r>
          </w:p>
        </w:tc>
        <w:tc>
          <w:tcPr>
            <w:tcW w:w="970" w:type="dxa"/>
            <w:tcBorders>
              <w:top w:val="double" w:color="8DB3E2" w:sz="2" w:space="0"/>
              <w:left w:val="nil"/>
              <w:bottom w:val="double" w:color="8DB3E2" w:sz="2" w:space="0"/>
              <w:right w:val="double" w:color="8DB3E2" w:sz="2" w:space="0"/>
            </w:tcBorders>
            <w:shd w:val="clear" w:color="auto" w:fill="B8CCE4"/>
            <w:tcPrChange w:id="1435"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B8CCE4"/>
            <w:tcPrChange w:id="1436"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505" w:type="dxa"/>
            <w:tcBorders>
              <w:top w:val="double" w:color="8DB3E2" w:sz="2" w:space="0"/>
              <w:left w:val="nil"/>
              <w:bottom w:val="double" w:color="8DB3E2" w:sz="2" w:space="0"/>
              <w:right w:val="double" w:color="8DB3E2" w:sz="2" w:space="0"/>
            </w:tcBorders>
            <w:shd w:val="clear" w:color="auto" w:fill="B8CCE4"/>
            <w:tcPrChange w:id="1437"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银行卡号</w:t>
            </w:r>
          </w:p>
        </w:tc>
      </w:tr>
      <w:tr>
        <w:tblPrEx>
          <w:tblLayout w:type="fixed"/>
          <w:tblCellMar>
            <w:top w:w="0" w:type="dxa"/>
            <w:left w:w="108" w:type="dxa"/>
            <w:bottom w:w="0" w:type="dxa"/>
            <w:right w:w="108" w:type="dxa"/>
          </w:tblCellMar>
          <w:tblPrExChange w:id="1438" w:author="Bay" w:date="2018-06-15T10:46:27Z">
            <w:tblPrEx>
              <w:tblLayout w:type="fixed"/>
              <w:tblCellMar>
                <w:top w:w="0" w:type="dxa"/>
                <w:left w:w="108" w:type="dxa"/>
                <w:bottom w:w="0" w:type="dxa"/>
                <w:right w:w="108" w:type="dxa"/>
              </w:tblCellMar>
            </w:tblPrEx>
          </w:tblPrExChange>
        </w:tblPrEx>
        <w:trPr>
          <w:trHeight w:val="319" w:hRule="atLeast"/>
          <w:trPrChange w:id="1438"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39"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hint="eastAsia" w:ascii="Verdana" w:hAnsi="Verdana" w:eastAsia="宋体"/>
                <w:color w:val="000000"/>
                <w:sz w:val="18"/>
                <w:szCs w:val="18"/>
              </w:rPr>
              <w:t>card_type</w:t>
            </w:r>
          </w:p>
        </w:tc>
        <w:tc>
          <w:tcPr>
            <w:tcW w:w="970" w:type="dxa"/>
            <w:tcBorders>
              <w:top w:val="double" w:color="8DB3E2" w:sz="2" w:space="0"/>
              <w:left w:val="nil"/>
              <w:bottom w:val="double" w:color="8DB3E2" w:sz="2" w:space="0"/>
              <w:right w:val="double" w:color="8DB3E2" w:sz="2" w:space="0"/>
            </w:tcBorders>
            <w:shd w:val="clear" w:color="auto" w:fill="FFFFFF"/>
            <w:tcPrChange w:id="1440"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6" w:type="dxa"/>
            <w:tcBorders>
              <w:top w:val="double" w:color="8DB3E2" w:sz="2" w:space="0"/>
              <w:left w:val="nil"/>
              <w:bottom w:val="double" w:color="8DB3E2" w:sz="2" w:space="0"/>
              <w:right w:val="double" w:color="8DB3E2" w:sz="2" w:space="0"/>
            </w:tcBorders>
            <w:shd w:val="clear" w:color="auto" w:fill="FFFFFF"/>
            <w:tcPrChange w:id="1441"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505" w:type="dxa"/>
            <w:tcBorders>
              <w:top w:val="double" w:color="8DB3E2" w:sz="2" w:space="0"/>
              <w:left w:val="nil"/>
              <w:bottom w:val="double" w:color="8DB3E2" w:sz="2" w:space="0"/>
              <w:right w:val="double" w:color="8DB3E2" w:sz="2" w:space="0"/>
            </w:tcBorders>
            <w:shd w:val="clear" w:color="auto" w:fill="FFFFFF"/>
            <w:tcPrChange w:id="1442"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卡类型(</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Change w:id="1443" w:author="Bay" w:date="2018-06-15T10:46:27Z">
            <w:tblPrEx>
              <w:tblLayout w:type="fixed"/>
              <w:tblCellMar>
                <w:top w:w="0" w:type="dxa"/>
                <w:left w:w="108" w:type="dxa"/>
                <w:bottom w:w="0" w:type="dxa"/>
                <w:right w:w="108" w:type="dxa"/>
              </w:tblCellMar>
            </w:tblPrEx>
          </w:tblPrExChange>
        </w:tblPrEx>
        <w:trPr>
          <w:trHeight w:val="319" w:hRule="atLeast"/>
          <w:trPrChange w:id="1443"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44"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hint="eastAsia" w:ascii="Verdana" w:hAnsi="Verdana" w:eastAsia="宋体"/>
                <w:color w:val="000000"/>
                <w:sz w:val="18"/>
                <w:szCs w:val="18"/>
              </w:rPr>
              <w:t>currency_code</w:t>
            </w:r>
          </w:p>
        </w:tc>
        <w:tc>
          <w:tcPr>
            <w:tcW w:w="970" w:type="dxa"/>
            <w:tcBorders>
              <w:top w:val="double" w:color="8DB3E2" w:sz="2" w:space="0"/>
              <w:left w:val="nil"/>
              <w:bottom w:val="double" w:color="8DB3E2" w:sz="2" w:space="0"/>
              <w:right w:val="double" w:color="8DB3E2" w:sz="2" w:space="0"/>
            </w:tcBorders>
            <w:shd w:val="clear" w:color="auto" w:fill="B8CCE4"/>
            <w:tcPrChange w:id="1445"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6" w:type="dxa"/>
            <w:tcBorders>
              <w:top w:val="double" w:color="8DB3E2" w:sz="2" w:space="0"/>
              <w:left w:val="nil"/>
              <w:bottom w:val="double" w:color="8DB3E2" w:sz="2" w:space="0"/>
              <w:right w:val="double" w:color="8DB3E2" w:sz="2" w:space="0"/>
            </w:tcBorders>
            <w:shd w:val="clear" w:color="auto" w:fill="B8CCE4"/>
            <w:tcPrChange w:id="1446"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w:t>
            </w:r>
          </w:p>
        </w:tc>
        <w:tc>
          <w:tcPr>
            <w:tcW w:w="3505" w:type="dxa"/>
            <w:tcBorders>
              <w:top w:val="double" w:color="8DB3E2" w:sz="2" w:space="0"/>
              <w:left w:val="nil"/>
              <w:bottom w:val="double" w:color="8DB3E2" w:sz="2" w:space="0"/>
              <w:right w:val="double" w:color="8DB3E2" w:sz="2" w:space="0"/>
            </w:tcBorders>
            <w:shd w:val="clear" w:color="auto" w:fill="B8CCE4"/>
            <w:tcPrChange w:id="1447"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left="0" w:leftChars="0" w:firstLine="360" w:firstLineChars="200"/>
              <w:rPr>
                <w:rFonts w:hint="eastAsia" w:ascii="Verdana" w:hAnsi="Verdana" w:eastAsia="宋体"/>
                <w:color w:val="000000"/>
                <w:sz w:val="18"/>
                <w:szCs w:val="18"/>
                <w:lang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\l "dict_币种" </w:instrText>
            </w:r>
            <w:r>
              <w:rPr>
                <w:rFonts w:hint="eastAsia" w:ascii="宋体" w:hAnsi="宋体" w:eastAsia="宋体" w:cs="宋体"/>
                <w:sz w:val="18"/>
                <w:szCs w:val="18"/>
              </w:rPr>
              <w:fldChar w:fldCharType="separate"/>
            </w:r>
            <w:r>
              <w:rPr>
                <w:rFonts w:hint="eastAsia" w:ascii="宋体" w:hAnsi="宋体" w:eastAsia="宋体" w:cs="宋体"/>
                <w:color w:val="000000"/>
                <w:sz w:val="18"/>
                <w:szCs w:val="18"/>
              </w:rPr>
              <w:t>币种</w:t>
            </w:r>
            <w:r>
              <w:rPr>
                <w:rFonts w:hint="eastAsia" w:ascii="宋体" w:hAnsi="宋体" w:eastAsia="宋体" w:cs="宋体"/>
                <w:color w:val="000000"/>
                <w:sz w:val="18"/>
                <w:szCs w:val="18"/>
              </w:rPr>
              <w:fldChar w:fldCharType="end"/>
            </w:r>
            <w:del w:id="1448" w:author="Bay" w:date="2018-06-15T18:02:55Z">
              <w:r>
                <w:rPr>
                  <w:rFonts w:hint="eastAsia" w:ascii="宋体" w:hAnsi="宋体" w:eastAsia="宋体" w:cs="宋体"/>
                  <w:color w:val="000000"/>
                  <w:sz w:val="18"/>
                  <w:szCs w:val="18"/>
                </w:rPr>
                <w:delText>（</w:delText>
              </w:r>
            </w:del>
            <w:ins w:id="1449" w:author="Bay" w:date="2018-06-15T18:02:55Z">
              <w:r>
                <w:rPr>
                  <w:rFonts w:hint="eastAsia" w:ascii="宋体" w:hAnsi="宋体" w:eastAsia="宋体" w:cs="宋体"/>
                  <w:color w:val="000000"/>
                  <w:sz w:val="18"/>
                  <w:szCs w:val="18"/>
                  <w:lang w:eastAsia="zh-CN"/>
                </w:rPr>
                <w:t>(</w:t>
              </w:r>
            </w:ins>
            <w:r>
              <w:rPr>
                <w:rFonts w:hint="eastAsia" w:ascii="宋体" w:hAnsi="宋体" w:eastAsia="宋体" w:cs="宋体"/>
                <w:color w:val="000000"/>
                <w:sz w:val="18"/>
                <w:szCs w:val="18"/>
              </w:rPr>
              <w:t>默认CNY</w:t>
            </w:r>
            <w:del w:id="1450" w:author="Bay" w:date="2018-06-15T18:03:18Z">
              <w:r>
                <w:rPr>
                  <w:rFonts w:hint="eastAsia" w:ascii="宋体" w:hAnsi="宋体" w:eastAsia="宋体" w:cs="宋体"/>
                  <w:color w:val="000000"/>
                  <w:sz w:val="18"/>
                  <w:szCs w:val="18"/>
                </w:rPr>
                <w:delText>）</w:delText>
              </w:r>
            </w:del>
            <w:ins w:id="1451" w:author="Bay" w:date="2018-06-15T18:03:18Z">
              <w:r>
                <w:rPr>
                  <w:rFonts w:hint="eastAsia" w:ascii="宋体" w:hAnsi="宋体" w:eastAsia="宋体" w:cs="宋体"/>
                  <w:color w:val="000000"/>
                  <w:sz w:val="18"/>
                  <w:szCs w:val="18"/>
                  <w:lang w:eastAsia="zh-CN"/>
                </w:rPr>
                <w:t>)</w:t>
              </w:r>
            </w:ins>
          </w:p>
        </w:tc>
      </w:tr>
      <w:tr>
        <w:tblPrEx>
          <w:tblLayout w:type="fixed"/>
          <w:tblCellMar>
            <w:top w:w="0" w:type="dxa"/>
            <w:left w:w="108" w:type="dxa"/>
            <w:bottom w:w="0" w:type="dxa"/>
            <w:right w:w="108" w:type="dxa"/>
          </w:tblCellMar>
          <w:tblPrExChange w:id="1452" w:author="Bay" w:date="2018-06-15T10:46:27Z">
            <w:tblPrEx>
              <w:tblLayout w:type="fixed"/>
              <w:tblCellMar>
                <w:top w:w="0" w:type="dxa"/>
                <w:left w:w="108" w:type="dxa"/>
                <w:bottom w:w="0" w:type="dxa"/>
                <w:right w:w="108" w:type="dxa"/>
              </w:tblCellMar>
            </w:tblPrEx>
          </w:tblPrExChange>
        </w:tblPrEx>
        <w:trPr>
          <w:trHeight w:val="319" w:hRule="atLeast"/>
          <w:trPrChange w:id="1452"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53"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ascii="Verdana" w:hAnsi="Verdana" w:cs="宋体"/>
                <w:color w:val="000000"/>
                <w:sz w:val="18"/>
                <w:szCs w:val="18"/>
              </w:rPr>
              <w:t>id_type</w:t>
            </w:r>
          </w:p>
        </w:tc>
        <w:tc>
          <w:tcPr>
            <w:tcW w:w="970" w:type="dxa"/>
            <w:tcBorders>
              <w:top w:val="double" w:color="8DB3E2" w:sz="2" w:space="0"/>
              <w:left w:val="nil"/>
              <w:bottom w:val="double" w:color="8DB3E2" w:sz="2" w:space="0"/>
              <w:right w:val="double" w:color="8DB3E2" w:sz="2" w:space="0"/>
            </w:tcBorders>
            <w:shd w:val="clear" w:color="auto" w:fill="FFFFFF"/>
            <w:tcPrChange w:id="1454"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FFFFFF"/>
            <w:tcPrChange w:id="1455"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505" w:type="dxa"/>
            <w:tcBorders>
              <w:top w:val="double" w:color="8DB3E2" w:sz="2" w:space="0"/>
              <w:left w:val="nil"/>
              <w:bottom w:val="double" w:color="8DB3E2" w:sz="2" w:space="0"/>
              <w:right w:val="double" w:color="8DB3E2" w:sz="2" w:space="0"/>
            </w:tcBorders>
            <w:shd w:val="clear" w:color="auto" w:fill="FFFFFF"/>
            <w:tcPrChange w:id="1456"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证件类型</w:t>
            </w:r>
            <w:del w:id="1457" w:author="Bay" w:date="2018-06-15T18:02:55Z">
              <w:r>
                <w:rPr>
                  <w:rFonts w:hint="eastAsia" w:ascii="Verdana" w:hAnsi="Verdana" w:eastAsia="宋体"/>
                  <w:color w:val="000000"/>
                  <w:sz w:val="18"/>
                  <w:szCs w:val="18"/>
                </w:rPr>
                <w:delText>（</w:delText>
              </w:r>
            </w:del>
            <w:ins w:id="1458"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：身份证</w:t>
            </w:r>
            <w:del w:id="1459" w:author="Bay" w:date="2018-06-15T18:03:18Z">
              <w:r>
                <w:rPr>
                  <w:rFonts w:hint="eastAsia" w:ascii="宋体" w:hAnsi="宋体" w:eastAsia="宋体"/>
                  <w:color w:val="000000"/>
                  <w:sz w:val="18"/>
                  <w:szCs w:val="18"/>
                </w:rPr>
                <w:delText>）</w:delText>
              </w:r>
            </w:del>
            <w:ins w:id="1460"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Change w:id="1461" w:author="Bay" w:date="2018-06-15T10:46:27Z">
            <w:tblPrEx>
              <w:tblLayout w:type="fixed"/>
              <w:tblCellMar>
                <w:top w:w="0" w:type="dxa"/>
                <w:left w:w="108" w:type="dxa"/>
                <w:bottom w:w="0" w:type="dxa"/>
                <w:right w:w="108" w:type="dxa"/>
              </w:tblCellMar>
            </w:tblPrEx>
          </w:tblPrExChange>
        </w:tblPrEx>
        <w:trPr>
          <w:trHeight w:val="319" w:hRule="atLeast"/>
          <w:trPrChange w:id="1461"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62"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ascii="Verdana" w:hAnsi="Verdana" w:cs="宋体"/>
                <w:color w:val="000000"/>
                <w:sz w:val="18"/>
                <w:szCs w:val="18"/>
              </w:rPr>
              <w:t>id_code</w:t>
            </w:r>
          </w:p>
        </w:tc>
        <w:tc>
          <w:tcPr>
            <w:tcW w:w="970" w:type="dxa"/>
            <w:tcBorders>
              <w:top w:val="double" w:color="8DB3E2" w:sz="2" w:space="0"/>
              <w:left w:val="nil"/>
              <w:bottom w:val="double" w:color="8DB3E2" w:sz="2" w:space="0"/>
              <w:right w:val="double" w:color="8DB3E2" w:sz="2" w:space="0"/>
            </w:tcBorders>
            <w:shd w:val="clear" w:color="auto" w:fill="B8CCE4"/>
            <w:tcPrChange w:id="1463"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B8CCE4"/>
            <w:tcPrChange w:id="1464"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505" w:type="dxa"/>
            <w:tcBorders>
              <w:top w:val="double" w:color="8DB3E2" w:sz="2" w:space="0"/>
              <w:left w:val="nil"/>
              <w:bottom w:val="double" w:color="8DB3E2" w:sz="2" w:space="0"/>
              <w:right w:val="double" w:color="8DB3E2" w:sz="2" w:space="0"/>
            </w:tcBorders>
            <w:shd w:val="clear" w:color="auto" w:fill="B8CCE4"/>
            <w:tcPrChange w:id="1465"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Change w:id="1466" w:author="Bay" w:date="2018-06-15T10:46:27Z">
            <w:tblPrEx>
              <w:tblLayout w:type="fixed"/>
              <w:tblCellMar>
                <w:top w:w="0" w:type="dxa"/>
                <w:left w:w="108" w:type="dxa"/>
                <w:bottom w:w="0" w:type="dxa"/>
                <w:right w:w="108" w:type="dxa"/>
              </w:tblCellMar>
            </w:tblPrEx>
          </w:tblPrExChange>
        </w:tblPrEx>
        <w:trPr>
          <w:trHeight w:val="319" w:hRule="atLeast"/>
          <w:trPrChange w:id="1466"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67"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ascii="Verdana" w:hAnsi="Verdana" w:cs="宋体"/>
                <w:color w:val="000000"/>
                <w:sz w:val="18"/>
                <w:szCs w:val="18"/>
              </w:rPr>
              <w:t>mobile</w:t>
            </w:r>
          </w:p>
        </w:tc>
        <w:tc>
          <w:tcPr>
            <w:tcW w:w="970" w:type="dxa"/>
            <w:tcBorders>
              <w:top w:val="double" w:color="8DB3E2" w:sz="2" w:space="0"/>
              <w:left w:val="nil"/>
              <w:bottom w:val="double" w:color="8DB3E2" w:sz="2" w:space="0"/>
              <w:right w:val="double" w:color="8DB3E2" w:sz="2" w:space="0"/>
            </w:tcBorders>
            <w:shd w:val="clear" w:color="auto" w:fill="FFFFFF"/>
            <w:tcPrChange w:id="1468"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1186" w:type="dxa"/>
            <w:tcBorders>
              <w:top w:val="double" w:color="8DB3E2" w:sz="2" w:space="0"/>
              <w:left w:val="nil"/>
              <w:bottom w:val="double" w:color="8DB3E2" w:sz="2" w:space="0"/>
              <w:right w:val="double" w:color="8DB3E2" w:sz="2" w:space="0"/>
            </w:tcBorders>
            <w:shd w:val="clear" w:color="auto" w:fill="FFFFFF"/>
            <w:tcPrChange w:id="1469"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505" w:type="dxa"/>
            <w:tcBorders>
              <w:top w:val="double" w:color="8DB3E2" w:sz="2" w:space="0"/>
              <w:left w:val="nil"/>
              <w:bottom w:val="double" w:color="8DB3E2" w:sz="2" w:space="0"/>
              <w:right w:val="double" w:color="8DB3E2" w:sz="2" w:space="0"/>
            </w:tcBorders>
            <w:shd w:val="clear" w:color="auto" w:fill="FFFFFF"/>
            <w:tcPrChange w:id="1470"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银行预留手机号</w:t>
            </w:r>
          </w:p>
        </w:tc>
      </w:tr>
      <w:tr>
        <w:tblPrEx>
          <w:tblLayout w:type="fixed"/>
          <w:tblCellMar>
            <w:top w:w="0" w:type="dxa"/>
            <w:left w:w="108" w:type="dxa"/>
            <w:bottom w:w="0" w:type="dxa"/>
            <w:right w:w="108" w:type="dxa"/>
          </w:tblCellMar>
          <w:tblPrExChange w:id="1471" w:author="Bay" w:date="2018-06-15T10:46:27Z">
            <w:tblPrEx>
              <w:tblLayout w:type="fixed"/>
              <w:tblCellMar>
                <w:top w:w="0" w:type="dxa"/>
                <w:left w:w="108" w:type="dxa"/>
                <w:bottom w:w="0" w:type="dxa"/>
                <w:right w:w="108" w:type="dxa"/>
              </w:tblCellMar>
            </w:tblPrEx>
          </w:tblPrExChange>
        </w:tblPrEx>
        <w:trPr>
          <w:trHeight w:val="319" w:hRule="atLeast"/>
          <w:trPrChange w:id="1471" w:author="Bay" w:date="2018-06-15T10:46:27Z">
            <w:trPr>
              <w:trHeight w:val="319"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72"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hint="eastAsia" w:ascii="Verdana" w:hAnsi="Verdana" w:eastAsia="宋体"/>
                <w:color w:val="000000"/>
                <w:sz w:val="18"/>
                <w:szCs w:val="18"/>
              </w:rPr>
              <w:t>email</w:t>
            </w:r>
          </w:p>
        </w:tc>
        <w:tc>
          <w:tcPr>
            <w:tcW w:w="970" w:type="dxa"/>
            <w:tcBorders>
              <w:top w:val="double" w:color="8DB3E2" w:sz="2" w:space="0"/>
              <w:left w:val="nil"/>
              <w:bottom w:val="double" w:color="8DB3E2" w:sz="2" w:space="0"/>
              <w:right w:val="double" w:color="8DB3E2" w:sz="2" w:space="0"/>
            </w:tcBorders>
            <w:shd w:val="clear" w:color="auto" w:fill="B8CCE4"/>
            <w:tcPrChange w:id="1473"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6" w:type="dxa"/>
            <w:tcBorders>
              <w:top w:val="double" w:color="8DB3E2" w:sz="2" w:space="0"/>
              <w:left w:val="nil"/>
              <w:bottom w:val="double" w:color="8DB3E2" w:sz="2" w:space="0"/>
              <w:right w:val="double" w:color="8DB3E2" w:sz="2" w:space="0"/>
            </w:tcBorders>
            <w:shd w:val="clear" w:color="auto" w:fill="B8CCE4"/>
            <w:tcPrChange w:id="1474"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505" w:type="dxa"/>
            <w:tcBorders>
              <w:top w:val="double" w:color="8DB3E2" w:sz="2" w:space="0"/>
              <w:left w:val="nil"/>
              <w:bottom w:val="double" w:color="8DB3E2" w:sz="2" w:space="0"/>
              <w:right w:val="double" w:color="8DB3E2" w:sz="2" w:space="0"/>
            </w:tcBorders>
            <w:shd w:val="clear" w:color="auto" w:fill="B8CCE4"/>
            <w:tcPrChange w:id="1475"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Change w:id="1476" w:author="Bay" w:date="2018-06-15T10:46:27Z">
            <w:tblPrEx>
              <w:tblLayout w:type="fixed"/>
              <w:tblCellMar>
                <w:top w:w="0" w:type="dxa"/>
                <w:left w:w="108" w:type="dxa"/>
                <w:bottom w:w="0" w:type="dxa"/>
                <w:right w:w="108" w:type="dxa"/>
              </w:tblCellMar>
            </w:tblPrEx>
          </w:tblPrExChange>
        </w:tblPrEx>
        <w:trPr>
          <w:trHeight w:val="634" w:hRule="atLeast"/>
          <w:trPrChange w:id="1476" w:author="Bay" w:date="2018-06-15T10:46:27Z">
            <w:trPr>
              <w:trHeight w:val="634"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77"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ascii="Verdana" w:hAnsi="Verdana" w:eastAsia="宋体"/>
                <w:color w:val="000000"/>
                <w:sz w:val="18"/>
                <w:szCs w:val="18"/>
              </w:rPr>
              <w:t>data.</w:t>
            </w:r>
            <w:r>
              <w:rPr>
                <w:rFonts w:hint="eastAsia" w:ascii="Verdana" w:hAnsi="Verdana" w:eastAsia="宋体"/>
                <w:color w:val="000000"/>
                <w:sz w:val="18"/>
                <w:szCs w:val="18"/>
              </w:rPr>
              <w:t>amt</w:t>
            </w:r>
          </w:p>
        </w:tc>
        <w:tc>
          <w:tcPr>
            <w:tcW w:w="970" w:type="dxa"/>
            <w:tcBorders>
              <w:top w:val="double" w:color="8DB3E2" w:sz="2" w:space="0"/>
              <w:left w:val="nil"/>
              <w:bottom w:val="double" w:color="8DB3E2" w:sz="2" w:space="0"/>
              <w:right w:val="double" w:color="8DB3E2" w:sz="2" w:space="0"/>
            </w:tcBorders>
            <w:shd w:val="clear" w:color="auto" w:fill="FFFFFF"/>
            <w:tcPrChange w:id="1478"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FFFFFF"/>
            <w:tcPrChange w:id="1479"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505" w:type="dxa"/>
            <w:tcBorders>
              <w:top w:val="double" w:color="8DB3E2" w:sz="2" w:space="0"/>
              <w:left w:val="nil"/>
              <w:bottom w:val="double" w:color="8DB3E2" w:sz="2" w:space="0"/>
              <w:right w:val="double" w:color="8DB3E2" w:sz="2" w:space="0"/>
            </w:tcBorders>
            <w:shd w:val="clear" w:color="auto" w:fill="FFFFFF"/>
            <w:tcPrChange w:id="1480"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充值金额</w:t>
            </w:r>
          </w:p>
        </w:tc>
      </w:tr>
      <w:tr>
        <w:tblPrEx>
          <w:tblLayout w:type="fixed"/>
          <w:tblCellMar>
            <w:top w:w="0" w:type="dxa"/>
            <w:left w:w="108" w:type="dxa"/>
            <w:bottom w:w="0" w:type="dxa"/>
            <w:right w:w="108" w:type="dxa"/>
          </w:tblCellMar>
          <w:tblPrExChange w:id="1481" w:author="Bay" w:date="2018-06-15T10:46:27Z">
            <w:tblPrEx>
              <w:tblLayout w:type="fixed"/>
              <w:tblCellMar>
                <w:top w:w="0" w:type="dxa"/>
                <w:left w:w="108" w:type="dxa"/>
                <w:bottom w:w="0" w:type="dxa"/>
                <w:right w:w="108" w:type="dxa"/>
              </w:tblCellMar>
            </w:tblPrEx>
          </w:tblPrExChange>
        </w:tblPrEx>
        <w:trPr>
          <w:trHeight w:val="634" w:hRule="atLeast"/>
          <w:trPrChange w:id="1481" w:author="Bay" w:date="2018-06-15T10:46:27Z">
            <w:trPr>
              <w:trHeight w:val="634"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82"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ascii="Verdana" w:hAnsi="Verdana" w:cs="宋体"/>
                <w:color w:val="000000"/>
                <w:sz w:val="18"/>
                <w:szCs w:val="18"/>
              </w:rPr>
              <w:t>data.charge</w:t>
            </w:r>
            <w:r>
              <w:rPr>
                <w:rFonts w:hint="eastAsia" w:ascii="Verdana" w:hAnsi="Verdana" w:eastAsia="宋体"/>
                <w:color w:val="000000"/>
                <w:sz w:val="18"/>
                <w:szCs w:val="18"/>
              </w:rPr>
              <w:t>_type</w:t>
            </w:r>
          </w:p>
        </w:tc>
        <w:tc>
          <w:tcPr>
            <w:tcW w:w="970" w:type="dxa"/>
            <w:tcBorders>
              <w:top w:val="double" w:color="8DB3E2" w:sz="2" w:space="0"/>
              <w:left w:val="nil"/>
              <w:bottom w:val="double" w:color="8DB3E2" w:sz="2" w:space="0"/>
              <w:right w:val="double" w:color="8DB3E2" w:sz="2" w:space="0"/>
            </w:tcBorders>
            <w:shd w:val="clear" w:color="auto" w:fill="FFFFFF"/>
            <w:tcPrChange w:id="1483"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186" w:type="dxa"/>
            <w:tcBorders>
              <w:top w:val="double" w:color="8DB3E2" w:sz="2" w:space="0"/>
              <w:left w:val="nil"/>
              <w:bottom w:val="double" w:color="8DB3E2" w:sz="2" w:space="0"/>
              <w:right w:val="double" w:color="8DB3E2" w:sz="2" w:space="0"/>
            </w:tcBorders>
            <w:shd w:val="clear" w:color="auto" w:fill="FFFFFF"/>
            <w:tcPrChange w:id="1484"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505" w:type="dxa"/>
            <w:tcBorders>
              <w:top w:val="double" w:color="8DB3E2" w:sz="2" w:space="0"/>
              <w:left w:val="nil"/>
              <w:bottom w:val="double" w:color="8DB3E2" w:sz="2" w:space="0"/>
              <w:right w:val="double" w:color="8DB3E2" w:sz="2" w:space="0"/>
            </w:tcBorders>
            <w:shd w:val="clear" w:color="auto" w:fill="FFFFFF"/>
            <w:tcPrChange w:id="1485"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宋体" w:hAnsi="宋体" w:eastAsia="宋体"/>
                <w:color w:val="000000"/>
                <w:sz w:val="18"/>
                <w:szCs w:val="18"/>
              </w:rPr>
            </w:pPr>
            <w:r>
              <w:rPr>
                <w:rFonts w:hint="eastAsia" w:ascii="Verdana" w:hAnsi="Verdana" w:eastAsia="宋体"/>
                <w:color w:val="000000"/>
                <w:sz w:val="18"/>
                <w:szCs w:val="18"/>
              </w:rPr>
              <w:t>投融资账户类型</w:t>
            </w:r>
            <w:r>
              <w:rPr>
                <w:rFonts w:hint="eastAsia" w:ascii="宋体" w:hAnsi="宋体" w:eastAsia="宋体"/>
                <w:color w:val="000000"/>
                <w:sz w:val="18"/>
                <w:szCs w:val="18"/>
              </w:rPr>
              <w:t xml:space="preserve"> </w:t>
            </w:r>
            <w:r>
              <w:rPr>
                <w:rFonts w:ascii="Verdana" w:hAnsi="Verdana" w:cs="宋体"/>
                <w:color w:val="000000"/>
                <w:sz w:val="18"/>
                <w:szCs w:val="18"/>
              </w:rPr>
              <w:t>0</w:t>
            </w:r>
            <w:r>
              <w:rPr>
                <w:rFonts w:hint="eastAsia" w:ascii="Verdana" w:hAnsi="Verdana" w:eastAsia="宋体"/>
                <w:color w:val="000000"/>
                <w:sz w:val="18"/>
                <w:szCs w:val="18"/>
              </w:rPr>
              <w:t>2-</w:t>
            </w:r>
            <w:r>
              <w:rPr>
                <w:rFonts w:hint="eastAsia" w:ascii="宋体" w:hAnsi="宋体" w:eastAsia="宋体"/>
                <w:color w:val="000000"/>
                <w:sz w:val="18"/>
                <w:szCs w:val="18"/>
              </w:rPr>
              <w:t>融资账户</w:t>
            </w:r>
          </w:p>
        </w:tc>
      </w:tr>
      <w:tr>
        <w:tblPrEx>
          <w:tblLayout w:type="fixed"/>
          <w:tblCellMar>
            <w:top w:w="0" w:type="dxa"/>
            <w:left w:w="108" w:type="dxa"/>
            <w:bottom w:w="0" w:type="dxa"/>
            <w:right w:w="108" w:type="dxa"/>
          </w:tblCellMar>
          <w:tblPrExChange w:id="1486" w:author="Bay" w:date="2018-06-15T10:46:27Z">
            <w:tblPrEx>
              <w:tblLayout w:type="fixed"/>
              <w:tblCellMar>
                <w:top w:w="0" w:type="dxa"/>
                <w:left w:w="108" w:type="dxa"/>
                <w:bottom w:w="0" w:type="dxa"/>
                <w:right w:w="108" w:type="dxa"/>
              </w:tblCellMar>
            </w:tblPrEx>
          </w:tblPrExChange>
        </w:tblPrEx>
        <w:trPr>
          <w:trHeight w:val="634" w:hRule="atLeast"/>
          <w:trPrChange w:id="1486" w:author="Bay" w:date="2018-06-15T10:46:27Z">
            <w:trPr>
              <w:trHeight w:val="634"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B8CCE4"/>
            <w:tcPrChange w:id="1487"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180" w:firstLineChars="100"/>
              <w:rPr>
                <w:rFonts w:ascii="Verdana" w:hAnsi="Verdana" w:eastAsia="宋体"/>
                <w:color w:val="000000"/>
                <w:sz w:val="18"/>
                <w:szCs w:val="18"/>
              </w:rPr>
              <w:pPrChange w:id="1488" w:author="Bay" w:date="2018-06-15T10:46:47Z">
                <w:pPr>
                  <w:ind w:firstLine="360"/>
                </w:pPr>
              </w:pPrChange>
            </w:pPr>
            <w:r>
              <w:rPr>
                <w:rFonts w:hint="eastAsia" w:ascii="Verdana" w:hAnsi="Verdana" w:eastAsia="宋体"/>
                <w:color w:val="000000"/>
                <w:sz w:val="18"/>
                <w:szCs w:val="18"/>
              </w:rPr>
              <w:t>pay</w:t>
            </w:r>
            <w:r>
              <w:rPr>
                <w:rFonts w:ascii="Verdana" w:hAnsi="Verdana" w:cs="宋体"/>
                <w:color w:val="000000"/>
                <w:sz w:val="18"/>
                <w:szCs w:val="18"/>
              </w:rPr>
              <w:t>_code</w:t>
            </w:r>
          </w:p>
        </w:tc>
        <w:tc>
          <w:tcPr>
            <w:tcW w:w="970" w:type="dxa"/>
            <w:tcBorders>
              <w:top w:val="double" w:color="8DB3E2" w:sz="2" w:space="0"/>
              <w:left w:val="nil"/>
              <w:bottom w:val="double" w:color="8DB3E2" w:sz="2" w:space="0"/>
              <w:right w:val="double" w:color="8DB3E2" w:sz="2" w:space="0"/>
            </w:tcBorders>
            <w:shd w:val="clear" w:color="auto" w:fill="B8CCE4"/>
            <w:tcPrChange w:id="1489" w:author="Bay" w:date="2018-06-15T10:46:27Z">
              <w:tcPr>
                <w:tcW w:w="1079"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B8CCE4"/>
            <w:tcPrChange w:id="1490" w:author="Bay" w:date="2018-06-15T10:46:27Z">
              <w:tcPr>
                <w:tcW w:w="1186"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3505" w:type="dxa"/>
            <w:tcBorders>
              <w:top w:val="double" w:color="8DB3E2" w:sz="2" w:space="0"/>
              <w:left w:val="nil"/>
              <w:bottom w:val="double" w:color="8DB3E2" w:sz="2" w:space="0"/>
              <w:right w:val="double" w:color="8DB3E2" w:sz="2" w:space="0"/>
            </w:tcBorders>
            <w:shd w:val="clear" w:color="auto" w:fill="B8CCE4"/>
            <w:tcPrChange w:id="1491" w:author="Bay" w:date="2018-06-15T10:46:27Z">
              <w:tcPr>
                <w:tcW w:w="3505"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Change w:id="1492" w:author="Bay" w:date="2018-06-15T10:46:27Z">
            <w:tblPrEx>
              <w:tblLayout w:type="fixed"/>
              <w:tblCellMar>
                <w:top w:w="0" w:type="dxa"/>
                <w:left w:w="108" w:type="dxa"/>
                <w:bottom w:w="0" w:type="dxa"/>
                <w:right w:w="108" w:type="dxa"/>
              </w:tblCellMar>
            </w:tblPrEx>
          </w:tblPrExChange>
        </w:tblPrEx>
        <w:trPr>
          <w:trHeight w:val="634" w:hRule="atLeast"/>
          <w:trPrChange w:id="1492" w:author="Bay" w:date="2018-06-15T10:46:27Z">
            <w:trPr>
              <w:trHeight w:val="634"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93"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180" w:firstLineChars="100"/>
              <w:rPr>
                <w:rFonts w:ascii="Verdana" w:hAnsi="Verdana" w:eastAsia="宋体"/>
                <w:color w:val="000000"/>
                <w:sz w:val="18"/>
                <w:szCs w:val="18"/>
              </w:rPr>
              <w:pPrChange w:id="1494" w:author="Bay" w:date="2018-06-15T10:46:50Z">
                <w:pPr>
                  <w:ind w:firstLine="360"/>
                </w:pPr>
              </w:pPrChange>
            </w:pPr>
            <w:r>
              <w:rPr>
                <w:rFonts w:hint="eastAsia" w:ascii="Verdana" w:hAnsi="Verdana" w:eastAsia="宋体"/>
                <w:color w:val="000000"/>
                <w:sz w:val="18"/>
                <w:szCs w:val="18"/>
              </w:rPr>
              <w:t>notify_url</w:t>
            </w:r>
          </w:p>
        </w:tc>
        <w:tc>
          <w:tcPr>
            <w:tcW w:w="970" w:type="dxa"/>
            <w:tcBorders>
              <w:top w:val="double" w:color="8DB3E2" w:sz="2" w:space="0"/>
              <w:left w:val="nil"/>
              <w:bottom w:val="double" w:color="8DB3E2" w:sz="2" w:space="0"/>
              <w:right w:val="double" w:color="8DB3E2" w:sz="2" w:space="0"/>
            </w:tcBorders>
            <w:shd w:val="clear" w:color="auto" w:fill="FFFFFF"/>
            <w:tcPrChange w:id="1495"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FFFFFF"/>
            <w:tcPrChange w:id="1496"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90" w:firstLineChars="50"/>
              <w:rPr>
                <w:rFonts w:ascii="Verdana" w:hAnsi="Verdana" w:cs="宋体"/>
                <w:color w:val="000000"/>
                <w:sz w:val="18"/>
                <w:szCs w:val="18"/>
              </w:rPr>
            </w:pPr>
            <w:r>
              <w:rPr>
                <w:rFonts w:hint="eastAsia" w:ascii="Verdana" w:hAnsi="Verdana" w:eastAsia="宋体"/>
                <w:color w:val="000000"/>
                <w:sz w:val="18"/>
                <w:szCs w:val="18"/>
              </w:rPr>
              <w:t>C(500)</w:t>
            </w:r>
          </w:p>
        </w:tc>
        <w:tc>
          <w:tcPr>
            <w:tcW w:w="3505" w:type="dxa"/>
            <w:tcBorders>
              <w:top w:val="double" w:color="8DB3E2" w:sz="2" w:space="0"/>
              <w:left w:val="nil"/>
              <w:bottom w:val="double" w:color="8DB3E2" w:sz="2" w:space="0"/>
              <w:right w:val="double" w:color="8DB3E2" w:sz="2" w:space="0"/>
            </w:tcBorders>
            <w:shd w:val="clear" w:color="auto" w:fill="FFFFFF"/>
            <w:tcPrChange w:id="1497"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Change w:id="1498" w:author="Bay" w:date="2018-06-15T10:46:27Z">
            <w:tblPrEx>
              <w:tblLayout w:type="fixed"/>
              <w:tblCellMar>
                <w:top w:w="0" w:type="dxa"/>
                <w:left w:w="108" w:type="dxa"/>
                <w:bottom w:w="0" w:type="dxa"/>
                <w:right w:w="108" w:type="dxa"/>
              </w:tblCellMar>
            </w:tblPrEx>
          </w:tblPrExChange>
        </w:tblPrEx>
        <w:trPr>
          <w:trHeight w:val="634" w:hRule="atLeast"/>
          <w:trPrChange w:id="1498" w:author="Bay" w:date="2018-06-15T10:46:27Z">
            <w:trPr>
              <w:trHeight w:val="634"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499"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180" w:firstLineChars="100"/>
              <w:rPr>
                <w:rFonts w:ascii="Verdana" w:hAnsi="Verdana" w:eastAsia="宋体"/>
                <w:color w:val="000000"/>
                <w:sz w:val="18"/>
                <w:szCs w:val="18"/>
              </w:rPr>
              <w:pPrChange w:id="1500" w:author="Bay" w:date="2018-06-15T10:46:51Z">
                <w:pPr>
                  <w:ind w:firstLine="360"/>
                </w:pPr>
              </w:pPrChange>
            </w:pPr>
            <w:r>
              <w:rPr>
                <w:rFonts w:ascii="Verdana" w:hAnsi="Verdana" w:eastAsia="宋体"/>
                <w:color w:val="000000"/>
                <w:sz w:val="18"/>
                <w:szCs w:val="18"/>
              </w:rPr>
              <w:t>total_num</w:t>
            </w:r>
          </w:p>
        </w:tc>
        <w:tc>
          <w:tcPr>
            <w:tcW w:w="970" w:type="dxa"/>
            <w:tcBorders>
              <w:top w:val="double" w:color="8DB3E2" w:sz="2" w:space="0"/>
              <w:left w:val="nil"/>
              <w:bottom w:val="double" w:color="8DB3E2" w:sz="2" w:space="0"/>
              <w:right w:val="double" w:color="8DB3E2" w:sz="2" w:space="0"/>
            </w:tcBorders>
            <w:shd w:val="clear" w:color="auto" w:fill="FFFFFF"/>
            <w:tcPrChange w:id="1501"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FFFFFF"/>
            <w:tcPrChange w:id="1502"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N</w:t>
            </w:r>
          </w:p>
        </w:tc>
        <w:tc>
          <w:tcPr>
            <w:tcW w:w="3505" w:type="dxa"/>
            <w:tcBorders>
              <w:top w:val="double" w:color="8DB3E2" w:sz="2" w:space="0"/>
              <w:left w:val="nil"/>
              <w:bottom w:val="double" w:color="8DB3E2" w:sz="2" w:space="0"/>
              <w:right w:val="double" w:color="8DB3E2" w:sz="2" w:space="0"/>
            </w:tcBorders>
            <w:shd w:val="clear" w:color="auto" w:fill="FFFFFF"/>
            <w:tcPrChange w:id="1503"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ascii="Verdana" w:hAnsi="Verdana" w:eastAsia="宋体"/>
                <w:color w:val="000000"/>
                <w:sz w:val="18"/>
                <w:szCs w:val="18"/>
              </w:rPr>
              <w:t>总笔数</w:t>
            </w:r>
          </w:p>
        </w:tc>
      </w:tr>
      <w:tr>
        <w:tblPrEx>
          <w:tblLayout w:type="fixed"/>
          <w:tblCellMar>
            <w:top w:w="0" w:type="dxa"/>
            <w:left w:w="108" w:type="dxa"/>
            <w:bottom w:w="0" w:type="dxa"/>
            <w:right w:w="108" w:type="dxa"/>
          </w:tblCellMar>
          <w:tblPrExChange w:id="1504" w:author="Bay" w:date="2018-06-15T10:46:27Z">
            <w:tblPrEx>
              <w:tblLayout w:type="fixed"/>
              <w:tblCellMar>
                <w:top w:w="0" w:type="dxa"/>
                <w:left w:w="108" w:type="dxa"/>
                <w:bottom w:w="0" w:type="dxa"/>
                <w:right w:w="108" w:type="dxa"/>
              </w:tblCellMar>
            </w:tblPrEx>
          </w:tblPrExChange>
        </w:tblPrEx>
        <w:trPr>
          <w:trHeight w:val="634" w:hRule="atLeast"/>
          <w:trPrChange w:id="1504" w:author="Bay" w:date="2018-06-15T10:46:27Z">
            <w:trPr>
              <w:trHeight w:val="634" w:hRule="atLeast"/>
            </w:trPr>
          </w:trPrChange>
        </w:trPr>
        <w:tc>
          <w:tcPr>
            <w:tcW w:w="2469" w:type="dxa"/>
            <w:tcBorders>
              <w:top w:val="double" w:color="8DB3E2" w:sz="2" w:space="0"/>
              <w:left w:val="double" w:color="8DB3E2" w:sz="2" w:space="0"/>
              <w:bottom w:val="double" w:color="8DB3E2" w:sz="2" w:space="0"/>
              <w:right w:val="double" w:color="8DB3E2" w:sz="2" w:space="0"/>
            </w:tcBorders>
            <w:shd w:val="clear" w:color="auto" w:fill="FFFFFF"/>
            <w:tcPrChange w:id="1505" w:author="Bay" w:date="2018-06-15T10:46:27Z">
              <w:tcPr>
                <w:tcW w:w="2360" w:type="dxa"/>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180" w:firstLineChars="100"/>
              <w:rPr>
                <w:rFonts w:ascii="Verdana" w:hAnsi="Verdana" w:eastAsia="宋体"/>
                <w:color w:val="000000"/>
                <w:sz w:val="18"/>
                <w:szCs w:val="18"/>
              </w:rPr>
              <w:pPrChange w:id="1506" w:author="Bay" w:date="2018-06-15T10:46:54Z">
                <w:pPr>
                  <w:ind w:firstLine="360"/>
                </w:pPr>
              </w:pPrChange>
            </w:pPr>
            <w:r>
              <w:rPr>
                <w:rFonts w:ascii="Verdana" w:hAnsi="Verdana" w:eastAsia="宋体"/>
                <w:color w:val="000000"/>
                <w:sz w:val="18"/>
                <w:szCs w:val="18"/>
              </w:rPr>
              <w:t>total_balance</w:t>
            </w:r>
          </w:p>
        </w:tc>
        <w:tc>
          <w:tcPr>
            <w:tcW w:w="970" w:type="dxa"/>
            <w:tcBorders>
              <w:top w:val="double" w:color="8DB3E2" w:sz="2" w:space="0"/>
              <w:left w:val="nil"/>
              <w:bottom w:val="double" w:color="8DB3E2" w:sz="2" w:space="0"/>
              <w:right w:val="double" w:color="8DB3E2" w:sz="2" w:space="0"/>
            </w:tcBorders>
            <w:shd w:val="clear" w:color="auto" w:fill="FFFFFF"/>
            <w:tcPrChange w:id="1507" w:author="Bay" w:date="2018-06-15T10:46:27Z">
              <w:tcPr>
                <w:tcW w:w="1079"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86" w:type="dxa"/>
            <w:tcBorders>
              <w:top w:val="double" w:color="8DB3E2" w:sz="2" w:space="0"/>
              <w:left w:val="nil"/>
              <w:bottom w:val="double" w:color="8DB3E2" w:sz="2" w:space="0"/>
              <w:right w:val="double" w:color="8DB3E2" w:sz="2" w:space="0"/>
            </w:tcBorders>
            <w:shd w:val="clear" w:color="auto" w:fill="FFFFFF"/>
            <w:tcPrChange w:id="1508" w:author="Bay" w:date="2018-06-15T10:46:27Z">
              <w:tcPr>
                <w:tcW w:w="1186" w:type="dxa"/>
                <w:tcBorders>
                  <w:top w:val="double" w:color="8DB3E2" w:sz="2" w:space="0"/>
                  <w:left w:val="nil"/>
                  <w:bottom w:val="double" w:color="8DB3E2" w:sz="2" w:space="0"/>
                  <w:right w:val="double" w:color="8DB3E2" w:sz="2" w:space="0"/>
                </w:tcBorders>
                <w:shd w:val="clear" w:color="auto" w:fill="FFFFFF"/>
              </w:tcPr>
            </w:tcPrChange>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N(19,2)</w:t>
            </w:r>
          </w:p>
        </w:tc>
        <w:tc>
          <w:tcPr>
            <w:tcW w:w="3505" w:type="dxa"/>
            <w:tcBorders>
              <w:top w:val="double" w:color="8DB3E2" w:sz="2" w:space="0"/>
              <w:left w:val="nil"/>
              <w:bottom w:val="double" w:color="8DB3E2" w:sz="2" w:space="0"/>
              <w:right w:val="double" w:color="8DB3E2" w:sz="2" w:space="0"/>
            </w:tcBorders>
            <w:shd w:val="clear" w:color="auto" w:fill="FFFFFF"/>
            <w:tcPrChange w:id="1509" w:author="Bay" w:date="2018-06-15T10:46:27Z">
              <w:tcPr>
                <w:tcW w:w="3505"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ascii="Verdana" w:hAnsi="Verdana" w:eastAsia="宋体"/>
                <w:color w:val="000000"/>
                <w:sz w:val="18"/>
                <w:szCs w:val="18"/>
              </w:rPr>
              <w:t>总金额</w:t>
            </w:r>
          </w:p>
        </w:tc>
      </w:tr>
    </w:tbl>
    <w:p>
      <w:pPr>
        <w:ind w:left="480" w:firstLine="0" w:firstLineChars="0"/>
        <w:rPr>
          <w:rFonts w:ascii="宋体" w:hAnsi="宋体" w:eastAsia="宋体"/>
        </w:rPr>
      </w:pP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{"data":"[{\"detail_no\":\"12\",\"platcust\":\"201806201585965812\","name\":\"张一\","card_no\":\"6666666612\",</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"id_type\":\"1\","id_code\":\"89666666666666612\","mobile\":\"1333333333332\","amt\":\"12\",}]",</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"pay_code":"019",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"notify_url":"www.baidu.com",</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"total_num":"1",</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"total_balance":"12"}</w:t>
            </w:r>
          </w:p>
        </w:tc>
      </w:tr>
    </w:tbl>
    <w:p>
      <w:pPr>
        <w:ind w:left="480" w:firstLine="0" w:firstLineChars="0"/>
        <w:rPr>
          <w:rFonts w:ascii="宋体" w:hAnsi="宋体" w:eastAsia="宋体"/>
        </w:rPr>
      </w:pPr>
    </w:p>
    <w:p>
      <w:pPr>
        <w:rPr>
          <w:rFonts w:ascii="Verdana" w:hAnsi="Verdana" w:cs="宋体"/>
          <w:sz w:val="21"/>
          <w:szCs w:val="21"/>
        </w:rPr>
      </w:pPr>
      <w:r>
        <w:rPr>
          <w:rFonts w:hint="eastAsia" w:ascii="宋体" w:hAnsi="宋体" w:eastAsia="宋体"/>
          <w:sz w:val="21"/>
          <w:szCs w:val="21"/>
        </w:rPr>
        <w:t>同步响应参数</w:t>
      </w:r>
    </w:p>
    <w:tbl>
      <w:tblPr>
        <w:tblStyle w:val="23"/>
        <w:tblW w:w="8214" w:type="dxa"/>
        <w:tblInd w:w="0" w:type="dxa"/>
        <w:tblLayout w:type="fixed"/>
        <w:tblCellMar>
          <w:top w:w="0" w:type="dxa"/>
          <w:left w:w="108" w:type="dxa"/>
          <w:bottom w:w="0" w:type="dxa"/>
          <w:right w:w="108" w:type="dxa"/>
        </w:tblCellMar>
      </w:tblPr>
      <w:tblGrid>
        <w:gridCol w:w="1697"/>
        <w:gridCol w:w="805"/>
        <w:gridCol w:w="875"/>
        <w:gridCol w:w="483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{"data":[{"amt":"1","detail_no":"110406","status":"1"}],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"order_no":"20180613110406",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"trans_date":"20180613"</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"remsg":"成功",}</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83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data.detail_no</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订单状态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data.amt</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金额</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lang w:eastAsia="zh-CN"/>
        </w:rPr>
        <w:t>异</w:t>
      </w:r>
      <w:r>
        <w:rPr>
          <w:rFonts w:hint="eastAsia" w:ascii="宋体" w:hAnsi="宋体" w:eastAsia="宋体"/>
          <w:sz w:val="21"/>
          <w:szCs w:val="21"/>
        </w:rPr>
        <w:t>步响应参数</w:t>
      </w:r>
    </w:p>
    <w:tbl>
      <w:tblPr>
        <w:tblStyle w:val="23"/>
        <w:tblW w:w="8214" w:type="dxa"/>
        <w:tblInd w:w="0" w:type="dxa"/>
        <w:tblLayout w:type="fixed"/>
        <w:tblCellMar>
          <w:top w:w="0" w:type="dxa"/>
          <w:left w:w="108" w:type="dxa"/>
          <w:bottom w:w="0" w:type="dxa"/>
          <w:right w:w="108" w:type="dxa"/>
        </w:tblCellMar>
      </w:tblPr>
      <w:tblGrid>
        <w:gridCol w:w="1697"/>
        <w:gridCol w:w="805"/>
        <w:gridCol w:w="875"/>
        <w:gridCol w:w="483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w:t>
            </w:r>
            <w:r>
              <w:rPr>
                <w:rFonts w:ascii="Verdana" w:hAnsi="Verdana" w:eastAsia="宋体"/>
                <w:color w:val="000000"/>
                <w:sz w:val="18"/>
                <w:szCs w:val="18"/>
              </w:rPr>
              <w:t>amt</w:t>
            </w:r>
            <w:r>
              <w:rPr>
                <w:rFonts w:hint="eastAsia" w:ascii="Verdana" w:hAnsi="Verdana" w:eastAsia="宋体"/>
                <w:color w:val="000000"/>
                <w:sz w:val="18"/>
                <w:szCs w:val="18"/>
              </w:rPr>
              <w:t>":"",</w:t>
            </w:r>
          </w:p>
          <w:p>
            <w:pPr>
              <w:ind w:firstLine="0" w:firstLineChars="0"/>
              <w:rPr>
                <w:rFonts w:ascii="Verdana" w:hAnsi="Verdana" w:cs="宋体"/>
                <w:color w:val="000000"/>
                <w:sz w:val="18"/>
                <w:szCs w:val="18"/>
              </w:rPr>
            </w:pPr>
            <w:r>
              <w:rPr>
                <w:rFonts w:hint="eastAsia" w:ascii="Verdana" w:hAnsi="Verdana" w:eastAsia="宋体"/>
                <w:color w:val="000000"/>
                <w:sz w:val="18"/>
                <w:szCs w:val="18"/>
              </w:rPr>
              <w:t>"sign":"","order_no":"","order_status":""}</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83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amt</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金额</w:t>
            </w:r>
          </w:p>
        </w:tc>
      </w:tr>
    </w:tbl>
    <w:p>
      <w:pPr>
        <w:rPr>
          <w:rFonts w:ascii="Verdana" w:hAnsi="Verdana" w:cs="宋体"/>
          <w:sz w:val="21"/>
          <w:szCs w:val="21"/>
        </w:rPr>
      </w:pPr>
    </w:p>
    <w:p/>
    <w:p>
      <w:pPr>
        <w:pStyle w:val="4"/>
        <w:numPr>
          <w:ilvl w:val="2"/>
          <w:numId w:val="0"/>
        </w:numPr>
        <w:ind w:leftChars="0"/>
      </w:pPr>
      <w:r>
        <w:rPr>
          <w:rFonts w:hint="eastAsia" w:eastAsia="宋体"/>
          <w:lang w:val="en-US" w:eastAsia="zh-CN"/>
        </w:rPr>
        <w:t>4.4.8</w:t>
      </w:r>
      <w:del w:id="1510" w:author="Bay" w:date="2018-06-15T10:29:23Z">
        <w:r>
          <w:rPr>
            <w:rFonts w:hint="eastAsia" w:eastAsia="宋体"/>
            <w:lang w:eastAsia="zh-CN"/>
          </w:rPr>
          <w:delText>融资</w:delText>
        </w:r>
      </w:del>
      <w:ins w:id="1511" w:author="Bay" w:date="2018-06-15T10:29:23Z">
        <w:r>
          <w:rPr>
            <w:rFonts w:hint="eastAsia" w:eastAsia="宋体"/>
            <w:lang w:eastAsia="zh-CN"/>
          </w:rPr>
          <w:t>借款</w:t>
        </w:r>
      </w:ins>
      <w:r>
        <w:rPr>
          <w:rFonts w:hint="eastAsia" w:eastAsia="宋体"/>
          <w:lang w:eastAsia="zh-CN"/>
        </w:rPr>
        <w:t>人</w:t>
      </w:r>
      <w:r>
        <w:rPr>
          <w:rFonts w:hint="eastAsia"/>
        </w:rPr>
        <w:t>充值/还款异步通知</w:t>
      </w:r>
    </w:p>
    <w:p>
      <w:pPr>
        <w:ind w:firstLine="480"/>
      </w:pPr>
      <w:r>
        <w:rPr>
          <w:rFonts w:hint="eastAsia"/>
        </w:rPr>
        <w:t>接口说明</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接口描述</w:t>
            </w:r>
          </w:p>
        </w:tc>
        <w:tc>
          <w:tcPr>
            <w:tcW w:w="6557" w:type="dxa"/>
            <w:shd w:val="clear" w:color="auto" w:fill="FFFFFF"/>
            <w:vAlign w:val="top"/>
          </w:tcPr>
          <w:p>
            <w:pPr>
              <w:pStyle w:val="53"/>
            </w:pPr>
            <w:r>
              <w:rPr>
                <w:rFonts w:hint="eastAsia"/>
              </w:rPr>
              <w:t>针对借款人</w:t>
            </w:r>
            <w:del w:id="1512" w:author="Bay" w:date="2018-06-15T10:29:37Z">
              <w:r>
                <w:rPr>
                  <w:rFonts w:hint="eastAsia"/>
                </w:rPr>
                <w:delText>线下还款</w:delText>
              </w:r>
            </w:del>
            <w:ins w:id="1513" w:author="Bay" w:date="2018-06-15T10:29:37Z">
              <w:r>
                <w:rPr>
                  <w:rFonts w:hint="eastAsia"/>
                  <w:lang w:eastAsia="zh-CN"/>
                </w:rPr>
                <w:t>充值</w:t>
              </w:r>
            </w:ins>
            <w:r>
              <w:rPr>
                <w:rFonts w:hint="eastAsia"/>
              </w:rPr>
              <w:t>接口</w:t>
            </w:r>
            <w:del w:id="1514" w:author="Bay" w:date="2018-06-15T10:31:22Z">
              <w:r>
                <w:rPr>
                  <w:rFonts w:hint="eastAsia"/>
                </w:rPr>
                <w:delText>/投资人线下充值接口</w:delText>
              </w:r>
            </w:del>
            <w:r>
              <w:rPr>
                <w:rFonts w:hint="eastAsia"/>
              </w:rPr>
              <w:t>的异步通知结果。</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版本</w:t>
            </w:r>
          </w:p>
        </w:tc>
        <w:tc>
          <w:tcPr>
            <w:tcW w:w="6557" w:type="dxa"/>
            <w:shd w:val="clear" w:color="auto" w:fill="B8CCE4"/>
            <w:vAlign w:val="top"/>
          </w:tcPr>
          <w:p>
            <w:pPr>
              <w:pStyle w:val="53"/>
            </w:pPr>
            <w:r>
              <w:rPr>
                <w:rFonts w:hint="eastAsia"/>
              </w:rPr>
              <w:t>V</w:t>
            </w:r>
            <w:ins w:id="1515" w:author="Bay" w:date="2018-06-15T10:34:19Z">
              <w:r>
                <w:rPr>
                  <w:rFonts w:hint="eastAsia"/>
                  <w:lang w:val="en-US" w:eastAsia="zh-CN"/>
                </w:rPr>
                <w:t>2</w:t>
              </w:r>
            </w:ins>
            <w:del w:id="1516" w:author="Bay" w:date="2018-06-15T10:34:18Z">
              <w:r>
                <w:rPr>
                  <w:rFonts w:hint="eastAsia"/>
                </w:rPr>
                <w:delText>1</w:delText>
              </w:r>
            </w:del>
            <w:r>
              <w:rPr>
                <w:rFonts w:hint="eastAsia"/>
              </w:rPr>
              <w:t>.0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接口类型</w:t>
            </w:r>
          </w:p>
        </w:tc>
        <w:tc>
          <w:tcPr>
            <w:tcW w:w="6557" w:type="dxa"/>
            <w:shd w:val="clear" w:color="auto" w:fill="FFFFFF"/>
            <w:vAlign w:val="top"/>
          </w:tcPr>
          <w:p>
            <w:pPr>
              <w:pStyle w:val="53"/>
            </w:pPr>
            <w:r>
              <w:rPr>
                <w:rFonts w:hint="eastAsia"/>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PrEx>
        <w:trPr>
          <w:trHeight w:val="355" w:hRule="atLeast"/>
        </w:trPr>
        <w:tc>
          <w:tcPr>
            <w:tcW w:w="1713" w:type="dxa"/>
            <w:shd w:val="clear" w:color="auto" w:fill="B8CCE4"/>
            <w:vAlign w:val="top"/>
          </w:tcPr>
          <w:p>
            <w:pPr>
              <w:pStyle w:val="53"/>
            </w:pPr>
            <w:r>
              <w:rPr>
                <w:rFonts w:hint="eastAsia"/>
              </w:rPr>
              <w:t>传输方式</w:t>
            </w:r>
          </w:p>
        </w:tc>
        <w:tc>
          <w:tcPr>
            <w:tcW w:w="6557" w:type="dxa"/>
            <w:shd w:val="clear" w:color="auto" w:fill="B8CCE4"/>
            <w:vAlign w:val="top"/>
          </w:tcPr>
          <w:p>
            <w:pPr>
              <w:pStyle w:val="53"/>
              <w:rPr>
                <w:rFonts w:hint="eastAsia"/>
              </w:rPr>
            </w:pPr>
            <w:r>
              <w:rPr>
                <w:rFonts w:hint="eastAsia"/>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3"/>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35"/>
        <w:gridCol w:w="890"/>
        <w:gridCol w:w="1412"/>
        <w:gridCol w:w="3293"/>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89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412"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293"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firstLineChars="200"/>
              <w:jc w:val="left"/>
              <w:rPr>
                <w:rFonts w:hint="eastAsia" w:ascii="宋体" w:hAnsi="宋体" w:cs="宋体"/>
                <w:b/>
                <w:bCs/>
                <w:color w:val="3667A6"/>
                <w:sz w:val="18"/>
                <w:szCs w:val="18"/>
              </w:rPr>
            </w:pPr>
            <w:r>
              <w:rPr>
                <w:rFonts w:hint="eastAsia" w:ascii="Verdana" w:hAnsi="Verdana" w:eastAsia="宋体" w:cs="宋体"/>
                <w:color w:val="000000"/>
                <w:sz w:val="18"/>
                <w:szCs w:val="18"/>
                <w:lang w:val="en-US" w:eastAsia="zh-CN"/>
              </w:rPr>
              <w:t>mall</w:t>
            </w:r>
            <w:r>
              <w:rPr>
                <w:rFonts w:hint="eastAsia" w:ascii="Verdana" w:hAnsi="Verdana" w:cs="宋体"/>
                <w:color w:val="000000"/>
                <w:sz w:val="18"/>
                <w:szCs w:val="18"/>
              </w:rPr>
              <w:t>_no</w:t>
            </w:r>
          </w:p>
        </w:tc>
        <w:tc>
          <w:tcPr>
            <w:tcW w:w="890" w:type="dxa"/>
            <w:shd w:val="clear" w:color="auto" w:fill="FFFFFF"/>
            <w:vAlign w:val="top"/>
          </w:tcPr>
          <w:p>
            <w:pPr>
              <w:ind w:firstLine="360" w:firstLineChars="200"/>
              <w:jc w:val="both"/>
              <w:rPr>
                <w:rFonts w:hint="eastAsia" w:ascii="宋体" w:hAnsi="宋体" w:cs="宋体"/>
                <w:b/>
                <w:bCs/>
                <w:color w:val="3667A6"/>
                <w:sz w:val="18"/>
                <w:szCs w:val="18"/>
              </w:rPr>
            </w:pPr>
            <w:r>
              <w:rPr>
                <w:rFonts w:hint="eastAsia" w:ascii="Verdana" w:hAnsi="Verdana" w:cs="宋体"/>
                <w:color w:val="000000"/>
                <w:sz w:val="18"/>
                <w:szCs w:val="18"/>
              </w:rPr>
              <w:t>M</w:t>
            </w:r>
          </w:p>
        </w:tc>
        <w:tc>
          <w:tcPr>
            <w:tcW w:w="1412" w:type="dxa"/>
            <w:shd w:val="clear" w:color="auto" w:fill="FFFFFF"/>
            <w:vAlign w:val="top"/>
          </w:tcPr>
          <w:p>
            <w:pPr>
              <w:ind w:firstLine="360" w:firstLineChars="200"/>
              <w:jc w:val="both"/>
              <w:rPr>
                <w:rFonts w:hint="eastAsia" w:ascii="宋体" w:hAnsi="宋体" w:cs="宋体"/>
                <w:b/>
                <w:bCs/>
                <w:color w:val="3667A6"/>
                <w:sz w:val="18"/>
                <w:szCs w:val="18"/>
              </w:rPr>
            </w:pPr>
            <w:r>
              <w:rPr>
                <w:rFonts w:hint="eastAsia" w:ascii="Verdana" w:hAnsi="Verdana" w:cs="宋体"/>
                <w:color w:val="000000"/>
                <w:sz w:val="18"/>
                <w:szCs w:val="18"/>
              </w:rPr>
              <w:t>C(32)</w:t>
            </w:r>
          </w:p>
        </w:tc>
        <w:tc>
          <w:tcPr>
            <w:tcW w:w="3293" w:type="dxa"/>
            <w:shd w:val="clear" w:color="auto" w:fill="FFFFFF"/>
            <w:vAlign w:val="top"/>
          </w:tcPr>
          <w:p>
            <w:pPr>
              <w:ind w:firstLine="360" w:firstLineChars="200"/>
              <w:jc w:val="center"/>
              <w:rPr>
                <w:rFonts w:hint="eastAsia" w:ascii="宋体" w:hAnsi="宋体" w:cs="宋体"/>
                <w:b/>
                <w:bCs/>
                <w:color w:val="3667A6"/>
                <w:sz w:val="18"/>
                <w:szCs w:val="18"/>
              </w:rPr>
            </w:pPr>
            <w:r>
              <w:rPr>
                <w:rFonts w:hint="eastAsia" w:ascii="Verdana" w:hAnsi="Verdana" w:eastAsia="宋体" w:cs="宋体"/>
                <w:color w:val="000000"/>
                <w:sz w:val="18"/>
                <w:szCs w:val="18"/>
                <w:lang w:eastAsia="zh-CN"/>
              </w:rPr>
              <w:t>集团</w:t>
            </w:r>
            <w:r>
              <w:rPr>
                <w:rFonts w:hint="eastAsia" w:ascii="Verdana" w:hAnsi="Verdana" w:cs="宋体"/>
                <w:color w:val="000000"/>
                <w:sz w:val="18"/>
                <w:szCs w:val="18"/>
              </w:rPr>
              <w:t>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plat_no</w:t>
            </w:r>
          </w:p>
        </w:tc>
        <w:tc>
          <w:tcPr>
            <w:tcW w:w="890" w:type="dxa"/>
            <w:shd w:val="clear" w:color="auto" w:fill="B8CCE4"/>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B8CCE4"/>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C(32)</w:t>
            </w:r>
          </w:p>
        </w:tc>
        <w:tc>
          <w:tcPr>
            <w:tcW w:w="3293" w:type="dxa"/>
            <w:shd w:val="clear" w:color="auto" w:fill="B8CCE4"/>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平台编号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order_no</w:t>
            </w:r>
          </w:p>
        </w:tc>
        <w:tc>
          <w:tcPr>
            <w:tcW w:w="890" w:type="dxa"/>
            <w:shd w:val="clear" w:color="auto" w:fill="FFFFFF"/>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FFFFFF"/>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C(32)</w:t>
            </w:r>
          </w:p>
        </w:tc>
        <w:tc>
          <w:tcPr>
            <w:tcW w:w="3293"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hint="eastAsia" w:ascii="Verdana" w:hAnsi="Verdana" w:cs="宋体"/>
                <w:color w:val="000000"/>
                <w:sz w:val="18"/>
                <w:szCs w:val="18"/>
              </w:rPr>
            </w:pPr>
            <w:r>
              <w:rPr>
                <w:rFonts w:ascii="Verdana" w:hAnsi="Verdana" w:cs="宋体"/>
                <w:color w:val="000000"/>
                <w:sz w:val="18"/>
                <w:szCs w:val="18"/>
              </w:rPr>
              <w:t>amt</w:t>
            </w:r>
          </w:p>
        </w:tc>
        <w:tc>
          <w:tcPr>
            <w:tcW w:w="890" w:type="dxa"/>
            <w:shd w:val="clear" w:color="auto" w:fill="B8CCE4"/>
            <w:vAlign w:val="top"/>
          </w:tcPr>
          <w:p>
            <w:pPr>
              <w:ind w:firstLine="360"/>
              <w:jc w:val="both"/>
              <w:rPr>
                <w:rFonts w:hint="eastAsia"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B8CCE4"/>
            <w:vAlign w:val="top"/>
          </w:tcPr>
          <w:p>
            <w:pPr>
              <w:ind w:firstLine="360"/>
              <w:jc w:val="both"/>
              <w:rPr>
                <w:rFonts w:hint="eastAsia" w:ascii="Verdana" w:hAnsi="Verdana" w:cs="宋体"/>
                <w:color w:val="000000"/>
                <w:sz w:val="18"/>
                <w:szCs w:val="18"/>
              </w:rPr>
            </w:pPr>
            <w:r>
              <w:rPr>
                <w:rFonts w:hint="eastAsia" w:ascii="Verdana" w:hAnsi="Verdana" w:cs="宋体"/>
                <w:color w:val="000000"/>
                <w:sz w:val="18"/>
                <w:szCs w:val="18"/>
              </w:rPr>
              <w:t>N(19,2)</w:t>
            </w:r>
          </w:p>
        </w:tc>
        <w:tc>
          <w:tcPr>
            <w:tcW w:w="3293" w:type="dxa"/>
            <w:shd w:val="clear" w:color="auto" w:fill="B8CCE4"/>
            <w:vAlign w:val="top"/>
          </w:tcPr>
          <w:p>
            <w:pPr>
              <w:ind w:firstLine="360"/>
              <w:jc w:val="center"/>
              <w:rPr>
                <w:rFonts w:hint="eastAsia" w:ascii="Verdana" w:hAnsi="Verdana" w:cs="宋体"/>
                <w:color w:val="000000"/>
                <w:sz w:val="18"/>
                <w:szCs w:val="18"/>
              </w:rPr>
            </w:pPr>
            <w:r>
              <w:rPr>
                <w:rFonts w:ascii="Verdana" w:hAnsi="Verdana" w:cs="宋体"/>
                <w:color w:val="000000"/>
                <w:sz w:val="18"/>
                <w:szCs w:val="18"/>
              </w:rPr>
              <w:t>总金额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jc w:val="left"/>
              <w:rPr>
                <w:rFonts w:ascii="Verdana" w:hAnsi="Verdana" w:cs="宋体"/>
                <w:color w:val="000000"/>
                <w:sz w:val="18"/>
                <w:szCs w:val="18"/>
              </w:rPr>
            </w:pPr>
            <w:r>
              <w:rPr>
                <w:rFonts w:ascii="Verdana" w:hAnsi="Verdana" w:cs="宋体"/>
                <w:color w:val="000000"/>
                <w:sz w:val="18"/>
                <w:szCs w:val="18"/>
              </w:rPr>
              <w:t>platcustList</w:t>
            </w:r>
          </w:p>
        </w:tc>
        <w:tc>
          <w:tcPr>
            <w:tcW w:w="890" w:type="dxa"/>
            <w:shd w:val="clear" w:color="auto" w:fill="FFFFFF"/>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JSONArray</w:t>
            </w:r>
          </w:p>
        </w:tc>
        <w:tc>
          <w:tcPr>
            <w:tcW w:w="3293"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平台客户入账列表</w:t>
            </w:r>
          </w:p>
          <w:p>
            <w:pPr>
              <w:ind w:firstLine="360"/>
              <w:jc w:val="center"/>
              <w:rPr>
                <w:rFonts w:ascii="Verdana" w:hAnsi="Verdana" w:cs="宋体"/>
                <w:color w:val="000000"/>
                <w:sz w:val="18"/>
                <w:szCs w:val="18"/>
              </w:rPr>
            </w:pPr>
            <w:r>
              <w:rPr>
                <w:rFonts w:hint="eastAsia" w:ascii="Verdana" w:hAnsi="Verdana" w:cs="宋体"/>
                <w:color w:val="000000"/>
                <w:sz w:val="18"/>
                <w:szCs w:val="18"/>
              </w:rPr>
              <w:t>[{"platcust":"","amt":"200"}]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ascii="Verdana" w:hAnsi="Verdana" w:cs="宋体"/>
                <w:color w:val="000000"/>
                <w:sz w:val="18"/>
                <w:szCs w:val="18"/>
              </w:rPr>
            </w:pPr>
            <w:r>
              <w:rPr>
                <w:rFonts w:ascii="Verdana" w:hAnsi="Verdana" w:cs="宋体"/>
                <w:color w:val="000000"/>
                <w:sz w:val="18"/>
                <w:szCs w:val="18"/>
              </w:rPr>
              <w:t>platcustList</w:t>
            </w:r>
            <w:r>
              <w:rPr>
                <w:rFonts w:hint="eastAsia" w:ascii="Verdana" w:hAnsi="Verdana" w:cs="宋体"/>
                <w:color w:val="000000"/>
                <w:sz w:val="18"/>
                <w:szCs w:val="18"/>
              </w:rPr>
              <w:t>. platcust</w:t>
            </w:r>
          </w:p>
        </w:tc>
        <w:tc>
          <w:tcPr>
            <w:tcW w:w="890" w:type="dxa"/>
            <w:shd w:val="clear" w:color="auto" w:fill="B8CCE4"/>
            <w:vAlign w:val="top"/>
          </w:tcPr>
          <w:p>
            <w:pPr>
              <w:ind w:firstLine="360"/>
              <w:jc w:val="both"/>
              <w:rPr>
                <w:rFonts w:hint="eastAsia"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B8CCE4"/>
            <w:vAlign w:val="top"/>
          </w:tcPr>
          <w:p>
            <w:pPr>
              <w:ind w:firstLine="360"/>
              <w:jc w:val="both"/>
              <w:rPr>
                <w:rFonts w:hint="eastAsia" w:ascii="Verdana" w:hAnsi="Verdana" w:cs="宋体"/>
                <w:color w:val="000000"/>
                <w:sz w:val="18"/>
                <w:szCs w:val="18"/>
              </w:rPr>
            </w:pPr>
            <w:r>
              <w:rPr>
                <w:rFonts w:hint="eastAsia" w:ascii="Verdana" w:hAnsi="Verdana" w:cs="宋体"/>
                <w:color w:val="000000"/>
                <w:sz w:val="18"/>
                <w:szCs w:val="18"/>
              </w:rPr>
              <w:t>C(32)</w:t>
            </w:r>
          </w:p>
        </w:tc>
        <w:tc>
          <w:tcPr>
            <w:tcW w:w="3293" w:type="dxa"/>
            <w:shd w:val="clear" w:color="auto" w:fill="B8CCE4"/>
            <w:vAlign w:val="top"/>
          </w:tcPr>
          <w:p>
            <w:pPr>
              <w:ind w:firstLine="360"/>
              <w:jc w:val="center"/>
              <w:rPr>
                <w:rFonts w:hint="eastAsia" w:ascii="Verdana" w:hAnsi="Verdana" w:cs="宋体"/>
                <w:color w:val="000000"/>
                <w:sz w:val="18"/>
                <w:szCs w:val="18"/>
              </w:rPr>
            </w:pPr>
            <w:r>
              <w:rPr>
                <w:rFonts w:hint="eastAsia" w:ascii="Verdana" w:hAnsi="Verdana" w:cs="宋体"/>
                <w:color w:val="000000"/>
                <w:sz w:val="18"/>
                <w:szCs w:val="18"/>
              </w:rPr>
              <w:t>平台客户编号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jc w:val="left"/>
              <w:rPr>
                <w:rFonts w:ascii="Verdana" w:hAnsi="Verdana" w:cs="宋体"/>
                <w:color w:val="000000"/>
                <w:sz w:val="18"/>
                <w:szCs w:val="18"/>
              </w:rPr>
            </w:pPr>
            <w:r>
              <w:rPr>
                <w:rFonts w:ascii="Verdana" w:hAnsi="Verdana" w:cs="宋体"/>
                <w:color w:val="000000"/>
                <w:sz w:val="18"/>
                <w:szCs w:val="18"/>
              </w:rPr>
              <w:t>platcustList</w:t>
            </w:r>
            <w:r>
              <w:rPr>
                <w:rFonts w:hint="eastAsia" w:ascii="Verdana" w:hAnsi="Verdana" w:cs="宋体"/>
                <w:color w:val="000000"/>
                <w:sz w:val="18"/>
                <w:szCs w:val="18"/>
              </w:rPr>
              <w:t>.</w:t>
            </w:r>
            <w:r>
              <w:rPr>
                <w:rFonts w:ascii="Verdana" w:hAnsi="Verdana" w:cs="宋体"/>
                <w:color w:val="000000"/>
                <w:sz w:val="18"/>
                <w:szCs w:val="18"/>
              </w:rPr>
              <w:t>amt</w:t>
            </w:r>
          </w:p>
        </w:tc>
        <w:tc>
          <w:tcPr>
            <w:tcW w:w="890" w:type="dxa"/>
            <w:shd w:val="clear" w:color="auto" w:fill="FFFFFF"/>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FFFFFF"/>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N(19,2)</w:t>
            </w:r>
          </w:p>
        </w:tc>
        <w:tc>
          <w:tcPr>
            <w:tcW w:w="3293"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该平台</w:t>
            </w:r>
            <w:r>
              <w:rPr>
                <w:rFonts w:ascii="Verdana" w:hAnsi="Verdana" w:cs="宋体"/>
                <w:color w:val="000000"/>
                <w:sz w:val="18"/>
                <w:szCs w:val="18"/>
              </w:rPr>
              <w:t>客户入账金额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code</w:t>
            </w:r>
          </w:p>
        </w:tc>
        <w:tc>
          <w:tcPr>
            <w:tcW w:w="890"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2</w:t>
            </w:r>
            <w:r>
              <w:rPr>
                <w:rFonts w:hint="eastAsia" w:ascii="Verdana" w:hAnsi="Verdana" w:cs="宋体"/>
                <w:color w:val="000000"/>
                <w:sz w:val="18"/>
                <w:szCs w:val="18"/>
              </w:rPr>
              <w:t>)</w:t>
            </w:r>
          </w:p>
        </w:tc>
        <w:tc>
          <w:tcPr>
            <w:tcW w:w="3293" w:type="dxa"/>
            <w:shd w:val="clear" w:color="auto" w:fill="FFFFFF"/>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1-入账成功  2-入账失败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35"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sign</w:t>
            </w:r>
          </w:p>
        </w:tc>
        <w:tc>
          <w:tcPr>
            <w:tcW w:w="890" w:type="dxa"/>
            <w:shd w:val="clear" w:color="auto" w:fill="B8CCE4"/>
            <w:vAlign w:val="top"/>
          </w:tcPr>
          <w:p>
            <w:pPr>
              <w:ind w:firstLine="360"/>
              <w:jc w:val="both"/>
              <w:rPr>
                <w:rFonts w:ascii="Verdana" w:hAnsi="Verdana" w:cs="宋体"/>
                <w:color w:val="000000"/>
                <w:sz w:val="18"/>
                <w:szCs w:val="18"/>
              </w:rPr>
            </w:pPr>
            <w:r>
              <w:rPr>
                <w:rFonts w:hint="eastAsia" w:ascii="Verdana" w:hAnsi="Verdana" w:cs="宋体"/>
                <w:color w:val="000000"/>
                <w:sz w:val="18"/>
                <w:szCs w:val="18"/>
              </w:rPr>
              <w:t>M</w:t>
            </w:r>
          </w:p>
        </w:tc>
        <w:tc>
          <w:tcPr>
            <w:tcW w:w="1412" w:type="dxa"/>
            <w:shd w:val="clear" w:color="auto" w:fill="B8CCE4"/>
            <w:vAlign w:val="top"/>
          </w:tcPr>
          <w:p>
            <w:pPr>
              <w:ind w:firstLine="360"/>
              <w:jc w:val="both"/>
              <w:rPr>
                <w:rFonts w:ascii="Verdana" w:hAnsi="Verdana" w:cs="宋体"/>
                <w:color w:val="000000"/>
                <w:sz w:val="18"/>
                <w:szCs w:val="18"/>
              </w:rPr>
            </w:pPr>
            <w:r>
              <w:rPr>
                <w:rFonts w:ascii="Verdana" w:hAnsi="Verdana" w:cs="宋体"/>
                <w:color w:val="000000"/>
                <w:kern w:val="0"/>
                <w:sz w:val="18"/>
                <w:szCs w:val="18"/>
              </w:rPr>
              <w:t>C(25)</w:t>
            </w:r>
          </w:p>
        </w:tc>
        <w:tc>
          <w:tcPr>
            <w:tcW w:w="3293" w:type="dxa"/>
            <w:shd w:val="clear" w:color="auto" w:fill="B8CCE4"/>
            <w:vAlign w:val="top"/>
          </w:tcPr>
          <w:p>
            <w:pPr>
              <w:ind w:firstLine="360"/>
              <w:jc w:val="center"/>
              <w:rPr>
                <w:rFonts w:ascii="Verdana" w:hAnsi="Verdana" w:cs="宋体"/>
                <w:color w:val="000000"/>
                <w:sz w:val="18"/>
                <w:szCs w:val="18"/>
              </w:rPr>
            </w:pPr>
            <w:r>
              <w:rPr>
                <w:rFonts w:hint="eastAsia" w:ascii="Verdana" w:hAnsi="Verdana" w:cs="宋体"/>
                <w:color w:val="000000"/>
                <w:sz w:val="18"/>
                <w:szCs w:val="18"/>
              </w:rPr>
              <w:t>签名数据</w:t>
            </w:r>
          </w:p>
        </w:tc>
      </w:tr>
    </w:tbl>
    <w:p>
      <w:pPr>
        <w:rPr>
          <w:rFonts w:ascii="Verdana" w:hAnsi="Verdana" w:cs="宋体"/>
          <w:sz w:val="21"/>
          <w:szCs w:val="21"/>
        </w:rPr>
      </w:pPr>
    </w:p>
    <w:p>
      <w:pPr>
        <w:ind w:firstLine="480"/>
      </w:pPr>
    </w:p>
    <w:p>
      <w:pPr>
        <w:rPr>
          <w:rFonts w:ascii="Verdana" w:hAnsi="Verdana" w:cs="宋体"/>
          <w:sz w:val="21"/>
          <w:szCs w:val="21"/>
        </w:rPr>
      </w:pPr>
    </w:p>
    <w:p>
      <w:pPr>
        <w:pStyle w:val="4"/>
        <w:numPr>
          <w:ilvl w:val="2"/>
          <w:numId w:val="0"/>
        </w:numPr>
        <w:ind w:left="1200" w:leftChars="0"/>
        <w:rPr>
          <w:b/>
          <w:color w:val="auto"/>
        </w:rPr>
      </w:pPr>
      <w:r>
        <w:rPr>
          <w:rFonts w:hint="eastAsia" w:eastAsia="宋体"/>
          <w:b/>
          <w:color w:val="auto"/>
          <w:lang w:val="en-US" w:eastAsia="zh-CN"/>
        </w:rPr>
        <w:t>4.4.9</w:t>
      </w:r>
      <w:r>
        <w:rPr>
          <w:rFonts w:hint="eastAsia"/>
          <w:b/>
          <w:color w:val="auto"/>
        </w:rPr>
        <w:t>缴费</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需要用户输入交易密码，进行缴费扣款。也可用于借款人给担保人缴费</w:t>
            </w:r>
            <w:del w:id="1517" w:author="Bay" w:date="2018-06-15T18:02:55Z">
              <w:r>
                <w:rPr>
                  <w:rFonts w:hint="eastAsia"/>
                </w:rPr>
                <w:delText>（</w:delText>
              </w:r>
            </w:del>
            <w:ins w:id="1518" w:author="Bay" w:date="2018-06-15T18:02:55Z">
              <w:r>
                <w:rPr>
                  <w:rFonts w:hint="eastAsia"/>
                  <w:lang w:eastAsia="zh-CN"/>
                </w:rPr>
                <w:t>(</w:t>
              </w:r>
            </w:ins>
            <w:r>
              <w:rPr>
                <w:rFonts w:hint="eastAsia"/>
              </w:rPr>
              <w:t>需要基于明确标的业务</w:t>
            </w:r>
            <w:del w:id="1519" w:author="Bay" w:date="2018-06-15T18:03:18Z">
              <w:r>
                <w:rPr>
                  <w:rFonts w:hint="eastAsia"/>
                </w:rPr>
                <w:delText>）</w:delText>
              </w:r>
            </w:del>
            <w:ins w:id="1520" w:author="Bay" w:date="2018-06-15T18:03:18Z">
              <w:r>
                <w:rPr>
                  <w:rFonts w:hint="eastAsia"/>
                  <w:lang w:eastAsia="zh-CN"/>
                </w:rPr>
                <w:t>)</w:t>
              </w:r>
            </w:ins>
            <w:r>
              <w:rPr>
                <w:rFonts w:hint="eastAsia"/>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w:t>
            </w:r>
            <w:r>
              <w:t>user/pay_fee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ascii="Verdana" w:hAnsi="Verdana" w:cs="宋体"/>
                <w:color w:val="000000"/>
                <w:sz w:val="18"/>
                <w:szCs w:val="18"/>
              </w:rPr>
              <w:t>platcust</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521" w:author="Bay" w:date="2018-06-15T18:02:55Z">
              <w:r>
                <w:rPr>
                  <w:rFonts w:hint="eastAsia" w:ascii="Verdana" w:hAnsi="Verdana" w:eastAsia="宋体"/>
                  <w:color w:val="000000"/>
                  <w:sz w:val="18"/>
                  <w:szCs w:val="18"/>
                </w:rPr>
                <w:delText>（</w:delText>
              </w:r>
            </w:del>
            <w:ins w:id="1522"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出资人</w:t>
            </w:r>
            <w:del w:id="1523" w:author="Bay" w:date="2018-06-15T18:03:18Z">
              <w:r>
                <w:rPr>
                  <w:rFonts w:hint="eastAsia" w:ascii="Verdana" w:hAnsi="Verdana" w:eastAsia="宋体"/>
                  <w:color w:val="000000"/>
                  <w:sz w:val="18"/>
                  <w:szCs w:val="18"/>
                </w:rPr>
                <w:delText>）</w:delText>
              </w:r>
            </w:del>
            <w:ins w:id="1524"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r>
              <w:commentReference w:id="7"/>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payee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525" w:author="Bay" w:date="2018-06-15T18:02:55Z">
              <w:r>
                <w:rPr>
                  <w:rFonts w:hint="eastAsia" w:ascii="Verdana" w:hAnsi="Verdana" w:eastAsia="宋体"/>
                  <w:color w:val="000000"/>
                  <w:sz w:val="18"/>
                  <w:szCs w:val="18"/>
                </w:rPr>
                <w:delText>（</w:delText>
              </w:r>
            </w:del>
            <w:ins w:id="1526"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收款人</w:t>
            </w:r>
            <w:del w:id="1527" w:author="Bay" w:date="2018-06-15T18:03:18Z">
              <w:r>
                <w:rPr>
                  <w:rFonts w:hint="eastAsia" w:ascii="Verdana" w:hAnsi="Verdana" w:eastAsia="宋体"/>
                  <w:color w:val="000000"/>
                  <w:sz w:val="18"/>
                  <w:szCs w:val="18"/>
                </w:rPr>
                <w:delText>）</w:delText>
              </w:r>
            </w:del>
            <w:ins w:id="1528"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529" w:author="Bay" w:date="2018-06-15T18:02:55Z">
              <w:r>
                <w:rPr>
                  <w:rFonts w:hint="eastAsia" w:ascii="宋体" w:hAnsi="宋体" w:eastAsia="宋体"/>
                  <w:color w:val="000000"/>
                  <w:sz w:val="18"/>
                  <w:szCs w:val="18"/>
                </w:rPr>
                <w:delText>（</w:delText>
              </w:r>
            </w:del>
            <w:ins w:id="1530"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531" w:author="Bay" w:date="2018-06-15T18:03:18Z">
              <w:r>
                <w:rPr>
                  <w:rFonts w:hint="eastAsia" w:ascii="宋体" w:hAnsi="宋体" w:eastAsia="宋体"/>
                  <w:color w:val="000000"/>
                  <w:sz w:val="18"/>
                  <w:szCs w:val="18"/>
                </w:rPr>
                <w:delText>）</w:delText>
              </w:r>
            </w:del>
            <w:ins w:id="1532" w:author="Bay" w:date="2018-06-15T18:03:18Z">
              <w:r>
                <w:rPr>
                  <w:rFonts w:hint="eastAsia" w:ascii="宋体" w:hAnsi="宋体" w:eastAsia="宋体"/>
                  <w:color w:val="000000"/>
                  <w:sz w:val="18"/>
                  <w:szCs w:val="18"/>
                  <w:lang w:eastAsia="zh-CN"/>
                </w:rPr>
                <w:t>)</w:t>
              </w:r>
            </w:ins>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amt</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N(9,2)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缴费金额</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val="en-US" w:eastAsia="zh-CN"/>
              </w:rPr>
              <w:t>tips</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533" w:author="Bay" w:date="2018-06-15T18:02:55Z">
              <w:r>
                <w:rPr>
                  <w:rFonts w:hint="eastAsia" w:ascii="宋体" w:hAnsi="宋体" w:eastAsia="宋体"/>
                  <w:color w:val="000000"/>
                  <w:sz w:val="18"/>
                  <w:szCs w:val="18"/>
                </w:rPr>
                <w:delText>（</w:delText>
              </w:r>
            </w:del>
            <w:ins w:id="1534"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535" w:author="Bay" w:date="2018-06-15T18:03:18Z">
              <w:r>
                <w:rPr>
                  <w:rFonts w:hint="eastAsia" w:ascii="宋体" w:hAnsi="宋体" w:eastAsia="宋体"/>
                  <w:color w:val="000000"/>
                  <w:sz w:val="18"/>
                  <w:szCs w:val="18"/>
                </w:rPr>
                <w:delText>）</w:delText>
              </w:r>
            </w:del>
            <w:ins w:id="1536" w:author="Bay" w:date="2018-06-15T18:03:18Z">
              <w:r>
                <w:rPr>
                  <w:rFonts w:hint="eastAsia" w:ascii="宋体" w:hAnsi="宋体" w:eastAsia="宋体"/>
                  <w:color w:val="000000"/>
                  <w:sz w:val="18"/>
                  <w:szCs w:val="18"/>
                  <w:lang w:eastAsia="zh-CN"/>
                </w:rPr>
                <w:t>)</w:t>
              </w:r>
            </w:ins>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摘要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account_type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C(1)</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缴费账户 01-投资账户 02-融资账户</w:t>
            </w:r>
          </w:p>
        </w:tc>
      </w:tr>
    </w:tbl>
    <w:p>
      <w:pPr>
        <w:ind w:left="480" w:firstLine="0" w:firstLineChars="0"/>
        <w:rPr>
          <w:rFonts w:hint="eastAsia" w:ascii="宋体" w:hAnsi="宋体" w:eastAsia="宋体"/>
        </w:rPr>
      </w:pPr>
      <w:r>
        <w:rPr>
          <w:rFonts w:hint="eastAsia" w:ascii="宋体" w:hAnsi="宋体" w:eastAsia="宋体"/>
        </w:rPr>
        <w:t xml:space="preserve"> </w:t>
      </w:r>
    </w:p>
    <w:tbl>
      <w:tblPr>
        <w:tblStyle w:val="23"/>
        <w:tblW w:w="8270" w:type="dxa"/>
        <w:tblInd w:w="0" w:type="dxa"/>
        <w:tblLayout w:type="fixed"/>
        <w:tblCellMar>
          <w:top w:w="0" w:type="dxa"/>
          <w:left w:w="108" w:type="dxa"/>
          <w:bottom w:w="0" w:type="dxa"/>
          <w:right w:w="108" w:type="dxa"/>
        </w:tblCellMar>
      </w:tblPr>
      <w:tblGrid>
        <w:gridCol w:w="1697"/>
        <w:gridCol w:w="657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{"platcust":"201804081449370000105337297328",</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"prod_id":"Sunyardprod_000006",</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"payee":"201804101457310792105337432096",</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"trans_pwd":"CqowUyuYBUvFc=",</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"random_key":"87421603137802509632802673285675",</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"amt":"0.50",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"tips":"借款人缴费给代偿人",</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"account_type":"01"}</w:t>
            </w:r>
          </w:p>
        </w:tc>
      </w:tr>
    </w:tbl>
    <w:p>
      <w:pPr>
        <w:ind w:left="480" w:firstLine="0" w:firstLineChars="0"/>
        <w:rPr>
          <w:rFonts w:hint="eastAsia" w:ascii="宋体" w:hAnsi="宋体" w:eastAsia="宋体"/>
        </w:rPr>
      </w:pPr>
    </w:p>
    <w:p>
      <w:pPr>
        <w:rPr>
          <w:rFonts w:hint="eastAsia"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{"order_no":"20180530014934",</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"order_status":"1",</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"recode":"10000",</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"remsg":"处理成功",</w:t>
            </w:r>
          </w:p>
          <w:p>
            <w:pPr>
              <w:ind w:firstLine="0" w:firstLineChars="0"/>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eastAsia="zh-CN"/>
              </w:rPr>
              <w:t>"sign":"sign",</w:t>
            </w:r>
          </w:p>
          <w:p>
            <w:pPr>
              <w:ind w:firstLine="0" w:firstLineChars="0"/>
              <w:rPr>
                <w:rFonts w:hint="eastAsia" w:ascii="Verdana" w:hAnsi="Verdana" w:eastAsia="宋体" w:cs="宋体"/>
                <w:color w:val="000000"/>
                <w:sz w:val="18"/>
                <w:szCs w:val="18"/>
                <w:lang w:eastAsia="zh-CN"/>
              </w:rPr>
            </w:pPr>
            <w:r>
              <w:rPr>
                <w:rFonts w:hint="eastAsia" w:ascii="宋体" w:hAnsi="宋体" w:eastAsia="宋体" w:cs="宋体"/>
                <w:color w:val="000000"/>
                <w:sz w:val="21"/>
                <w:szCs w:val="21"/>
                <w:lang w:eastAsia="zh-CN"/>
              </w:rPr>
              <w:t>"trans_date":"20180530"}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order_status</w:t>
            </w:r>
          </w:p>
        </w:tc>
        <w:tc>
          <w:tcPr>
            <w:tcW w:w="87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numPr>
          <w:ilvl w:val="2"/>
          <w:numId w:val="0"/>
        </w:numPr>
        <w:ind w:left="1200" w:leftChars="0"/>
        <w:rPr>
          <w:b/>
          <w:color w:val="auto"/>
        </w:rPr>
      </w:pPr>
      <w:r>
        <w:rPr>
          <w:rFonts w:hint="eastAsia" w:eastAsia="宋体"/>
          <w:b/>
          <w:color w:val="auto"/>
          <w:lang w:val="en-US" w:eastAsia="zh-CN"/>
        </w:rPr>
        <w:t>4.4.10</w:t>
      </w:r>
      <w:r>
        <w:rPr>
          <w:rFonts w:hint="eastAsia"/>
          <w:b/>
          <w:color w:val="auto"/>
        </w:rPr>
        <w:t>授权缴费</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在有用户授权情况下进行缴费扣款。也可用于借款人给担保人缴费</w:t>
            </w:r>
            <w:del w:id="1537" w:author="Bay" w:date="2018-06-15T18:02:55Z">
              <w:r>
                <w:rPr>
                  <w:rFonts w:hint="eastAsia"/>
                </w:rPr>
                <w:delText>（</w:delText>
              </w:r>
            </w:del>
            <w:ins w:id="1538" w:author="Bay" w:date="2018-06-15T18:02:55Z">
              <w:r>
                <w:rPr>
                  <w:rFonts w:hint="eastAsia"/>
                  <w:lang w:eastAsia="zh-CN"/>
                </w:rPr>
                <w:t>(</w:t>
              </w:r>
            </w:ins>
            <w:r>
              <w:rPr>
                <w:rFonts w:hint="eastAsia"/>
              </w:rPr>
              <w:t>需要基于明确标的业务</w:t>
            </w:r>
            <w:del w:id="1539" w:author="Bay" w:date="2018-06-15T18:03:18Z">
              <w:r>
                <w:rPr>
                  <w:rFonts w:hint="eastAsia"/>
                </w:rPr>
                <w:delText>）</w:delText>
              </w:r>
            </w:del>
            <w:ins w:id="1540" w:author="Bay" w:date="2018-06-15T18:03:18Z">
              <w:r>
                <w:rPr>
                  <w:rFonts w:hint="eastAsia"/>
                  <w:lang w:eastAsia="zh-CN"/>
                </w:rPr>
                <w:t>)</w:t>
              </w:r>
            </w:ins>
            <w:r>
              <w:rPr>
                <w:rFonts w:hint="eastAsia"/>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w:t>
            </w:r>
            <w:r>
              <w:t>user/auth_pay_fee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pStyle w:val="53"/>
        <w:rPr>
          <w:rFonts w:hint="eastAsia" w:ascii="Verdana" w:hAnsi="Verdana" w:cs="宋体"/>
          <w:szCs w:val="21"/>
        </w:rPr>
      </w:pPr>
      <w: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notify</w:t>
            </w:r>
            <w:r>
              <w:rPr>
                <w:rFonts w:hint="eastAsia" w:ascii="Verdana" w:hAnsi="Verdana" w:eastAsia="宋体"/>
                <w:color w:val="000000"/>
                <w:sz w:val="18"/>
                <w:szCs w:val="18"/>
              </w:rPr>
              <w:t>_</w:t>
            </w:r>
            <w:r>
              <w:rPr>
                <w:rFonts w:ascii="Verdana" w:hAnsi="Verdana"/>
                <w:color w:val="000000"/>
                <w:sz w:val="18"/>
                <w:szCs w:val="18"/>
              </w:rPr>
              <w:t>url</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C(256)</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批量数据</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detail_no</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w:t>
            </w:r>
            <w:r>
              <w:rPr>
                <w:rFonts w:hint="eastAsia" w:ascii="Verdana" w:hAnsi="Verdana" w:eastAsia="宋体"/>
                <w:color w:val="000000"/>
                <w:sz w:val="18"/>
                <w:szCs w:val="18"/>
              </w:rPr>
              <w:t>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platcust</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541" w:author="Bay" w:date="2018-06-15T18:02:55Z">
              <w:r>
                <w:rPr>
                  <w:rFonts w:hint="eastAsia" w:ascii="Verdana" w:hAnsi="Verdana" w:eastAsia="宋体"/>
                  <w:color w:val="000000"/>
                  <w:sz w:val="18"/>
                  <w:szCs w:val="18"/>
                </w:rPr>
                <w:delText>（</w:delText>
              </w:r>
            </w:del>
            <w:ins w:id="1542"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出资人</w:t>
            </w:r>
            <w:del w:id="1543" w:author="Bay" w:date="2018-06-15T18:03:18Z">
              <w:r>
                <w:rPr>
                  <w:rFonts w:hint="eastAsia" w:ascii="Verdana" w:hAnsi="Verdana" w:eastAsia="宋体"/>
                  <w:color w:val="000000"/>
                  <w:sz w:val="18"/>
                  <w:szCs w:val="18"/>
                </w:rPr>
                <w:delText>）</w:delText>
              </w:r>
            </w:del>
            <w:ins w:id="1544"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.prod_id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.payee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del w:id="1545" w:author="Bay" w:date="2018-06-15T18:02:55Z">
              <w:r>
                <w:rPr>
                  <w:rFonts w:hint="eastAsia" w:ascii="Verdana" w:hAnsi="Verdana" w:eastAsia="宋体"/>
                  <w:color w:val="000000"/>
                  <w:sz w:val="18"/>
                  <w:szCs w:val="18"/>
                </w:rPr>
                <w:delText>（</w:delText>
              </w:r>
            </w:del>
            <w:ins w:id="1546"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收款人</w:t>
            </w:r>
            <w:del w:id="1547" w:author="Bay" w:date="2018-06-15T18:03:18Z">
              <w:r>
                <w:rPr>
                  <w:rFonts w:hint="eastAsia" w:ascii="Verdana" w:hAnsi="Verdana" w:eastAsia="宋体"/>
                  <w:color w:val="000000"/>
                  <w:sz w:val="18"/>
                  <w:szCs w:val="18"/>
                </w:rPr>
                <w:delText>）</w:delText>
              </w:r>
            </w:del>
            <w:ins w:id="1548"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data.amt</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N(9,2)</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缴费金额</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tips</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549" w:author="Bay" w:date="2018-06-15T18:02:55Z">
              <w:r>
                <w:rPr>
                  <w:rFonts w:hint="eastAsia" w:ascii="宋体" w:hAnsi="宋体" w:eastAsia="宋体"/>
                  <w:color w:val="000000"/>
                  <w:sz w:val="18"/>
                  <w:szCs w:val="18"/>
                </w:rPr>
                <w:delText>（</w:delText>
              </w:r>
            </w:del>
            <w:ins w:id="1550"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551" w:author="Bay" w:date="2018-06-15T18:03:18Z">
              <w:r>
                <w:rPr>
                  <w:rFonts w:hint="eastAsia" w:ascii="宋体" w:hAnsi="宋体" w:eastAsia="宋体"/>
                  <w:color w:val="000000"/>
                  <w:sz w:val="18"/>
                  <w:szCs w:val="18"/>
                </w:rPr>
                <w:delText>）</w:delText>
              </w:r>
            </w:del>
            <w:ins w:id="1552" w:author="Bay" w:date="2018-06-15T18:03:18Z">
              <w:r>
                <w:rPr>
                  <w:rFonts w:hint="eastAsia" w:ascii="宋体" w:hAnsi="宋体" w:eastAsia="宋体"/>
                  <w:color w:val="000000"/>
                  <w:sz w:val="18"/>
                  <w:szCs w:val="18"/>
                  <w:lang w:eastAsia="zh-CN"/>
                </w:rPr>
                <w:t>)</w:t>
              </w:r>
            </w:ins>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摘要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account_type</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缴费账户 01-投资账户 02-融资账户</w:t>
            </w:r>
          </w:p>
        </w:tc>
      </w:tr>
    </w:tbl>
    <w:p>
      <w:pPr>
        <w:rPr>
          <w:rFonts w:hint="eastAsia" w:ascii="宋体" w:hAnsi="宋体" w:eastAsia="宋体"/>
          <w:sz w:val="21"/>
          <w:szCs w:val="21"/>
        </w:rPr>
      </w:pPr>
      <w:r>
        <w:rPr>
          <w:rFonts w:hint="eastAsia" w:ascii="宋体" w:hAnsi="宋体" w:eastAsia="宋体"/>
          <w:sz w:val="21"/>
          <w:szCs w:val="21"/>
        </w:rPr>
        <w:t xml:space="preserve"> </w:t>
      </w:r>
    </w:p>
    <w:tbl>
      <w:tblPr>
        <w:tblStyle w:val="23"/>
        <w:tblW w:w="8270" w:type="dxa"/>
        <w:tblInd w:w="0" w:type="dxa"/>
        <w:tblLayout w:type="fixed"/>
        <w:tblCellMar>
          <w:top w:w="0" w:type="dxa"/>
          <w:left w:w="108" w:type="dxa"/>
          <w:bottom w:w="0" w:type="dxa"/>
          <w:right w:w="108" w:type="dxa"/>
        </w:tblCellMar>
      </w:tblPr>
      <w:tblGrid>
        <w:gridCol w:w="1697"/>
        <w:gridCol w:w="657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{"notify_url":"www.baidu.com",</w:t>
            </w:r>
          </w:p>
          <w:p>
            <w:pPr>
              <w:ind w:firstLine="0" w:firstLineChars="0"/>
              <w:rPr>
                <w:rFonts w:ascii="Verdana" w:hAnsi="Verdana" w:cs="宋体"/>
                <w:color w:val="000000"/>
                <w:sz w:val="18"/>
                <w:szCs w:val="18"/>
              </w:rPr>
            </w:pPr>
            <w:r>
              <w:rPr>
                <w:rFonts w:hint="eastAsia" w:ascii="宋体" w:hAnsi="宋体" w:eastAsia="宋体" w:cs="宋体"/>
                <w:color w:val="000000"/>
                <w:sz w:val="21"/>
                <w:szCs w:val="21"/>
              </w:rPr>
              <w:t>"data":"[{\"platcust\":\"201803311934430004113236628442\",\"detail_no\":\"20180325567222132215\",\"tips\":\"</w:t>
            </w:r>
            <w:r>
              <w:rPr>
                <w:rFonts w:hint="eastAsia" w:ascii="宋体" w:hAnsi="宋体" w:eastAsia="宋体" w:cs="宋体"/>
                <w:color w:val="000000"/>
                <w:sz w:val="21"/>
                <w:szCs w:val="21"/>
                <w:lang w:val="en-US" w:eastAsia="zh-CN"/>
              </w:rPr>
              <w:t>11</w:t>
            </w:r>
            <w:r>
              <w:rPr>
                <w:rFonts w:hint="eastAsia" w:ascii="宋体" w:hAnsi="宋体" w:eastAsia="宋体" w:cs="宋体"/>
                <w:color w:val="000000"/>
                <w:sz w:val="21"/>
                <w:szCs w:val="21"/>
              </w:rPr>
              <w:t>\",\"amt\":\"0.50\",\"account_type\":\"01\"}]"}</w:t>
            </w:r>
          </w:p>
        </w:tc>
      </w:tr>
    </w:tbl>
    <w:p>
      <w:pPr>
        <w:rPr>
          <w:rFonts w:hint="eastAsia" w:ascii="宋体" w:hAnsi="宋体" w:eastAsia="宋体"/>
          <w:sz w:val="21"/>
          <w:szCs w:val="21"/>
        </w:rPr>
      </w:pPr>
    </w:p>
    <w:p>
      <w:pPr>
        <w:rPr>
          <w:rFonts w:hint="eastAsia" w:ascii="宋体" w:hAnsi="宋体" w:eastAsia="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{"data":"[{\"order_status\":\"0\",\"process_date\":\"20180620152439\",\"query_id\":\"032440\"}]",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"order_no":"20180620032440",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data.query_id</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hint="eastAsia" w:ascii="Verdana" w:hAnsi="Verdana" w:eastAsia="宋体"/>
                <w:color w:val="000000"/>
                <w:sz w:val="18"/>
                <w:szCs w:val="18"/>
              </w:rPr>
            </w:pPr>
            <w:r>
              <w:rPr>
                <w:rFonts w:hint="eastAsia" w:ascii="Verdana" w:hAnsi="Verdana" w:eastAsia="宋体"/>
                <w:color w:val="000000"/>
                <w:sz w:val="18"/>
                <w:szCs w:val="18"/>
              </w:rPr>
              <w:t>data.error_info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错误消息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r>
        <w:rPr>
          <w:rFonts w:ascii="Verdana" w:hAnsi="Verdana" w:cs="宋体"/>
          <w:sz w:val="21"/>
          <w:szCs w:val="21"/>
        </w:rPr>
        <w:t xml:space="preserve"> </w:t>
      </w:r>
      <w:r>
        <w:rPr>
          <w:rFonts w:hint="eastAsia" w:ascii="宋体" w:hAnsi="宋体" w:eastAsia="宋体"/>
        </w:rPr>
        <w:t>异步响应参数响应参数</w:t>
      </w:r>
    </w:p>
    <w:tbl>
      <w:tblPr>
        <w:tblStyle w:val="23"/>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left"/>
              <w:rPr>
                <w:rFonts w:hint="eastAsia" w:ascii="Verdana" w:hAnsi="Verdana"/>
                <w:color w:val="000000"/>
                <w:sz w:val="18"/>
                <w:szCs w:val="18"/>
              </w:rPr>
            </w:pPr>
            <w:r>
              <w:rPr>
                <w:rFonts w:hint="eastAsia" w:ascii="Verdana" w:hAnsi="Verdana"/>
                <w:color w:val="000000"/>
                <w:sz w:val="18"/>
                <w:szCs w:val="18"/>
              </w:rPr>
              <w:t>{"mall_no":"",</w:t>
            </w:r>
          </w:p>
          <w:p>
            <w:pPr>
              <w:ind w:firstLine="0" w:firstLineChars="0"/>
              <w:jc w:val="left"/>
              <w:rPr>
                <w:rFonts w:hint="eastAsia" w:ascii="Verdana" w:hAnsi="Verdana"/>
                <w:color w:val="000000"/>
                <w:sz w:val="18"/>
                <w:szCs w:val="18"/>
              </w:rPr>
            </w:pPr>
            <w:r>
              <w:rPr>
                <w:rFonts w:hint="eastAsia" w:ascii="Verdana" w:hAnsi="Verdana"/>
                <w:color w:val="000000"/>
                <w:sz w:val="18"/>
                <w:szCs w:val="18"/>
              </w:rPr>
              <w:t>"order_no":"054025",</w:t>
            </w:r>
          </w:p>
          <w:p>
            <w:pPr>
              <w:ind w:firstLine="0" w:firstLineChars="0"/>
              <w:jc w:val="left"/>
              <w:rPr>
                <w:rFonts w:hint="eastAsia" w:ascii="Verdana" w:hAnsi="Verdana"/>
                <w:color w:val="000000"/>
                <w:sz w:val="18"/>
                <w:szCs w:val="18"/>
              </w:rPr>
            </w:pPr>
            <w:r>
              <w:rPr>
                <w:rFonts w:hint="eastAsia" w:ascii="Verdana" w:hAnsi="Verdana"/>
                <w:color w:val="000000"/>
                <w:sz w:val="18"/>
                <w:szCs w:val="18"/>
              </w:rPr>
              <w:t>"order_status":"1",</w:t>
            </w:r>
          </w:p>
          <w:p>
            <w:pPr>
              <w:ind w:firstLine="0" w:firstLineChars="0"/>
              <w:jc w:val="left"/>
              <w:rPr>
                <w:rFonts w:hint="eastAsia" w:ascii="Verdana" w:hAnsi="Verdana"/>
                <w:color w:val="000000"/>
                <w:sz w:val="18"/>
                <w:szCs w:val="18"/>
              </w:rPr>
            </w:pPr>
            <w:r>
              <w:rPr>
                <w:rFonts w:hint="eastAsia" w:ascii="Verdana" w:hAnsi="Verdana"/>
                <w:color w:val="000000"/>
                <w:sz w:val="18"/>
                <w:szCs w:val="18"/>
              </w:rPr>
              <w:t>"platcust":"20180301143010019610719668305431",</w:t>
            </w:r>
          </w:p>
          <w:p>
            <w:pPr>
              <w:ind w:firstLine="0" w:firstLineChars="0"/>
              <w:jc w:val="left"/>
              <w:rPr>
                <w:rFonts w:hint="eastAsia" w:ascii="Verdana" w:hAnsi="Verdana"/>
                <w:color w:val="000000"/>
                <w:sz w:val="18"/>
                <w:szCs w:val="18"/>
              </w:rPr>
            </w:pPr>
            <w:r>
              <w:rPr>
                <w:rFonts w:hint="eastAsia" w:ascii="Verdana" w:hAnsi="Verdana"/>
                <w:color w:val="000000"/>
                <w:sz w:val="18"/>
                <w:szCs w:val="18"/>
              </w:rPr>
              <w:t>"recode":"10000",</w:t>
            </w:r>
          </w:p>
          <w:p>
            <w:pPr>
              <w:ind w:firstLine="0" w:firstLineChars="0"/>
              <w:jc w:val="left"/>
              <w:rPr>
                <w:rFonts w:hint="eastAsia" w:ascii="Verdana" w:hAnsi="Verdana"/>
                <w:color w:val="000000"/>
                <w:sz w:val="18"/>
                <w:szCs w:val="18"/>
              </w:rPr>
            </w:pPr>
            <w:r>
              <w:rPr>
                <w:rFonts w:hint="eastAsia" w:ascii="Verdana" w:hAnsi="Verdana"/>
                <w:color w:val="000000"/>
                <w:sz w:val="18"/>
                <w:szCs w:val="18"/>
              </w:rPr>
              <w:t>"remsg":"处理成功",</w:t>
            </w:r>
          </w:p>
          <w:p>
            <w:pPr>
              <w:ind w:firstLine="0" w:firstLineChars="0"/>
              <w:jc w:val="left"/>
              <w:rPr>
                <w:rFonts w:hint="eastAsia" w:ascii="Verdana" w:hAnsi="Verdana"/>
                <w:color w:val="000000"/>
                <w:sz w:val="18"/>
                <w:szCs w:val="18"/>
              </w:rPr>
            </w:pPr>
            <w:r>
              <w:rPr>
                <w:rFonts w:hint="eastAsia" w:ascii="Verdana" w:hAnsi="Verdana"/>
                <w:color w:val="000000"/>
                <w:sz w:val="18"/>
                <w:szCs w:val="18"/>
              </w:rPr>
              <w:t>"sign":"I'm Sign",</w:t>
            </w:r>
          </w:p>
          <w:p>
            <w:pPr>
              <w:ind w:firstLine="0" w:firstLineChars="0"/>
              <w:jc w:val="left"/>
              <w:rPr>
                <w:rFonts w:hint="eastAsia" w:ascii="Verdana" w:hAnsi="Verdana"/>
                <w:color w:val="000000"/>
                <w:sz w:val="18"/>
                <w:szCs w:val="18"/>
              </w:rPr>
            </w:pPr>
            <w:r>
              <w:rPr>
                <w:rFonts w:hint="eastAsia" w:ascii="Verdana" w:hAnsi="Verdana"/>
                <w:color w:val="000000"/>
                <w:sz w:val="18"/>
                <w:szCs w:val="18"/>
              </w:rPr>
              <w:t>"trans_amt":"1",</w:t>
            </w:r>
          </w:p>
          <w:p>
            <w:pPr>
              <w:ind w:firstLine="0" w:firstLineChars="0"/>
              <w:jc w:val="left"/>
              <w:rPr>
                <w:rFonts w:hint="eastAsia" w:ascii="Verdana" w:hAnsi="Verdana"/>
                <w:color w:val="000000"/>
                <w:sz w:val="18"/>
                <w:szCs w:val="18"/>
              </w:rPr>
            </w:pPr>
            <w:r>
              <w:rPr>
                <w:rFonts w:hint="eastAsia" w:ascii="Verdana" w:hAnsi="Verdana"/>
                <w:color w:val="000000"/>
                <w:sz w:val="18"/>
                <w:szCs w:val="18"/>
              </w:rPr>
              <w:t>"trans_date":"20180612"}</w:t>
            </w:r>
          </w:p>
          <w:p>
            <w:pPr>
              <w:ind w:firstLine="0" w:firstLineChars="0"/>
              <w:jc w:val="left"/>
              <w:rPr>
                <w:rFonts w:hint="eastAsia" w:ascii="Verdana" w:hAnsi="Verdana"/>
                <w:color w:val="000000"/>
                <w:sz w:val="18"/>
                <w:szCs w:val="18"/>
              </w:rPr>
            </w:pP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rod_</w:t>
            </w:r>
            <w:r>
              <w:rPr>
                <w:rFonts w:ascii="Verdana" w:hAnsi="Verdana" w:cs="宋体"/>
                <w:color w:val="000000"/>
                <w:sz w:val="18"/>
                <w:szCs w:val="18"/>
              </w:rPr>
              <w:t>id</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rPr>
                <w:rFonts w:hint="eastAsia" w:ascii="Verdana" w:hAnsi="Verdana" w:eastAsia="宋体" w:cs="宋体"/>
                <w:color w:val="000000"/>
                <w:sz w:val="18"/>
                <w:szCs w:val="18"/>
                <w:lang w:eastAsia="zh-CN"/>
              </w:rPr>
            </w:pPr>
            <w:r>
              <w:rPr>
                <w:rFonts w:hint="eastAsia" w:ascii="Verdana" w:hAnsi="Verdana"/>
                <w:color w:val="000000"/>
                <w:sz w:val="18"/>
                <w:szCs w:val="18"/>
              </w:rPr>
              <w:t>mall_no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集团编号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trans_amt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pStyle w:val="4"/>
        <w:numPr>
          <w:ilvl w:val="2"/>
          <w:numId w:val="0"/>
        </w:numPr>
        <w:ind w:left="1200" w:leftChars="0"/>
        <w:jc w:val="both"/>
        <w:rPr>
          <w:b/>
          <w:color w:val="auto"/>
        </w:rPr>
      </w:pPr>
      <w:r>
        <w:rPr>
          <w:rFonts w:hint="eastAsia" w:eastAsia="宋体"/>
          <w:b/>
          <w:color w:val="auto"/>
          <w:lang w:val="en-US" w:eastAsia="zh-CN"/>
        </w:rPr>
        <w:t>4.4.11</w:t>
      </w:r>
      <w:r>
        <w:rPr>
          <w:rFonts w:hint="eastAsia"/>
          <w:b/>
          <w:color w:val="auto"/>
        </w:rPr>
        <w:t>缴费</w:t>
      </w:r>
      <w:r>
        <w:rPr>
          <w:rFonts w:hint="eastAsia"/>
          <w:b/>
          <w:color w:val="auto"/>
          <w:lang w:val="en-US" w:eastAsia="zh-CN"/>
        </w:rPr>
        <w:t>撤销</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rPr>
                <w:rFonts w:hint="eastAsia"/>
                <w:lang w:val="en-US" w:eastAsia="zh-CN"/>
              </w:rPr>
            </w:pPr>
            <w:r>
              <w:rPr>
                <w:rFonts w:hint="eastAsia"/>
                <w:lang w:val="en-US" w:eastAsia="zh-CN"/>
              </w:rPr>
              <w:t>撤销已经受理的缴费</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w:t>
            </w:r>
            <w:r>
              <w:t>user/cancel_pay_fee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ascii="Verdana" w:hAnsi="Verdana"/>
                <w:color w:val="000000"/>
                <w:sz w:val="18"/>
                <w:szCs w:val="18"/>
              </w:rPr>
              <w:t>ori_order_no</w:t>
            </w:r>
          </w:p>
        </w:tc>
        <w:tc>
          <w:tcPr>
            <w:tcW w:w="98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原订单号</w:t>
            </w:r>
            <w:ins w:id="1553" w:author="Bay" w:date="2018-06-15T11:00:07Z">
              <w:r>
                <w:rPr>
                  <w:rFonts w:hint="eastAsia" w:ascii="Verdana" w:hAnsi="Verdana" w:eastAsia="宋体"/>
                  <w:color w:val="000000"/>
                  <w:sz w:val="18"/>
                  <w:szCs w:val="18"/>
                  <w:lang w:val="en-US" w:eastAsia="zh-CN"/>
                </w:rPr>
                <w:t>(</w:t>
              </w:r>
            </w:ins>
            <w:ins w:id="1554" w:author="Bay" w:date="2018-06-15T11:00:35Z">
              <w:r>
                <w:rPr>
                  <w:rFonts w:hint="eastAsia" w:ascii="Verdana" w:hAnsi="Verdana" w:eastAsia="宋体"/>
                  <w:color w:val="000000"/>
                  <w:sz w:val="18"/>
                  <w:szCs w:val="18"/>
                  <w:lang w:val="en-US" w:eastAsia="zh-CN"/>
                </w:rPr>
                <w:t>批</w:t>
              </w:r>
            </w:ins>
            <w:ins w:id="1555" w:author="Bay" w:date="2018-06-15T11:00:39Z">
              <w:r>
                <w:rPr>
                  <w:rFonts w:hint="eastAsia" w:ascii="Verdana" w:hAnsi="Verdana" w:eastAsia="宋体"/>
                  <w:color w:val="000000"/>
                  <w:sz w:val="18"/>
                  <w:szCs w:val="18"/>
                  <w:lang w:val="en-US" w:eastAsia="zh-CN"/>
                </w:rPr>
                <w:t>量</w:t>
              </w:r>
            </w:ins>
            <w:ins w:id="1556" w:author="Bay" w:date="2018-06-15T11:01:00Z">
              <w:r>
                <w:rPr>
                  <w:rFonts w:hint="eastAsia" w:ascii="Verdana" w:hAnsi="Verdana" w:eastAsia="宋体"/>
                  <w:color w:val="000000"/>
                  <w:sz w:val="18"/>
                  <w:szCs w:val="18"/>
                  <w:lang w:val="en-US" w:eastAsia="zh-CN"/>
                </w:rPr>
                <w:t>传</w:t>
              </w:r>
            </w:ins>
            <w:ins w:id="1557" w:author="Bay" w:date="2018-06-15T11:01:02Z">
              <w:r>
                <w:rPr>
                  <w:rFonts w:hint="eastAsia" w:ascii="Verdana" w:hAnsi="Verdana" w:eastAsia="宋体"/>
                  <w:color w:val="000000"/>
                  <w:sz w:val="18"/>
                  <w:szCs w:val="18"/>
                  <w:lang w:val="en-US" w:eastAsia="zh-CN"/>
                </w:rPr>
                <w:t>明细</w:t>
              </w:r>
            </w:ins>
            <w:ins w:id="1558" w:author="Bay" w:date="2018-06-15T11:01:03Z">
              <w:r>
                <w:rPr>
                  <w:rFonts w:hint="eastAsia" w:ascii="Verdana" w:hAnsi="Verdana" w:eastAsia="宋体"/>
                  <w:color w:val="000000"/>
                  <w:sz w:val="18"/>
                  <w:szCs w:val="18"/>
                  <w:lang w:val="en-US" w:eastAsia="zh-CN"/>
                </w:rPr>
                <w:t>号</w:t>
              </w:r>
            </w:ins>
            <w:ins w:id="1559" w:author="Bay" w:date="2018-06-15T11:00:08Z">
              <w:r>
                <w:rPr>
                  <w:rFonts w:hint="eastAsia" w:ascii="Verdana" w:hAnsi="Verdana" w:eastAsia="宋体"/>
                  <w:color w:val="000000"/>
                  <w:sz w:val="18"/>
                  <w:szCs w:val="18"/>
                  <w:lang w:val="en-US" w:eastAsia="zh-CN"/>
                </w:rPr>
                <w:t>)</w:t>
              </w:r>
            </w:ins>
          </w:p>
        </w:tc>
      </w:tr>
    </w:tbl>
    <w:p>
      <w:pPr>
        <w:ind w:left="480" w:firstLine="0" w:firstLineChars="0"/>
        <w:rPr>
          <w:rFonts w:hint="eastAsia" w:ascii="宋体" w:hAnsi="宋体" w:eastAsia="宋体"/>
        </w:rPr>
      </w:pPr>
      <w:r>
        <w:rPr>
          <w:rFonts w:hint="eastAsia" w:ascii="宋体" w:hAnsi="宋体" w:eastAsia="宋体"/>
        </w:rPr>
        <w:t xml:space="preserve"> </w:t>
      </w:r>
    </w:p>
    <w:tbl>
      <w:tblPr>
        <w:tblStyle w:val="23"/>
        <w:tblW w:w="8270" w:type="dxa"/>
        <w:tblInd w:w="0" w:type="dxa"/>
        <w:tblLayout w:type="fixed"/>
        <w:tblCellMar>
          <w:top w:w="0" w:type="dxa"/>
          <w:left w:w="108" w:type="dxa"/>
          <w:bottom w:w="0" w:type="dxa"/>
          <w:right w:w="108" w:type="dxa"/>
        </w:tblCellMar>
      </w:tblPr>
      <w:tblGrid>
        <w:gridCol w:w="1697"/>
        <w:gridCol w:w="657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w:t>
            </w:r>
            <w:r>
              <w:rPr>
                <w:rFonts w:ascii="Verdana" w:hAnsi="Verdana"/>
                <w:color w:val="000000"/>
                <w:sz w:val="18"/>
                <w:szCs w:val="18"/>
              </w:rPr>
              <w:t>ori_order_no</w:t>
            </w:r>
            <w:r>
              <w:rPr>
                <w:rFonts w:hint="eastAsia" w:ascii="宋体" w:hAnsi="宋体" w:eastAsia="宋体" w:cs="宋体"/>
                <w:color w:val="000000"/>
                <w:sz w:val="21"/>
                <w:szCs w:val="21"/>
              </w:rPr>
              <w:t>":"2018061205474</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w:t>
            </w:r>
          </w:p>
        </w:tc>
      </w:tr>
    </w:tbl>
    <w:p>
      <w:pPr>
        <w:ind w:left="480" w:firstLine="0" w:firstLineChars="0"/>
        <w:rPr>
          <w:rFonts w:hint="eastAsia" w:ascii="宋体" w:hAnsi="宋体" w:eastAsia="宋体"/>
        </w:rPr>
      </w:pPr>
    </w:p>
    <w:p>
      <w:pPr>
        <w:rPr>
          <w:rFonts w:hint="eastAsia" w:ascii="Verdana" w:hAnsi="Verdana" w:cs="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{"order_no":"20180612054746",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order_status</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bl>
    <w:p>
      <w:pPr>
        <w:ind w:firstLine="480"/>
      </w:pPr>
    </w:p>
    <w:p>
      <w:pPr>
        <w:rPr>
          <w:rFonts w:hint="eastAsia" w:ascii="Verdana" w:hAnsi="Verdana" w:cs="宋体"/>
          <w:sz w:val="21"/>
          <w:szCs w:val="21"/>
        </w:rPr>
      </w:pPr>
    </w:p>
    <w:p>
      <w:pPr>
        <w:pStyle w:val="4"/>
        <w:numPr>
          <w:ilvl w:val="2"/>
          <w:numId w:val="0"/>
        </w:numPr>
        <w:ind w:leftChars="0"/>
        <w:rPr>
          <w:rFonts w:hint="eastAsia"/>
        </w:rPr>
      </w:pPr>
      <w:r>
        <w:rPr>
          <w:rFonts w:hint="eastAsia" w:eastAsia="宋体"/>
          <w:lang w:val="en-US" w:eastAsia="zh-CN"/>
        </w:rPr>
        <w:t>4.4.12</w:t>
      </w:r>
      <w:r>
        <w:rPr>
          <w:rFonts w:hint="eastAsia"/>
        </w:rPr>
        <w:t>资金冻结解冻</w:t>
      </w:r>
    </w:p>
    <w:p>
      <w:pPr>
        <w:ind w:firstLine="480"/>
        <w:rPr>
          <w:rFonts w:ascii="Verdana" w:hAnsi="Verdana"/>
          <w:bCs/>
          <w:szCs w:val="24"/>
        </w:rPr>
      </w:pPr>
      <w:r>
        <w:rPr>
          <w:rFonts w:hint="eastAsia" w:ascii="Verdana" w:hAnsi="Verdana"/>
          <w:bCs/>
          <w:szCs w:val="24"/>
        </w:rPr>
        <w:t>接口说明</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901"/>
        <w:gridCol w:w="6369"/>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901" w:type="dxa"/>
            <w:shd w:val="clear" w:color="auto" w:fill="FFFFFF"/>
            <w:vAlign w:val="top"/>
          </w:tcPr>
          <w:p>
            <w:pPr>
              <w:pStyle w:val="53"/>
            </w:pPr>
            <w:r>
              <w:rPr>
                <w:rFonts w:hint="eastAsia"/>
              </w:rPr>
              <w:t>接口描述说明</w:t>
            </w:r>
          </w:p>
        </w:tc>
        <w:tc>
          <w:tcPr>
            <w:tcW w:w="6369" w:type="dxa"/>
            <w:shd w:val="clear" w:color="auto" w:fill="FFFFFF"/>
            <w:vAlign w:val="top"/>
          </w:tcPr>
          <w:p>
            <w:pPr>
              <w:pStyle w:val="53"/>
            </w:pPr>
            <w:r>
              <w:rPr>
                <w:rFonts w:hint="eastAsia"/>
              </w:rPr>
              <w:t>用于冻结解冻平台用户相关资金</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901" w:type="dxa"/>
            <w:shd w:val="clear" w:color="auto" w:fill="B8CCE4"/>
            <w:vAlign w:val="top"/>
          </w:tcPr>
          <w:p>
            <w:pPr>
              <w:pStyle w:val="53"/>
            </w:pPr>
            <w:r>
              <w:rPr>
                <w:rFonts w:hint="eastAsia"/>
              </w:rPr>
              <w:t>请求地址：</w:t>
            </w:r>
          </w:p>
        </w:tc>
        <w:tc>
          <w:tcPr>
            <w:tcW w:w="6369" w:type="dxa"/>
            <w:shd w:val="clear" w:color="auto" w:fill="B8CCE4"/>
            <w:vAlign w:val="top"/>
          </w:tcPr>
          <w:p>
            <w:pPr>
              <w:pStyle w:val="53"/>
            </w:pPr>
            <w:r>
              <w:t>/platform/freeze_fund</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901" w:type="dxa"/>
            <w:shd w:val="clear" w:color="auto" w:fill="FFFFFF"/>
            <w:vAlign w:val="top"/>
          </w:tcPr>
          <w:p>
            <w:pPr>
              <w:pStyle w:val="53"/>
            </w:pPr>
            <w:r>
              <w:rPr>
                <w:rFonts w:hint="eastAsia"/>
              </w:rPr>
              <w:t>版本</w:t>
            </w:r>
          </w:p>
        </w:tc>
        <w:tc>
          <w:tcPr>
            <w:tcW w:w="6369" w:type="dxa"/>
            <w:shd w:val="clear" w:color="auto" w:fill="FFFFFF"/>
            <w:vAlign w:val="top"/>
          </w:tcPr>
          <w:p>
            <w:pPr>
              <w:pStyle w:val="53"/>
              <w:rPr>
                <w:rFonts w:hint="eastAsia"/>
              </w:rPr>
            </w:pPr>
            <w:r>
              <w:rPr>
                <w:rFonts w:hint="eastAsia"/>
              </w:rPr>
              <w:t>V</w:t>
            </w:r>
            <w:ins w:id="1560" w:author="Bay" w:date="2018-06-15T11:01:49Z">
              <w:r>
                <w:rPr>
                  <w:rFonts w:hint="eastAsia"/>
                  <w:lang w:val="en-US" w:eastAsia="zh-CN"/>
                </w:rPr>
                <w:t>2</w:t>
              </w:r>
            </w:ins>
            <w:del w:id="1561" w:author="Bay" w:date="2018-06-15T11:01:49Z">
              <w:r>
                <w:rPr>
                  <w:rFonts w:hint="eastAsia"/>
                </w:rPr>
                <w:delText>1</w:delText>
              </w:r>
            </w:del>
            <w:r>
              <w:rPr>
                <w:rFonts w:hint="eastAsia"/>
              </w:rPr>
              <w:t>.0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901" w:type="dxa"/>
            <w:shd w:val="clear" w:color="auto" w:fill="B8CCE4"/>
            <w:vAlign w:val="top"/>
          </w:tcPr>
          <w:p>
            <w:pPr>
              <w:pStyle w:val="53"/>
            </w:pPr>
            <w:r>
              <w:rPr>
                <w:rFonts w:hint="eastAsia"/>
              </w:rPr>
              <w:t>接口类型</w:t>
            </w:r>
          </w:p>
        </w:tc>
        <w:tc>
          <w:tcPr>
            <w:tcW w:w="6369" w:type="dxa"/>
            <w:shd w:val="clear" w:color="auto" w:fill="B8CCE4"/>
            <w:vAlign w:val="top"/>
          </w:tcPr>
          <w:p>
            <w:pPr>
              <w:pStyle w:val="53"/>
            </w:pPr>
            <w:r>
              <w:rPr>
                <w:rFonts w:hint="eastAsia"/>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901" w:type="dxa"/>
            <w:shd w:val="clear" w:color="auto" w:fill="FFFFFF"/>
            <w:vAlign w:val="top"/>
          </w:tcPr>
          <w:p>
            <w:pPr>
              <w:pStyle w:val="53"/>
            </w:pPr>
            <w:r>
              <w:rPr>
                <w:rFonts w:hint="eastAsia"/>
              </w:rPr>
              <w:t>传输方式</w:t>
            </w:r>
          </w:p>
        </w:tc>
        <w:tc>
          <w:tcPr>
            <w:tcW w:w="6369" w:type="dxa"/>
            <w:shd w:val="clear" w:color="auto" w:fill="FFFFFF"/>
            <w:vAlign w:val="top"/>
          </w:tcPr>
          <w:p>
            <w:pPr>
              <w:pStyle w:val="53"/>
              <w:rPr>
                <w:rFonts w:hint="eastAsia"/>
              </w:rPr>
            </w:pPr>
            <w:r>
              <w:rPr>
                <w:rFonts w:hint="eastAsia"/>
              </w:rPr>
              <w:t>POST</w:t>
            </w:r>
          </w:p>
        </w:tc>
      </w:tr>
    </w:tbl>
    <w:p>
      <w:pPr>
        <w:pStyle w:val="53"/>
      </w:pPr>
    </w:p>
    <w:p>
      <w:pPr>
        <w:ind w:firstLine="480"/>
        <w:rPr>
          <w:rFonts w:ascii="Verdana" w:hAnsi="Verdana"/>
          <w:bCs/>
          <w:szCs w:val="24"/>
        </w:rPr>
      </w:pPr>
      <w:r>
        <w:rPr>
          <w:rFonts w:hint="eastAsia" w:ascii="Verdana" w:hAnsi="Verdana"/>
          <w:bCs/>
          <w:szCs w:val="24"/>
        </w:rPr>
        <w:t>请求参数</w:t>
      </w:r>
    </w:p>
    <w:p>
      <w:pPr>
        <w:ind w:firstLine="480"/>
        <w:rPr>
          <w:rFonts w:ascii="Verdana" w:hAnsi="Verdana"/>
          <w:bCs/>
          <w:szCs w:val="24"/>
        </w:rPr>
      </w:pPr>
      <w:r>
        <w:rPr>
          <w:rFonts w:hint="eastAsia" w:ascii="Verdana" w:hAnsi="Verdana"/>
          <w:bCs/>
          <w:szCs w:val="24"/>
        </w:rPr>
        <w:t>限制：M必填，O选填</w:t>
      </w:r>
    </w:p>
    <w:tbl>
      <w:tblPr>
        <w:tblStyle w:val="23"/>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415"/>
        <w:gridCol w:w="694"/>
        <w:gridCol w:w="1385"/>
        <w:gridCol w:w="3636"/>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415" w:type="dxa"/>
            <w:shd w:val="clear" w:color="auto" w:fill="FFFFFF"/>
            <w:vAlign w:val="top"/>
          </w:tcPr>
          <w:p>
            <w:pPr>
              <w:ind w:firstLine="0" w:firstLineChars="0"/>
              <w:jc w:val="center"/>
              <w:rPr>
                <w:rFonts w:ascii="Verdana" w:hAnsi="Verdana" w:cs="宋体"/>
                <w:color w:val="000000"/>
                <w:sz w:val="18"/>
                <w:szCs w:val="18"/>
              </w:rPr>
            </w:pPr>
            <w:r>
              <w:rPr>
                <w:rFonts w:hint="eastAsia" w:ascii="宋体" w:hAnsi="宋体" w:cs="宋体"/>
                <w:b/>
                <w:bCs/>
                <w:color w:val="3667A6"/>
                <w:sz w:val="18"/>
                <w:szCs w:val="18"/>
              </w:rPr>
              <w:t>参数</w:t>
            </w:r>
          </w:p>
        </w:tc>
        <w:tc>
          <w:tcPr>
            <w:tcW w:w="694" w:type="dxa"/>
            <w:shd w:val="clear" w:color="auto" w:fill="FFFFFF"/>
            <w:vAlign w:val="top"/>
          </w:tcPr>
          <w:p>
            <w:pPr>
              <w:ind w:firstLine="0" w:firstLineChars="0"/>
              <w:jc w:val="center"/>
              <w:rPr>
                <w:rFonts w:ascii="Verdana" w:hAnsi="Verdana" w:cs="宋体"/>
                <w:color w:val="000000"/>
                <w:sz w:val="18"/>
                <w:szCs w:val="18"/>
              </w:rPr>
            </w:pPr>
            <w:r>
              <w:rPr>
                <w:rFonts w:hint="eastAsia" w:ascii="宋体" w:hAnsi="宋体" w:cs="宋体"/>
                <w:b/>
                <w:bCs/>
                <w:color w:val="3667A6"/>
                <w:sz w:val="18"/>
                <w:szCs w:val="18"/>
              </w:rPr>
              <w:t>限制</w:t>
            </w:r>
          </w:p>
        </w:tc>
        <w:tc>
          <w:tcPr>
            <w:tcW w:w="1385" w:type="dxa"/>
            <w:shd w:val="clear" w:color="auto" w:fill="FFFFFF"/>
            <w:vAlign w:val="top"/>
          </w:tcPr>
          <w:p>
            <w:pPr>
              <w:ind w:firstLine="0" w:firstLineChars="0"/>
              <w:jc w:val="center"/>
              <w:rPr>
                <w:rFonts w:ascii="Verdana" w:hAnsi="Verdana" w:cs="宋体"/>
                <w:color w:val="000000"/>
                <w:sz w:val="18"/>
                <w:szCs w:val="18"/>
              </w:rPr>
            </w:pPr>
            <w:r>
              <w:rPr>
                <w:rFonts w:hint="eastAsia" w:ascii="宋体" w:hAnsi="宋体" w:cs="宋体"/>
                <w:b/>
                <w:bCs/>
                <w:color w:val="3667A6"/>
                <w:sz w:val="18"/>
                <w:szCs w:val="18"/>
              </w:rPr>
              <w:t>长度</w:t>
            </w:r>
          </w:p>
        </w:tc>
        <w:tc>
          <w:tcPr>
            <w:tcW w:w="3636" w:type="dxa"/>
            <w:shd w:val="clear" w:color="auto" w:fill="FFFFFF"/>
            <w:vAlign w:val="top"/>
          </w:tcPr>
          <w:p>
            <w:pPr>
              <w:ind w:firstLine="0" w:firstLineChars="0"/>
              <w:jc w:val="center"/>
              <w:rPr>
                <w:rFonts w:ascii="Verdana" w:hAnsi="Verdana" w:cs="宋体"/>
                <w:color w:val="000000"/>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15"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platcust</w:t>
            </w:r>
          </w:p>
        </w:tc>
        <w:tc>
          <w:tcPr>
            <w:tcW w:w="69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385"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C(32)</w:t>
            </w:r>
          </w:p>
        </w:tc>
        <w:tc>
          <w:tcPr>
            <w:tcW w:w="3636" w:type="dxa"/>
            <w:shd w:val="clear" w:color="auto" w:fill="B8CCE4"/>
            <w:vAlign w:val="top"/>
          </w:tcPr>
          <w:p>
            <w:pPr>
              <w:ind w:firstLine="360"/>
              <w:rPr>
                <w:rFonts w:hint="default" w:ascii="Verdana" w:hAnsi="Verdana" w:cs="Verdana"/>
                <w:color w:val="000000"/>
                <w:sz w:val="18"/>
                <w:szCs w:val="18"/>
              </w:rPr>
            </w:pPr>
            <w:r>
              <w:rPr>
                <w:rFonts w:hint="default" w:ascii="Verdana" w:hAnsi="Verdana" w:cs="Verdana"/>
                <w:color w:val="000000"/>
                <w:sz w:val="18"/>
                <w:szCs w:val="18"/>
              </w:rPr>
              <w:t>平台客户</w:t>
            </w:r>
            <w:del w:id="1562" w:author="Bay" w:date="2018-06-15T11:02:34Z">
              <w:r>
                <w:rPr>
                  <w:rFonts w:hint="default" w:ascii="Verdana" w:hAnsi="Verdana" w:cs="Verdana"/>
                  <w:color w:val="000000"/>
                  <w:sz w:val="18"/>
                  <w:szCs w:val="18"/>
                </w:rPr>
                <w:delText>电子</w:delText>
              </w:r>
            </w:del>
            <w:r>
              <w:rPr>
                <w:rFonts w:hint="default" w:ascii="Verdana" w:hAnsi="Verdana" w:cs="Verdana"/>
                <w:color w:val="000000"/>
                <w:sz w:val="18"/>
                <w:szCs w:val="18"/>
              </w:rPr>
              <w:t>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15"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amount</w:t>
            </w:r>
          </w:p>
        </w:tc>
        <w:tc>
          <w:tcPr>
            <w:tcW w:w="694"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385"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N(19,2)</w:t>
            </w:r>
          </w:p>
        </w:tc>
        <w:tc>
          <w:tcPr>
            <w:tcW w:w="3636" w:type="dxa"/>
            <w:shd w:val="clear" w:color="auto" w:fill="FFFFFF"/>
            <w:vAlign w:val="top"/>
          </w:tcPr>
          <w:p>
            <w:pPr>
              <w:ind w:firstLine="360"/>
              <w:rPr>
                <w:rFonts w:hint="default" w:ascii="Verdana" w:hAnsi="Verdana" w:cs="Verdana"/>
                <w:color w:val="000000"/>
                <w:sz w:val="18"/>
                <w:szCs w:val="18"/>
              </w:rPr>
            </w:pPr>
            <w:r>
              <w:rPr>
                <w:rFonts w:hint="default" w:ascii="Verdana" w:hAnsi="Verdana" w:cs="Verdana"/>
                <w:color w:val="000000"/>
                <w:sz w:val="18"/>
                <w:szCs w:val="18"/>
              </w:rPr>
              <w:t>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15" w:type="dxa"/>
            <w:shd w:val="clear" w:color="auto" w:fill="FFFFFF"/>
            <w:vAlign w:val="top"/>
          </w:tcPr>
          <w:p>
            <w:pPr>
              <w:ind w:firstLine="360"/>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account_type</w:t>
            </w:r>
          </w:p>
        </w:tc>
        <w:tc>
          <w:tcPr>
            <w:tcW w:w="694" w:type="dxa"/>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385" w:type="dxa"/>
            <w:shd w:val="clear" w:color="auto" w:fill="FFFFFF"/>
            <w:vAlign w:val="top"/>
          </w:tcPr>
          <w:p>
            <w:pPr>
              <w:ind w:firstLine="360"/>
              <w:jc w:val="left"/>
              <w:rPr>
                <w:rFonts w:hint="eastAsia" w:ascii="Verdana" w:hAnsi="Verdana" w:cs="宋体"/>
                <w:color w:val="000000"/>
                <w:sz w:val="18"/>
                <w:szCs w:val="18"/>
              </w:rPr>
            </w:pPr>
            <w:r>
              <w:rPr>
                <w:rFonts w:hint="eastAsia" w:ascii="Verdana" w:hAnsi="Verdana" w:cs="宋体"/>
                <w:color w:val="000000"/>
                <w:sz w:val="18"/>
                <w:szCs w:val="18"/>
              </w:rPr>
              <w:t>C(1)</w:t>
            </w:r>
          </w:p>
        </w:tc>
        <w:tc>
          <w:tcPr>
            <w:tcW w:w="3636" w:type="dxa"/>
            <w:shd w:val="clear" w:color="auto" w:fill="FFFFFF"/>
            <w:vAlign w:val="top"/>
          </w:tcPr>
          <w:p>
            <w:pPr>
              <w:ind w:firstLine="360"/>
              <w:rPr>
                <w:rFonts w:hint="default" w:ascii="Verdana" w:hAnsi="Verdana" w:eastAsia="宋体" w:cs="Verdana"/>
                <w:color w:val="000000"/>
                <w:sz w:val="18"/>
                <w:szCs w:val="18"/>
                <w:lang w:val="en-US" w:eastAsia="zh-CN"/>
              </w:rPr>
            </w:pPr>
            <w:r>
              <w:rPr>
                <w:rFonts w:hint="default" w:ascii="Verdana" w:hAnsi="Verdana" w:eastAsia="宋体" w:cs="Verdana"/>
                <w:color w:val="000000"/>
                <w:sz w:val="18"/>
                <w:szCs w:val="18"/>
                <w:lang w:val="en-US" w:eastAsia="zh-CN"/>
              </w:rPr>
              <w:t>01-投资</w:t>
            </w:r>
            <w:r>
              <w:rPr>
                <w:rFonts w:hint="eastAsia" w:ascii="Verdana" w:hAnsi="Verdana" w:eastAsia="宋体" w:cs="Verdana"/>
                <w:color w:val="000000"/>
                <w:sz w:val="18"/>
                <w:szCs w:val="18"/>
                <w:lang w:val="en-US" w:eastAsia="zh-CN"/>
              </w:rPr>
              <w:t>账户</w:t>
            </w:r>
            <w:r>
              <w:rPr>
                <w:rFonts w:hint="default" w:ascii="Verdana" w:hAnsi="Verdana" w:eastAsia="宋体" w:cs="Verdana"/>
                <w:color w:val="000000"/>
                <w:sz w:val="18"/>
                <w:szCs w:val="18"/>
                <w:lang w:val="en-US" w:eastAsia="zh-CN"/>
              </w:rPr>
              <w:t>,02-融资</w:t>
            </w:r>
            <w:r>
              <w:rPr>
                <w:rFonts w:hint="eastAsia" w:ascii="Verdana" w:hAnsi="Verdana" w:eastAsia="宋体" w:cs="Verdana"/>
                <w:color w:val="000000"/>
                <w:sz w:val="18"/>
                <w:szCs w:val="18"/>
                <w:lang w:val="en-US" w:eastAsia="zh-CN"/>
              </w:rPr>
              <w:t>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15"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freeze_flg</w:t>
            </w:r>
          </w:p>
        </w:tc>
        <w:tc>
          <w:tcPr>
            <w:tcW w:w="69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385"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C(1)</w:t>
            </w:r>
          </w:p>
        </w:tc>
        <w:tc>
          <w:tcPr>
            <w:tcW w:w="3636" w:type="dxa"/>
            <w:shd w:val="clear" w:color="auto" w:fill="B8CCE4"/>
            <w:vAlign w:val="top"/>
          </w:tcPr>
          <w:p>
            <w:pPr>
              <w:ind w:firstLine="360"/>
              <w:rPr>
                <w:rFonts w:hint="default" w:ascii="Verdana" w:hAnsi="Verdana" w:cs="Verdana"/>
                <w:color w:val="000000"/>
                <w:sz w:val="18"/>
                <w:szCs w:val="18"/>
              </w:rPr>
            </w:pPr>
            <w:r>
              <w:rPr>
                <w:rFonts w:hint="default" w:ascii="Verdana" w:hAnsi="Verdana" w:cs="Verdana"/>
                <w:color w:val="000000"/>
                <w:sz w:val="18"/>
                <w:szCs w:val="18"/>
              </w:rPr>
              <w:t>冻结解冻标示：</w:t>
            </w:r>
            <w:r>
              <w:rPr>
                <w:rFonts w:hint="default" w:ascii="Verdana" w:hAnsi="Verdana" w:cs="Verdana"/>
                <w:color w:val="000000"/>
                <w:sz w:val="18"/>
                <w:szCs w:val="18"/>
                <w:lang w:val="en-US" w:eastAsia="zh-CN"/>
              </w:rPr>
              <w:t>2</w:t>
            </w:r>
            <w:r>
              <w:rPr>
                <w:rFonts w:hint="default" w:ascii="Verdana" w:hAnsi="Verdana" w:cs="Verdana"/>
                <w:color w:val="000000"/>
                <w:sz w:val="18"/>
                <w:szCs w:val="18"/>
              </w:rPr>
              <w:t>、冻结，</w:t>
            </w:r>
            <w:r>
              <w:rPr>
                <w:rFonts w:hint="default" w:ascii="Verdana" w:hAnsi="Verdana" w:cs="Verdana"/>
                <w:color w:val="000000"/>
                <w:sz w:val="18"/>
                <w:szCs w:val="18"/>
                <w:lang w:val="en-US" w:eastAsia="zh-CN"/>
              </w:rPr>
              <w:t>3</w:t>
            </w:r>
            <w:r>
              <w:rPr>
                <w:rFonts w:hint="default" w:ascii="Verdana" w:hAnsi="Verdana" w:cs="Verdana"/>
                <w:color w:val="000000"/>
                <w:sz w:val="18"/>
                <w:szCs w:val="18"/>
              </w:rPr>
              <w:t>、解冻</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15"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freeze_order_no</w:t>
            </w:r>
          </w:p>
        </w:tc>
        <w:tc>
          <w:tcPr>
            <w:tcW w:w="694"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O</w:t>
            </w:r>
          </w:p>
        </w:tc>
        <w:tc>
          <w:tcPr>
            <w:tcW w:w="1385"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C(32)</w:t>
            </w:r>
          </w:p>
        </w:tc>
        <w:tc>
          <w:tcPr>
            <w:tcW w:w="3636" w:type="dxa"/>
            <w:shd w:val="clear" w:color="auto" w:fill="FFFFFF"/>
            <w:vAlign w:val="top"/>
          </w:tcPr>
          <w:p>
            <w:pPr>
              <w:ind w:firstLine="360"/>
              <w:rPr>
                <w:rFonts w:hint="default" w:ascii="Verdana" w:hAnsi="Verdana" w:cs="Verdana"/>
                <w:color w:val="000000"/>
                <w:sz w:val="18"/>
                <w:szCs w:val="18"/>
              </w:rPr>
            </w:pPr>
            <w:r>
              <w:rPr>
                <w:rFonts w:hint="default" w:ascii="Verdana" w:hAnsi="Verdana" w:cs="Verdana"/>
                <w:color w:val="000000"/>
                <w:sz w:val="18"/>
                <w:szCs w:val="18"/>
              </w:rPr>
              <w:t>冻结流水号，如果是解冻操作则必填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15"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remark</w:t>
            </w:r>
          </w:p>
        </w:tc>
        <w:tc>
          <w:tcPr>
            <w:tcW w:w="69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O</w:t>
            </w:r>
          </w:p>
        </w:tc>
        <w:tc>
          <w:tcPr>
            <w:tcW w:w="1385"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C(100)</w:t>
            </w:r>
          </w:p>
        </w:tc>
        <w:tc>
          <w:tcPr>
            <w:tcW w:w="3636" w:type="dxa"/>
            <w:shd w:val="clear" w:color="auto" w:fill="B8CCE4"/>
            <w:vAlign w:val="top"/>
          </w:tcPr>
          <w:p>
            <w:pPr>
              <w:ind w:firstLine="360"/>
              <w:rPr>
                <w:rFonts w:hint="default" w:ascii="Verdana" w:hAnsi="Verdana" w:cs="Verdana"/>
                <w:color w:val="000000"/>
                <w:sz w:val="18"/>
                <w:szCs w:val="18"/>
              </w:rPr>
            </w:pPr>
            <w:r>
              <w:rPr>
                <w:rFonts w:hint="default" w:ascii="Verdana" w:hAnsi="Verdana" w:cs="Verdana"/>
                <w:color w:val="000000"/>
                <w:sz w:val="18"/>
                <w:szCs w:val="18"/>
              </w:rPr>
              <w:t>冻结解冻备注</w:t>
            </w:r>
          </w:p>
        </w:tc>
      </w:tr>
    </w:tbl>
    <w:p>
      <w:pPr>
        <w:ind w:firstLine="480"/>
        <w:rPr>
          <w:rFonts w:ascii="Verdana" w:hAnsi="Verdana"/>
          <w:bCs/>
          <w:szCs w:val="24"/>
        </w:rPr>
      </w:pP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6573"/>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{"platcust":"201803311936060943113236981547",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"account_type":"01",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"amount":"</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"freeze_flg":"2",</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"freeze_order_no":"freezefund1324567091123a"}</w:t>
            </w:r>
          </w:p>
        </w:tc>
      </w:tr>
    </w:tbl>
    <w:p>
      <w:pPr>
        <w:ind w:firstLine="480"/>
        <w:rPr>
          <w:rFonts w:ascii="Verdana" w:hAnsi="Verdana"/>
          <w:bCs/>
          <w:szCs w:val="24"/>
        </w:rPr>
      </w:pPr>
    </w:p>
    <w:p>
      <w:pPr>
        <w:ind w:firstLine="480"/>
        <w:rPr>
          <w:rFonts w:ascii="Verdana" w:hAnsi="Verdana"/>
          <w:bCs/>
          <w:szCs w:val="24"/>
        </w:rPr>
      </w:pPr>
      <w:r>
        <w:rPr>
          <w:rFonts w:hint="eastAsia" w:ascii="Verdana" w:hAnsi="Verdana"/>
          <w:bCs/>
          <w:szCs w:val="24"/>
        </w:rPr>
        <w:t>响应参数</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555"/>
        <w:gridCol w:w="957"/>
        <w:gridCol w:w="4976"/>
        <w:gridCol w:w="8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73"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gridSpan w:val="4"/>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{"data":"{\"amount\":\"5\",\"order_no\":\"20180620033341\",\"order_status\":\"1\",\"platcust\":\"20180301143010019610719668305431\",\"process_date\":\"20180620153340\",\"query_id\":\"201806201533400780112182126065\"}",</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"order_no":"20180620033341",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252" w:type="dxa"/>
            <w:gridSpan w:val="2"/>
            <w:shd w:val="clear" w:color="auto" w:fill="B8CCE4"/>
            <w:vAlign w:val="top"/>
          </w:tcPr>
          <w:p>
            <w:pPr>
              <w:ind w:firstLine="0" w:firstLineChars="0"/>
              <w:jc w:val="center"/>
              <w:rPr>
                <w:rFonts w:ascii="Verdana" w:hAnsi="Verdana" w:cs="宋体"/>
                <w:color w:val="000000"/>
                <w:sz w:val="18"/>
                <w:szCs w:val="18"/>
              </w:rPr>
            </w:pPr>
            <w:r>
              <w:rPr>
                <w:rFonts w:hint="eastAsia" w:ascii="宋体" w:hAnsi="宋体" w:cs="宋体"/>
                <w:b/>
                <w:bCs/>
                <w:color w:val="3667A6"/>
                <w:sz w:val="18"/>
                <w:szCs w:val="18"/>
              </w:rPr>
              <w:t>参数</w:t>
            </w:r>
          </w:p>
        </w:tc>
        <w:tc>
          <w:tcPr>
            <w:tcW w:w="957" w:type="dxa"/>
            <w:shd w:val="clear" w:color="auto" w:fill="B8CCE4"/>
            <w:vAlign w:val="top"/>
          </w:tcPr>
          <w:p>
            <w:pPr>
              <w:ind w:firstLine="0" w:firstLineChars="0"/>
              <w:jc w:val="center"/>
              <w:rPr>
                <w:rFonts w:ascii="Verdana" w:hAnsi="Verdana" w:cs="宋体"/>
                <w:color w:val="000000"/>
                <w:sz w:val="18"/>
                <w:szCs w:val="18"/>
              </w:rPr>
            </w:pPr>
            <w:r>
              <w:rPr>
                <w:rFonts w:hint="eastAsia" w:ascii="宋体" w:hAnsi="宋体" w:cs="宋体"/>
                <w:b/>
                <w:bCs/>
                <w:color w:val="3667A6"/>
                <w:sz w:val="18"/>
                <w:szCs w:val="18"/>
              </w:rPr>
              <w:t>限制</w:t>
            </w:r>
          </w:p>
        </w:tc>
        <w:tc>
          <w:tcPr>
            <w:tcW w:w="4976" w:type="dxa"/>
            <w:shd w:val="clear" w:color="auto" w:fill="B8CCE4"/>
            <w:vAlign w:val="top"/>
          </w:tcPr>
          <w:p>
            <w:pPr>
              <w:ind w:firstLine="361"/>
              <w:jc w:val="center"/>
              <w:rPr>
                <w:rFonts w:ascii="Verdana" w:hAnsi="Verdana" w:cs="宋体"/>
                <w:color w:val="000000"/>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252" w:type="dxa"/>
            <w:gridSpan w:val="2"/>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order_no</w:t>
            </w:r>
          </w:p>
        </w:tc>
        <w:tc>
          <w:tcPr>
            <w:tcW w:w="957" w:type="dxa"/>
            <w:shd w:val="clear" w:color="auto" w:fill="B8CCE4"/>
            <w:vAlign w:val="top"/>
          </w:tcPr>
          <w:p>
            <w:pPr>
              <w:ind w:firstLine="0" w:firstLineChars="0"/>
              <w:jc w:val="center"/>
              <w:rPr>
                <w:rFonts w:hint="eastAsia" w:ascii="宋体" w:hAnsi="宋体" w:cs="宋体"/>
                <w:b/>
                <w:bCs/>
                <w:color w:val="3667A6"/>
                <w:sz w:val="18"/>
                <w:szCs w:val="18"/>
              </w:rPr>
            </w:pPr>
            <w:r>
              <w:rPr>
                <w:rFonts w:hint="eastAsia" w:ascii="Verdana" w:hAnsi="Verdana" w:cs="宋体"/>
                <w:color w:val="000000"/>
                <w:sz w:val="18"/>
                <w:szCs w:val="18"/>
              </w:rPr>
              <w:t>M</w:t>
            </w:r>
          </w:p>
        </w:tc>
        <w:tc>
          <w:tcPr>
            <w:tcW w:w="4976" w:type="dxa"/>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商户请求订单号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957"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957"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w:t>
            </w:r>
          </w:p>
        </w:tc>
        <w:tc>
          <w:tcPr>
            <w:tcW w:w="957"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返回业务数据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 .order_status</w:t>
            </w:r>
          </w:p>
        </w:tc>
        <w:tc>
          <w:tcPr>
            <w:tcW w:w="957"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 xml:space="preserve">订单状态0:处理中, </w:t>
            </w:r>
            <w:r>
              <w:rPr>
                <w:rFonts w:hint="eastAsia" w:ascii="Verdana" w:hAnsi="Verdana" w:eastAsia="宋体" w:cs="宋体"/>
                <w:color w:val="000000"/>
                <w:sz w:val="18"/>
                <w:szCs w:val="18"/>
                <w:lang w:val="en-US" w:eastAsia="zh-CN"/>
              </w:rPr>
              <w:t>1</w:t>
            </w:r>
            <w:r>
              <w:rPr>
                <w:rFonts w:hint="eastAsia" w:ascii="Verdana" w:hAnsi="Verdana" w:cs="宋体"/>
                <w:color w:val="000000"/>
                <w:sz w:val="18"/>
                <w:szCs w:val="18"/>
              </w:rPr>
              <w:t>:处理成功,</w:t>
            </w:r>
            <w:r>
              <w:rPr>
                <w:rFonts w:hint="eastAsia" w:ascii="Verdana" w:hAnsi="Verdana" w:eastAsia="宋体" w:cs="宋体"/>
                <w:color w:val="000000"/>
                <w:sz w:val="18"/>
                <w:szCs w:val="18"/>
                <w:lang w:val="en-US" w:eastAsia="zh-CN"/>
              </w:rPr>
              <w:t>2</w:t>
            </w:r>
            <w:r>
              <w:rPr>
                <w:rFonts w:hint="eastAsia" w:ascii="Verdana" w:hAnsi="Verdana" w:cs="宋体"/>
                <w:color w:val="000000"/>
                <w:sz w:val="18"/>
                <w:szCs w:val="18"/>
              </w:rPr>
              <w:t>:处理失败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data .process_date</w:t>
            </w:r>
          </w:p>
        </w:tc>
        <w:tc>
          <w:tcPr>
            <w:tcW w:w="957"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系统处理日期(yyyyMMddHHmmss))</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 .query_id</w:t>
            </w:r>
          </w:p>
        </w:tc>
        <w:tc>
          <w:tcPr>
            <w:tcW w:w="957"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平台流水号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data .amount</w:t>
            </w:r>
          </w:p>
        </w:tc>
        <w:tc>
          <w:tcPr>
            <w:tcW w:w="957"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冻结金额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 .platcust</w:t>
            </w:r>
          </w:p>
        </w:tc>
        <w:tc>
          <w:tcPr>
            <w:tcW w:w="957"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平台客户</w:t>
            </w:r>
            <w:del w:id="1563" w:author="Bay" w:date="2018-06-15T11:02:53Z">
              <w:r>
                <w:rPr>
                  <w:rFonts w:hint="eastAsia" w:ascii="Verdana" w:hAnsi="Verdana" w:cs="宋体"/>
                  <w:color w:val="000000"/>
                  <w:sz w:val="18"/>
                  <w:szCs w:val="18"/>
                </w:rPr>
                <w:delText>电子</w:delText>
              </w:r>
            </w:del>
            <w:r>
              <w:rPr>
                <w:rFonts w:hint="eastAsia" w:ascii="Verdana" w:hAnsi="Verdana" w:cs="宋体"/>
                <w:color w:val="000000"/>
                <w:sz w:val="18"/>
                <w:szCs w:val="18"/>
              </w:rPr>
              <w:t>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data .order_no</w:t>
            </w:r>
          </w:p>
        </w:tc>
        <w:tc>
          <w:tcPr>
            <w:tcW w:w="957"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cs="宋体"/>
                <w:color w:val="000000"/>
                <w:sz w:val="18"/>
                <w:szCs w:val="18"/>
              </w:rPr>
              <w:t>请求订单号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sign</w:t>
            </w:r>
          </w:p>
        </w:tc>
        <w:tc>
          <w:tcPr>
            <w:tcW w:w="957"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97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2" w:type="dxa"/>
            <w:gridSpan w:val="2"/>
            <w:shd w:val="clear" w:color="auto" w:fill="B8CCE4"/>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trans_date</w:t>
            </w:r>
          </w:p>
        </w:tc>
        <w:tc>
          <w:tcPr>
            <w:tcW w:w="957"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976" w:type="dxa"/>
            <w:shd w:val="clear" w:color="auto" w:fill="B8CCE4"/>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hint="eastAsia"/>
        </w:rPr>
      </w:pPr>
    </w:p>
    <w:p>
      <w:pPr>
        <w:rPr>
          <w:rFonts w:hint="eastAsia" w:ascii="Verdana" w:hAnsi="Verdana" w:cs="宋体"/>
          <w:sz w:val="21"/>
          <w:szCs w:val="21"/>
        </w:rPr>
      </w:pPr>
    </w:p>
    <w:p>
      <w:pPr>
        <w:pStyle w:val="4"/>
        <w:numPr>
          <w:ilvl w:val="2"/>
          <w:numId w:val="0"/>
        </w:numPr>
        <w:ind w:left="1200" w:leftChars="0"/>
        <w:rPr>
          <w:b/>
          <w:color w:val="auto"/>
        </w:rPr>
      </w:pPr>
      <w:r>
        <w:rPr>
          <w:rFonts w:hint="eastAsia" w:eastAsia="宋体"/>
          <w:b/>
          <w:color w:val="auto"/>
          <w:lang w:val="en-US" w:eastAsia="zh-CN"/>
        </w:rPr>
        <w:t>4.4.13</w:t>
      </w:r>
      <w:r>
        <w:rPr>
          <w:rFonts w:hint="eastAsia"/>
          <w:b/>
          <w:color w:val="auto"/>
        </w:rPr>
        <w:t>提现</w:t>
      </w:r>
      <w:r>
        <w:rPr>
          <w:rFonts w:hint="eastAsia"/>
          <w:b/>
          <w:color w:val="auto"/>
          <w:lang w:val="en-US" w:eastAsia="zh-CN"/>
        </w:rPr>
        <w:t>申请</w:t>
      </w:r>
    </w:p>
    <w:p>
      <w:pPr>
        <w:ind w:firstLine="480"/>
        <w:rPr>
          <w:rFonts w:hint="eastAsia"/>
        </w:rPr>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提现</w:t>
            </w:r>
            <w:r>
              <w:rPr>
                <w:rFonts w:hint="eastAsia"/>
                <w:lang w:val="en-US" w:eastAsia="zh-CN"/>
              </w:rPr>
              <w:t>申请，记录提现申请信息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t>/payment/</w:t>
            </w:r>
            <w:r>
              <w:rPr>
                <w:rFonts w:hint="eastAsia"/>
              </w:rPr>
              <w:t>withdraw_application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30"/>
        <w:gridCol w:w="834"/>
        <w:gridCol w:w="1155"/>
        <w:gridCol w:w="3711"/>
        <w:tblGridChange w:id="1564">
          <w:tblGrid>
            <w:gridCol w:w="2430"/>
            <w:gridCol w:w="834"/>
            <w:gridCol w:w="1155"/>
            <w:gridCol w:w="3711"/>
          </w:tblGrid>
        </w:tblGridChange>
      </w:tblGrid>
      <w:tr>
        <w:tblPrEx>
          <w:tblLayout w:type="fixed"/>
          <w:tblCellMar>
            <w:top w:w="0" w:type="dxa"/>
            <w:left w:w="108" w:type="dxa"/>
            <w:bottom w:w="0" w:type="dxa"/>
            <w:right w:w="108" w:type="dxa"/>
          </w:tblCellMar>
        </w:tblPrEx>
        <w:trPr>
          <w:trHeight w:val="290"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18"/>
                <w:szCs w:val="18"/>
              </w:rPr>
            </w:pPr>
            <w:r>
              <w:rPr>
                <w:rFonts w:hint="eastAsia" w:ascii="宋体" w:hAnsi="宋体" w:eastAsia="宋体" w:cs="宋体"/>
                <w:color w:val="000000"/>
                <w:sz w:val="18"/>
                <w:szCs w:val="18"/>
              </w:rPr>
              <w:t>账户编号</w:t>
            </w:r>
          </w:p>
        </w:tc>
      </w:tr>
      <w:tr>
        <w:tblPrEx>
          <w:tblLayout w:type="fixed"/>
          <w:tblCellMar>
            <w:top w:w="0" w:type="dxa"/>
            <w:left w:w="108" w:type="dxa"/>
            <w:bottom w:w="0" w:type="dxa"/>
            <w:right w:w="108" w:type="dxa"/>
          </w:tblCellMar>
          <w:tblPrExChange w:id="1565" w:author="Bay" w:date="2018-06-15T11:35:51Z">
            <w:tblPrEx>
              <w:tblW w:w="8130" w:type="dxa"/>
              <w:tblLayout w:type="fixed"/>
              <w:tblCellMar>
                <w:top w:w="0" w:type="dxa"/>
                <w:left w:w="108" w:type="dxa"/>
                <w:bottom w:w="0" w:type="dxa"/>
                <w:right w:w="108" w:type="dxa"/>
              </w:tblCellMar>
            </w:tblPrEx>
          </w:tblPrExChange>
        </w:tblPrEx>
        <w:trPr>
          <w:trHeight w:val="347" w:hRule="atLeast"/>
          <w:trPrChange w:id="1565" w:author="Bay" w:date="2018-06-15T11:35:51Z">
            <w:trPr>
              <w:trHeight w:val="319" w:hRule="atLeast"/>
            </w:trPr>
          </w:trPrChange>
        </w:trPr>
        <w:tc>
          <w:tcPr>
            <w:tcW w:w="2430" w:type="dxa"/>
            <w:tcBorders>
              <w:top w:val="double" w:color="8DB3E2" w:sz="2" w:space="0"/>
              <w:left w:val="double" w:color="8DB3E2" w:sz="2" w:space="0"/>
              <w:bottom w:val="double" w:color="8DB3E2" w:sz="2" w:space="0"/>
              <w:right w:val="double" w:color="8DB3E2" w:sz="2" w:space="0"/>
            </w:tcBorders>
            <w:shd w:val="clear" w:color="auto" w:fill="B8CCE4"/>
            <w:tcPrChange w:id="1566" w:author="Bay" w:date="2018-06-15T11:35:51Z">
              <w:tcPr>
                <w:tcW w:w="2430"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amt</w:t>
            </w:r>
          </w:p>
        </w:tc>
        <w:tc>
          <w:tcPr>
            <w:tcW w:w="834" w:type="dxa"/>
            <w:tcBorders>
              <w:top w:val="double" w:color="8DB3E2" w:sz="2" w:space="0"/>
              <w:left w:val="nil"/>
              <w:bottom w:val="double" w:color="8DB3E2" w:sz="2" w:space="0"/>
              <w:right w:val="double" w:color="8DB3E2" w:sz="2" w:space="0"/>
            </w:tcBorders>
            <w:shd w:val="clear" w:color="auto" w:fill="B8CCE4"/>
            <w:tcPrChange w:id="1567" w:author="Bay" w:date="2018-06-15T11:35:51Z">
              <w:tcPr>
                <w:tcW w:w="834"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B8CCE4"/>
            <w:tcPrChange w:id="1568" w:author="Bay" w:date="2018-06-15T11:35:51Z">
              <w:tcPr>
                <w:tcW w:w="1155"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1" w:type="dxa"/>
            <w:tcBorders>
              <w:top w:val="double" w:color="8DB3E2" w:sz="2" w:space="0"/>
              <w:left w:val="nil"/>
              <w:bottom w:val="double" w:color="8DB3E2" w:sz="2" w:space="0"/>
              <w:right w:val="double" w:color="8DB3E2" w:sz="2" w:space="0"/>
            </w:tcBorders>
            <w:shd w:val="clear" w:color="auto" w:fill="B8CCE4"/>
            <w:tcPrChange w:id="1569" w:author="Bay" w:date="2018-06-15T11:35:51Z">
              <w:tcPr>
                <w:tcW w:w="371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宋体" w:hAnsi="宋体" w:eastAsia="宋体" w:cs="宋体"/>
                <w:color w:val="000000"/>
                <w:sz w:val="18"/>
                <w:szCs w:val="18"/>
                <w:lang w:eastAsia="zh-CN"/>
              </w:rPr>
            </w:pPr>
            <w:r>
              <w:rPr>
                <w:rFonts w:hint="eastAsia" w:ascii="宋体" w:hAnsi="宋体" w:eastAsia="宋体" w:cs="宋体"/>
                <w:color w:val="000000"/>
                <w:sz w:val="18"/>
                <w:szCs w:val="18"/>
              </w:rPr>
              <w:t>提现金额</w:t>
            </w:r>
            <w:del w:id="1570" w:author="Bay" w:date="2018-06-15T18:02:55Z">
              <w:r>
                <w:rPr>
                  <w:rFonts w:hint="eastAsia" w:ascii="宋体" w:hAnsi="宋体" w:eastAsia="宋体" w:cs="宋体"/>
                  <w:color w:val="000000"/>
                  <w:sz w:val="18"/>
                  <w:szCs w:val="18"/>
                </w:rPr>
                <w:delText>（</w:delText>
              </w:r>
            </w:del>
            <w:ins w:id="1571" w:author="Bay" w:date="2018-06-15T18:02:55Z">
              <w:r>
                <w:rPr>
                  <w:rFonts w:hint="eastAsia" w:ascii="宋体" w:hAnsi="宋体" w:eastAsia="宋体" w:cs="宋体"/>
                  <w:color w:val="000000"/>
                  <w:sz w:val="18"/>
                  <w:szCs w:val="18"/>
                  <w:lang w:eastAsia="zh-CN"/>
                </w:rPr>
                <w:t>(</w:t>
              </w:r>
            </w:ins>
            <w:r>
              <w:rPr>
                <w:rFonts w:hint="eastAsia" w:ascii="宋体" w:hAnsi="宋体" w:eastAsia="宋体" w:cs="宋体"/>
                <w:color w:val="000000"/>
                <w:sz w:val="18"/>
                <w:szCs w:val="18"/>
              </w:rPr>
              <w:t>不包含手续费</w:t>
            </w:r>
            <w:del w:id="1572" w:author="Bay" w:date="2018-06-15T18:03:18Z">
              <w:r>
                <w:rPr>
                  <w:rFonts w:hint="eastAsia" w:ascii="宋体" w:hAnsi="宋体" w:eastAsia="宋体" w:cs="宋体"/>
                  <w:color w:val="000000"/>
                  <w:sz w:val="18"/>
                  <w:szCs w:val="18"/>
                </w:rPr>
                <w:delText>）</w:delText>
              </w:r>
            </w:del>
            <w:ins w:id="1573" w:author="Bay" w:date="2018-06-15T18:03:18Z">
              <w:r>
                <w:rPr>
                  <w:rFonts w:hint="eastAsia" w:ascii="宋体" w:hAnsi="宋体" w:eastAsia="宋体" w:cs="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 xml:space="preserve">is_advance </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18"/>
                <w:szCs w:val="18"/>
              </w:rPr>
            </w:pPr>
            <w:r>
              <w:rPr>
                <w:rFonts w:hint="eastAsia" w:ascii="宋体" w:hAnsi="宋体" w:eastAsia="宋体" w:cs="宋体"/>
                <w:color w:val="000000"/>
                <w:sz w:val="18"/>
                <w:szCs w:val="18"/>
              </w:rPr>
              <w:t>是否垫资:(1-不垫资， 2-垫资)；默认不垫付。</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advance_platcust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C(32)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垫资账户。如果需要垫资可以从垫资人自有账户垫资</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cs="宋体"/>
                <w:color w:val="000000"/>
                <w:sz w:val="18"/>
                <w:szCs w:val="18"/>
              </w:rPr>
            </w:pPr>
            <w:r>
              <w:rPr>
                <w:rFonts w:hint="eastAsia" w:ascii="宋体" w:hAnsi="宋体" w:eastAsia="宋体" w:cs="宋体"/>
                <w:color w:val="000000"/>
                <w:sz w:val="18"/>
                <w:szCs w:val="18"/>
              </w:rPr>
              <w:t>支付通道</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fee</w:t>
            </w:r>
            <w:r>
              <w:rPr>
                <w:rFonts w:ascii="Verdana" w:hAnsi="Verdana" w:cs="宋体"/>
                <w:color w:val="000000"/>
                <w:sz w:val="18"/>
                <w:szCs w:val="18"/>
              </w:rPr>
              <w:t>_amt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18"/>
                <w:szCs w:val="18"/>
                <w:lang w:eastAsia="zh-CN"/>
              </w:rPr>
            </w:pPr>
            <w:r>
              <w:rPr>
                <w:rFonts w:hint="eastAsia" w:ascii="宋体" w:hAnsi="宋体" w:eastAsia="宋体" w:cs="宋体"/>
                <w:color w:val="000000"/>
                <w:sz w:val="18"/>
                <w:szCs w:val="18"/>
              </w:rPr>
              <w:t>手续费金额</w:t>
            </w:r>
            <w:del w:id="1574" w:author="Bay" w:date="2018-06-15T18:02:55Z">
              <w:r>
                <w:rPr>
                  <w:rFonts w:hint="eastAsia" w:ascii="宋体" w:hAnsi="宋体" w:eastAsia="宋体" w:cs="宋体"/>
                  <w:color w:val="000000"/>
                  <w:sz w:val="18"/>
                  <w:szCs w:val="18"/>
                </w:rPr>
                <w:delText>（</w:delText>
              </w:r>
            </w:del>
            <w:ins w:id="1575" w:author="Bay" w:date="2018-06-15T18:02:55Z">
              <w:r>
                <w:rPr>
                  <w:rFonts w:hint="eastAsia" w:ascii="宋体" w:hAnsi="宋体" w:eastAsia="宋体" w:cs="宋体"/>
                  <w:color w:val="000000"/>
                  <w:sz w:val="18"/>
                  <w:szCs w:val="18"/>
                  <w:lang w:eastAsia="zh-CN"/>
                </w:rPr>
                <w:t>(</w:t>
              </w:r>
            </w:ins>
            <w:r>
              <w:rPr>
                <w:rFonts w:hint="eastAsia" w:ascii="宋体" w:hAnsi="宋体" w:eastAsia="宋体" w:cs="宋体"/>
                <w:color w:val="000000"/>
                <w:sz w:val="18"/>
                <w:szCs w:val="18"/>
              </w:rPr>
              <w:t>独立于提现金额</w:t>
            </w:r>
            <w:del w:id="1576" w:author="Bay" w:date="2018-06-15T18:03:18Z">
              <w:r>
                <w:rPr>
                  <w:rFonts w:hint="eastAsia" w:ascii="宋体" w:hAnsi="宋体" w:eastAsia="宋体" w:cs="宋体"/>
                  <w:color w:val="000000"/>
                  <w:sz w:val="18"/>
                  <w:szCs w:val="18"/>
                </w:rPr>
                <w:delText>）</w:delText>
              </w:r>
            </w:del>
            <w:ins w:id="1577" w:author="Bay" w:date="2018-06-15T18:03:18Z">
              <w:r>
                <w:rPr>
                  <w:rFonts w:hint="eastAsia" w:ascii="宋体" w:hAnsi="宋体" w:eastAsia="宋体" w:cs="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180" w:firstLineChars="100"/>
              <w:jc w:val="left"/>
              <w:rPr>
                <w:rFonts w:ascii="Verdana" w:hAnsi="Verdana" w:eastAsia="宋体"/>
                <w:color w:val="000000"/>
                <w:sz w:val="18"/>
                <w:szCs w:val="18"/>
              </w:rPr>
            </w:pPr>
            <w:r>
              <w:rPr>
                <w:rFonts w:ascii="Verdana" w:hAnsi="Verdana" w:cs="宋体"/>
                <w:color w:val="000000"/>
                <w:sz w:val="18"/>
                <w:szCs w:val="18"/>
              </w:rPr>
              <w:t>withdraw_type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4</w:t>
            </w:r>
            <w:r>
              <w:rPr>
                <w:rFonts w:hint="eastAsia" w:ascii="Verdana" w:hAnsi="Verdana" w:eastAsia="宋体"/>
                <w:color w:val="000000"/>
                <w:sz w:val="18"/>
                <w:szCs w:val="18"/>
              </w:rPr>
              <w:t>)</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cs="宋体"/>
                <w:color w:val="000000"/>
                <w:sz w:val="18"/>
                <w:szCs w:val="18"/>
              </w:rPr>
            </w:pPr>
            <w:r>
              <w:rPr>
                <w:rFonts w:hint="eastAsia" w:ascii="宋体" w:hAnsi="宋体" w:eastAsia="宋体" w:cs="宋体"/>
                <w:color w:val="000000"/>
                <w:sz w:val="18"/>
                <w:szCs w:val="18"/>
              </w:rPr>
              <w:t>提现的账户类型：01投资账户02融资账户</w:t>
            </w:r>
          </w:p>
        </w:tc>
      </w:tr>
      <w:tr>
        <w:tblPrEx>
          <w:tblLayout w:type="fixed"/>
          <w:tblCellMar>
            <w:top w:w="0" w:type="dxa"/>
            <w:left w:w="108" w:type="dxa"/>
            <w:bottom w:w="0" w:type="dxa"/>
            <w:right w:w="108" w:type="dxa"/>
          </w:tblCellMar>
        </w:tblPrEx>
        <w:trPr>
          <w:trHeight w:val="90"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ascii="Verdana" w:hAnsi="Verdana" w:cs="宋体"/>
                <w:color w:val="000000"/>
                <w:sz w:val="18"/>
                <w:szCs w:val="18"/>
              </w:rPr>
              <w:t>client_property</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公私标示</w:t>
            </w:r>
            <w:r>
              <w:rPr>
                <w:rFonts w:hint="eastAsia"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lang w:val="en-US" w:eastAsia="zh-CN"/>
              </w:rPr>
              <w:t>1</w:t>
            </w:r>
            <w:r>
              <w:rPr>
                <w:rFonts w:hint="eastAsia" w:ascii="Verdana" w:hAnsi="Verdana" w:eastAsia="宋体"/>
                <w:color w:val="000000"/>
                <w:sz w:val="18"/>
                <w:szCs w:val="18"/>
              </w:rPr>
              <w:t>-</w:t>
            </w:r>
            <w:r>
              <w:rPr>
                <w:rFonts w:hint="eastAsia" w:ascii="宋体" w:hAnsi="宋体" w:eastAsia="宋体"/>
                <w:color w:val="000000"/>
                <w:sz w:val="18"/>
                <w:szCs w:val="18"/>
              </w:rPr>
              <w:t xml:space="preserve">个人 </w:t>
            </w:r>
            <w:r>
              <w:rPr>
                <w:rFonts w:hint="eastAsia" w:ascii="宋体" w:hAnsi="宋体" w:eastAsia="宋体"/>
                <w:color w:val="000000"/>
                <w:sz w:val="18"/>
                <w:szCs w:val="18"/>
                <w:lang w:val="en-US" w:eastAsia="zh-CN"/>
              </w:rPr>
              <w:t>2</w:t>
            </w:r>
            <w:r>
              <w:rPr>
                <w:rFonts w:hint="eastAsia" w:ascii="Verdana" w:hAnsi="Verdana" w:eastAsia="宋体"/>
                <w:color w:val="000000"/>
                <w:sz w:val="18"/>
                <w:szCs w:val="18"/>
              </w:rPr>
              <w:t>-</w:t>
            </w:r>
            <w:r>
              <w:rPr>
                <w:rFonts w:hint="eastAsia" w:ascii="宋体" w:hAnsi="宋体" w:eastAsia="宋体"/>
                <w:color w:val="000000"/>
                <w:sz w:val="18"/>
                <w:szCs w:val="18"/>
              </w:rPr>
              <w:t>公司； 默认个人</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hint="eastAsia" w:ascii="Verdana" w:hAnsi="Verdana" w:eastAsia="宋体"/>
                <w:color w:val="000000"/>
                <w:sz w:val="18"/>
                <w:szCs w:val="18"/>
              </w:rPr>
              <w:t>notify_url</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vAlign w:val="top"/>
          </w:tcPr>
          <w:p>
            <w:pPr>
              <w:widowControl/>
              <w:ind w:firstLine="180" w:firstLineChars="100"/>
              <w:jc w:val="left"/>
              <w:rPr>
                <w:rFonts w:hint="eastAsia" w:ascii="Verdana" w:hAnsi="Verdana" w:cs="宋体"/>
                <w:color w:val="000000"/>
                <w:sz w:val="18"/>
                <w:szCs w:val="18"/>
              </w:rPr>
            </w:pPr>
            <w:r>
              <w:rPr>
                <w:rFonts w:hint="eastAsia" w:ascii="Verdana" w:hAnsi="Verdana" w:eastAsia="宋体"/>
                <w:color w:val="000000"/>
                <w:sz w:val="18"/>
                <w:szCs w:val="18"/>
              </w:rPr>
              <w:t>card_type</w:t>
            </w:r>
          </w:p>
        </w:tc>
        <w:tc>
          <w:tcPr>
            <w:tcW w:w="83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r>
              <w:rPr>
                <w:rFonts w:hint="eastAsia" w:ascii="宋体" w:hAnsi="宋体" w:eastAsia="宋体"/>
                <w:color w:val="000000"/>
                <w:sz w:val="18"/>
                <w:szCs w:val="18"/>
              </w:rPr>
              <w:t>；默认为</w:t>
            </w:r>
            <w:r>
              <w:rPr>
                <w:rFonts w:hint="eastAsia" w:ascii="Verdana" w:hAnsi="Verdana" w:eastAsia="宋体"/>
                <w:color w:val="000000"/>
                <w:sz w:val="18"/>
                <w:szCs w:val="18"/>
              </w:rPr>
              <w:t xml:space="preserve">1 </w:t>
            </w:r>
          </w:p>
        </w:tc>
      </w:tr>
      <w:tr>
        <w:tblPrEx>
          <w:tblLayout w:type="fixed"/>
          <w:tblCellMar>
            <w:top w:w="0" w:type="dxa"/>
            <w:left w:w="108" w:type="dxa"/>
            <w:bottom w:w="0" w:type="dxa"/>
            <w:right w:w="108" w:type="dxa"/>
          </w:tblCellMar>
        </w:tblPrEx>
        <w:trPr>
          <w:trHeight w:val="319" w:hRule="atLeast"/>
          <w:ins w:id="1578" w:author="Bay" w:date="2018-06-15T11:05:37Z"/>
        </w:trPr>
        <w:tc>
          <w:tcPr>
            <w:tcW w:w="2430" w:type="dxa"/>
            <w:tcBorders>
              <w:top w:val="double" w:color="8DB3E2" w:sz="2" w:space="0"/>
              <w:left w:val="double" w:color="8DB3E2" w:sz="2" w:space="0"/>
              <w:bottom w:val="double" w:color="8DB3E2" w:sz="2" w:space="0"/>
              <w:right w:val="double" w:color="8DB3E2" w:sz="2" w:space="0"/>
            </w:tcBorders>
            <w:shd w:val="clear" w:color="auto" w:fill="B8CCE4"/>
            <w:vAlign w:val="top"/>
          </w:tcPr>
          <w:p>
            <w:pPr>
              <w:widowControl/>
              <w:spacing w:line="240" w:lineRule="auto"/>
              <w:ind w:firstLine="180" w:firstLineChars="100"/>
              <w:jc w:val="left"/>
              <w:rPr>
                <w:ins w:id="1579" w:author="Bay" w:date="2018-06-15T11:05:37Z"/>
                <w:rFonts w:hint="eastAsia" w:ascii="Verdana" w:hAnsi="Verdana" w:eastAsia="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.card_no</w:t>
            </w:r>
          </w:p>
        </w:tc>
        <w:tc>
          <w:tcPr>
            <w:tcW w:w="83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ins w:id="1580" w:author="Bay" w:date="2018-06-15T11:05:37Z"/>
                <w:rFonts w:hint="eastAsia" w:ascii="Verdana" w:hAnsi="Verdana" w:eastAsia="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15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ins w:id="1581" w:author="Bay" w:date="2018-06-15T11:05:37Z"/>
                <w:rFonts w:hint="eastAsia" w:ascii="Verdana" w:hAnsi="Verdana" w:eastAsia="宋体"/>
                <w:color w:val="000000"/>
                <w:sz w:val="18"/>
                <w:szCs w:val="18"/>
              </w:rPr>
            </w:pPr>
            <w:r>
              <w:rPr>
                <w:rFonts w:hint="eastAsia" w:ascii="Verdana" w:hAnsi="Verdana" w:cs="宋体"/>
                <w:color w:val="000000"/>
                <w:sz w:val="18"/>
                <w:szCs w:val="18"/>
              </w:rPr>
              <w:t>C(32)</w:t>
            </w:r>
          </w:p>
        </w:tc>
        <w:tc>
          <w:tcPr>
            <w:tcW w:w="37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ins w:id="1582" w:author="Bay" w:date="2018-06-15T11:05:37Z"/>
                <w:rFonts w:hint="eastAsia" w:ascii="Verdana" w:hAnsi="Verdana" w:eastAsia="宋体"/>
                <w:color w:val="000000"/>
                <w:sz w:val="18"/>
                <w:szCs w:val="18"/>
                <w:lang w:val="en-US" w:eastAsia="zh-CN"/>
              </w:rPr>
            </w:pPr>
            <w:r>
              <w:rPr>
                <w:rFonts w:hint="eastAsia" w:ascii="Verdana" w:hAnsi="Verdana" w:cs="宋体"/>
                <w:color w:val="000000"/>
                <w:sz w:val="18"/>
                <w:szCs w:val="18"/>
              </w:rPr>
              <w:t>卡号</w:t>
            </w:r>
            <w:r>
              <w:rPr>
                <w:rFonts w:hint="eastAsia" w:ascii="Verdana" w:hAnsi="Verdana" w:eastAsia="宋体" w:cs="宋体"/>
                <w:color w:val="000000"/>
                <w:sz w:val="18"/>
                <w:szCs w:val="18"/>
                <w:lang w:val="en-US" w:eastAsia="zh-CN"/>
              </w:rPr>
              <w:t>(账户)</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hint="eastAsia" w:ascii="Verdana" w:hAnsi="Verdana" w:eastAsia="宋体"/>
                <w:color w:val="000000"/>
                <w:sz w:val="18"/>
                <w:szCs w:val="18"/>
              </w:rPr>
              <w:t>name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rPr>
              <w:t>姓名</w:t>
            </w:r>
            <w:r>
              <w:rPr>
                <w:rFonts w:hint="eastAsia" w:ascii="Verdana" w:hAnsi="Verdana" w:eastAsia="宋体"/>
                <w:color w:val="000000"/>
                <w:sz w:val="18"/>
                <w:szCs w:val="18"/>
                <w:lang w:val="en-US" w:eastAsia="zh-CN"/>
              </w:rPr>
              <w:t>(企业名称)</w:t>
            </w:r>
          </w:p>
        </w:tc>
      </w:tr>
      <w:tr>
        <w:tblPrEx>
          <w:tblLayout w:type="fixed"/>
          <w:tblCellMar>
            <w:top w:w="0" w:type="dxa"/>
            <w:left w:w="108" w:type="dxa"/>
            <w:bottom w:w="0" w:type="dxa"/>
            <w:right w:w="108" w:type="dxa"/>
          </w:tblCellMar>
        </w:tblPrEx>
        <w:trPr>
          <w:trHeight w:val="319" w:hRule="atLeast"/>
          <w:ins w:id="1583" w:author="Bay" w:date="2018-06-15T11:04:44Z"/>
        </w:trPr>
        <w:tc>
          <w:tcPr>
            <w:tcW w:w="2430" w:type="dxa"/>
            <w:tcBorders>
              <w:top w:val="double" w:color="8DB3E2" w:sz="2" w:space="0"/>
              <w:left w:val="double" w:color="8DB3E2" w:sz="2" w:space="0"/>
              <w:bottom w:val="double" w:color="8DB3E2" w:sz="2" w:space="0"/>
              <w:right w:val="double" w:color="8DB3E2" w:sz="2" w:space="0"/>
            </w:tcBorders>
            <w:shd w:val="clear" w:color="auto" w:fill="FFFFFF"/>
            <w:vAlign w:val="top"/>
          </w:tcPr>
          <w:p>
            <w:pPr>
              <w:widowControl/>
              <w:ind w:firstLine="180" w:firstLineChars="100"/>
              <w:jc w:val="left"/>
              <w:rPr>
                <w:ins w:id="1584" w:author="Bay" w:date="2018-06-15T11:04:44Z"/>
                <w:rFonts w:hint="eastAsia" w:ascii="Verdana" w:hAnsi="Verdana" w:eastAsia="宋体"/>
                <w:color w:val="000000"/>
                <w:sz w:val="18"/>
                <w:szCs w:val="18"/>
              </w:rPr>
            </w:pPr>
            <w:r>
              <w:rPr>
                <w:rFonts w:ascii="Verdana" w:hAnsi="Verdana" w:cs="宋体"/>
                <w:color w:val="000000"/>
                <w:sz w:val="18"/>
                <w:szCs w:val="18"/>
              </w:rPr>
              <w:t>city_code</w:t>
            </w:r>
          </w:p>
        </w:tc>
        <w:tc>
          <w:tcPr>
            <w:tcW w:w="834"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ins w:id="1585" w:author="Bay" w:date="2018-06-15T11:04:44Z"/>
                <w:rFonts w:hint="eastAsia" w:ascii="Verdana" w:hAnsi="Verdana" w:eastAsia="宋体"/>
                <w:color w:val="000000"/>
                <w:sz w:val="18"/>
                <w:szCs w:val="18"/>
                <w:lang w:val="en-US" w:eastAsia="zh-CN"/>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ins w:id="1586" w:author="Bay" w:date="2018-06-15T11:04:44Z"/>
                <w:rFonts w:hint="eastAsia" w:ascii="Verdana" w:hAnsi="Verdana" w:eastAsia="宋体"/>
                <w:color w:val="000000"/>
                <w:sz w:val="18"/>
                <w:szCs w:val="18"/>
              </w:rPr>
            </w:pPr>
            <w:r>
              <w:rPr>
                <w:rFonts w:hint="eastAsia" w:ascii="Verdana" w:hAnsi="Verdana" w:eastAsia="宋体"/>
                <w:color w:val="000000"/>
                <w:sz w:val="18"/>
                <w:szCs w:val="18"/>
              </w:rPr>
              <w:t>C(10)</w:t>
            </w:r>
          </w:p>
        </w:tc>
        <w:tc>
          <w:tcPr>
            <w:tcW w:w="371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ins w:id="1587" w:author="Bay" w:date="2018-06-15T11:04:44Z"/>
                <w:rFonts w:hint="eastAsia" w:ascii="Verdana" w:hAnsi="Verdana" w:eastAsia="宋体"/>
                <w:color w:val="000000"/>
                <w:sz w:val="18"/>
                <w:szCs w:val="18"/>
              </w:rPr>
            </w:pPr>
            <w:r>
              <w:rPr>
                <w:rFonts w:hint="eastAsia" w:ascii="Verdana" w:hAnsi="Verdana" w:eastAsia="宋体"/>
                <w:color w:val="000000"/>
                <w:sz w:val="18"/>
                <w:szCs w:val="18"/>
              </w:rPr>
              <w:t>城市编码</w:t>
            </w:r>
            <w:r>
              <w:rPr>
                <w:rFonts w:hint="eastAsia" w:ascii="Verdana" w:hAnsi="Verdana" w:eastAsia="宋体"/>
                <w:color w:val="000000"/>
                <w:sz w:val="18"/>
                <w:szCs w:val="18"/>
                <w:lang w:val="en-US" w:eastAsia="zh-CN"/>
              </w:rPr>
              <w:t xml:space="preserve">，对公必填 </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eastAsia="宋体"/>
                <w:color w:val="000000"/>
                <w:sz w:val="18"/>
                <w:szCs w:val="18"/>
              </w:rPr>
            </w:pPr>
            <w:r>
              <w:rPr>
                <w:rFonts w:hint="eastAsia" w:ascii="Verdana" w:hAnsi="Verdana" w:eastAsia="宋体"/>
                <w:color w:val="000000"/>
                <w:sz w:val="18"/>
                <w:szCs w:val="18"/>
              </w:rPr>
              <w:t>bank_id</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开户行号，对公必填</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eastAsia="宋体"/>
                <w:color w:val="000000"/>
                <w:sz w:val="18"/>
                <w:szCs w:val="18"/>
              </w:rPr>
            </w:pPr>
            <w:r>
              <w:rPr>
                <w:rFonts w:hint="eastAsia" w:ascii="Verdana" w:hAnsi="Verdana" w:eastAsia="宋体"/>
                <w:color w:val="000000"/>
                <w:sz w:val="18"/>
                <w:szCs w:val="18"/>
              </w:rPr>
              <w:t>open_branch</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开户行，对公必填</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ind w:left="0" w:leftChars="0" w:firstLine="180" w:firstLineChars="100"/>
              <w:rPr>
                <w:rFonts w:hint="eastAsia" w:ascii="Verdana" w:hAnsi="Verdana" w:cs="宋体"/>
                <w:color w:val="000000"/>
                <w:sz w:val="18"/>
                <w:szCs w:val="18"/>
              </w:rPr>
              <w:pPrChange w:id="1588" w:author="Bay" w:date="2018-06-15T11:05:11Z">
                <w:pPr>
                  <w:ind w:left="0" w:leftChars="0" w:firstLine="0" w:firstLineChars="0"/>
                </w:pPr>
              </w:pPrChange>
            </w:pPr>
            <w:r>
              <w:rPr>
                <w:rFonts w:hint="eastAsia" w:ascii="Verdana" w:hAnsi="Verdana" w:eastAsia="宋体"/>
                <w:color w:val="000000"/>
                <w:sz w:val="18"/>
                <w:szCs w:val="18"/>
              </w:rPr>
              <w:t>trans_pwd</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589" w:author="Bay" w:date="2018-06-15T18:02:55Z">
              <w:r>
                <w:rPr>
                  <w:rFonts w:hint="eastAsia" w:ascii="宋体" w:hAnsi="宋体" w:eastAsia="宋体"/>
                  <w:color w:val="000000"/>
                  <w:sz w:val="18"/>
                  <w:szCs w:val="18"/>
                </w:rPr>
                <w:delText>（</w:delText>
              </w:r>
            </w:del>
            <w:ins w:id="1590" w:author="Bay" w:date="2018-06-15T18:02:55Z">
              <w:r>
                <w:rPr>
                  <w:rFonts w:hint="eastAsia" w:ascii="宋体" w:hAnsi="宋体" w:eastAsia="宋体"/>
                  <w:color w:val="000000"/>
                  <w:sz w:val="18"/>
                  <w:szCs w:val="18"/>
                  <w:lang w:eastAsia="zh-CN"/>
                </w:rPr>
                <w:t>(</w:t>
              </w:r>
            </w:ins>
            <w:r>
              <w:rPr>
                <w:rFonts w:hint="eastAsia" w:ascii="Verdana" w:hAnsi="Verdana" w:eastAsia="宋体"/>
                <w:color w:val="000000"/>
                <w:sz w:val="18"/>
                <w:szCs w:val="18"/>
              </w:rPr>
              <w:t>100</w:t>
            </w:r>
            <w:del w:id="1591" w:author="Bay" w:date="2018-06-15T18:03:18Z">
              <w:r>
                <w:rPr>
                  <w:rFonts w:hint="eastAsia" w:ascii="宋体" w:hAnsi="宋体" w:eastAsia="宋体"/>
                  <w:color w:val="000000"/>
                  <w:sz w:val="18"/>
                  <w:szCs w:val="18"/>
                </w:rPr>
                <w:delText>）</w:delText>
              </w:r>
            </w:del>
            <w:ins w:id="1592" w:author="Bay" w:date="2018-06-15T18:03:18Z">
              <w:r>
                <w:rPr>
                  <w:rFonts w:hint="eastAsia" w:ascii="宋体" w:hAnsi="宋体" w:eastAsia="宋体"/>
                  <w:color w:val="000000"/>
                  <w:sz w:val="18"/>
                  <w:szCs w:val="18"/>
                  <w:lang w:eastAsia="zh-CN"/>
                </w:rPr>
                <w:t>)</w:t>
              </w:r>
            </w:ins>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left="0" w:leftChars="0" w:firstLine="190" w:firstLineChars="100"/>
              <w:rPr>
                <w:rFonts w:hint="eastAsia" w:ascii="Verdana" w:hAnsi="Verdana" w:eastAsia="宋体"/>
                <w:color w:val="000000"/>
                <w:sz w:val="18"/>
                <w:szCs w:val="18"/>
              </w:rPr>
              <w:pPrChange w:id="1593" w:author="Bay" w:date="2018-06-15T11:05:13Z">
                <w:pPr>
                  <w:ind w:left="0" w:leftChars="0" w:firstLine="0" w:firstLineChars="0"/>
                </w:pPr>
              </w:pPrChange>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83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5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r>
              <w:commentReference w:id="8"/>
            </w:r>
          </w:p>
        </w:tc>
      </w:tr>
    </w:tbl>
    <w:p>
      <w:pPr>
        <w:rPr>
          <w:rFonts w:ascii="Verdana" w:hAnsi="Verdana" w:cs="宋体"/>
          <w:sz w:val="21"/>
          <w:szCs w:val="21"/>
        </w:rPr>
      </w:pPr>
      <w:r>
        <w:rPr>
          <w:rFonts w:ascii="Verdana" w:hAnsi="Verdana" w:cs="宋体"/>
          <w:sz w:val="21"/>
          <w:szCs w:val="21"/>
        </w:rPr>
        <w:t xml:space="preserve"> </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6573"/>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3" w:type="dxa"/>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{"platcust":"201803311924400818113236194030",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"amt":"100.5",</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"is_advance ":"1",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"pay_code":"0</w:t>
            </w:r>
            <w:r>
              <w:rPr>
                <w:rFonts w:hint="eastAsia" w:ascii="宋体" w:hAnsi="宋体" w:eastAsia="宋体" w:cs="宋体"/>
                <w:color w:val="000000"/>
                <w:sz w:val="21"/>
                <w:szCs w:val="21"/>
                <w:lang w:val="en-US" w:eastAsia="zh-CN"/>
              </w:rPr>
              <w:t>19</w:t>
            </w:r>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"fee_amt":"0.0",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"advance_platcust":"201804010000000000223484376565",</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"withdraw_type":"01",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"client_property":"1",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"city_code":"50000033",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"notify_url":"www.baidu.com",</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"card_no":"62228902093847646"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,"name":"太原市",</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"bank_id":"123456789",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"open_branch":"sssh",</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"card_type":"1",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"trans_pwd":"WjXbBUvFc=",</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"random_key":"87421603137802509632802673285675"}</w:t>
            </w:r>
          </w:p>
        </w:tc>
      </w:tr>
    </w:tbl>
    <w:p>
      <w:pPr>
        <w:rPr>
          <w:rFonts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70" w:type="dxa"/>
        <w:tblInd w:w="0" w:type="dxa"/>
        <w:tblLayout w:type="fixed"/>
        <w:tblCellMar>
          <w:top w:w="0" w:type="dxa"/>
          <w:left w:w="108" w:type="dxa"/>
          <w:bottom w:w="0" w:type="dxa"/>
          <w:right w:w="108" w:type="dxa"/>
        </w:tblCellMar>
      </w:tblPr>
      <w:tblGrid>
        <w:gridCol w:w="1703"/>
        <w:gridCol w:w="808"/>
        <w:gridCol w:w="1140"/>
        <w:gridCol w:w="4534"/>
        <w:gridCol w:w="85"/>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7"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7"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{"error_data":"[]",</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"finish_datetime":"20180612152853",</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"order_info":"交易成功",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"order_no":"20180612033937",</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"plat_no":"JS-WWLC-WW-C-20180521",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"success_data":"",</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"success_num":"1",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"total_num":"1",</w:t>
            </w:r>
          </w:p>
          <w:p>
            <w:pPr>
              <w:ind w:firstLine="0" w:firstLineChars="0"/>
              <w:jc w:val="left"/>
              <w:rPr>
                <w:rFonts w:ascii="Verdana" w:hAnsi="Verdana" w:eastAsia="宋体"/>
                <w:color w:val="000000"/>
                <w:sz w:val="18"/>
                <w:szCs w:val="18"/>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gridAfter w:val="1"/>
          <w:wAfter w:w="85"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bl>
    <w:p>
      <w:pPr>
        <w:ind w:left="0" w:leftChars="0" w:firstLine="0" w:firstLineChars="0"/>
        <w:rPr>
          <w:rFonts w:ascii="Verdana" w:hAnsi="Verdana" w:cs="宋体"/>
          <w:color w:val="000000"/>
          <w:sz w:val="18"/>
          <w:szCs w:val="18"/>
        </w:rPr>
      </w:pPr>
    </w:p>
    <w:tbl>
      <w:tblPr>
        <w:tblStyle w:val="23"/>
        <w:tblW w:w="8185"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11"/>
        <w:gridCol w:w="1140"/>
        <w:gridCol w:w="4534"/>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11"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140"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返回码，10000为整个</w:t>
            </w:r>
            <w:r>
              <w:rPr>
                <w:rFonts w:ascii="Verdana" w:hAnsi="Verdana" w:cs="宋体"/>
                <w:color w:val="000000"/>
                <w:sz w:val="18"/>
                <w:szCs w:val="18"/>
              </w:rPr>
              <w:t>批量</w:t>
            </w:r>
            <w:r>
              <w:rPr>
                <w:rFonts w:hint="eastAsia" w:ascii="Verdana" w:hAnsi="Verdana" w:cs="宋体"/>
                <w:color w:val="000000"/>
                <w:sz w:val="18"/>
                <w:szCs w:val="18"/>
              </w:rPr>
              <w:t>订单</w:t>
            </w:r>
            <w:r>
              <w:rPr>
                <w:rFonts w:ascii="Verdana" w:hAnsi="Verdana" w:cs="宋体"/>
                <w:color w:val="000000"/>
                <w:sz w:val="18"/>
                <w:szCs w:val="18"/>
              </w:rPr>
              <w:t>受理</w:t>
            </w:r>
            <w:r>
              <w:rPr>
                <w:rFonts w:hint="eastAsia" w:ascii="Verdana" w:hAnsi="Verdana" w:cs="宋体"/>
                <w:color w:val="000000"/>
                <w:sz w:val="18"/>
                <w:szCs w:val="18"/>
              </w:rPr>
              <w:t>成功，</w:t>
            </w:r>
            <w:r>
              <w:rPr>
                <w:rFonts w:ascii="Verdana" w:hAnsi="Verdana" w:cs="宋体"/>
                <w:color w:val="000000"/>
                <w:sz w:val="18"/>
                <w:szCs w:val="18"/>
              </w:rPr>
              <w:t>具体单条数据的处理结果，</w:t>
            </w:r>
            <w:r>
              <w:rPr>
                <w:rFonts w:hint="eastAsia" w:ascii="Verdana" w:hAnsi="Verdana" w:cs="宋体"/>
                <w:color w:val="000000"/>
                <w:sz w:val="18"/>
                <w:szCs w:val="18"/>
              </w:rPr>
              <w:t>要</w:t>
            </w:r>
            <w:r>
              <w:rPr>
                <w:rFonts w:ascii="Verdana" w:hAnsi="Verdana" w:cs="宋体"/>
                <w:color w:val="000000"/>
                <w:sz w:val="18"/>
                <w:szCs w:val="18"/>
              </w:rPr>
              <w:t>查看成功信息或</w:t>
            </w:r>
            <w:r>
              <w:rPr>
                <w:rFonts w:hint="eastAsia" w:ascii="Verdana" w:hAnsi="Verdana" w:cs="宋体"/>
                <w:color w:val="000000"/>
                <w:sz w:val="18"/>
                <w:szCs w:val="18"/>
              </w:rPr>
              <w:t>失败</w:t>
            </w:r>
            <w:r>
              <w:rPr>
                <w:rFonts w:ascii="Verdana" w:hAnsi="Verdana" w:cs="宋体"/>
                <w:color w:val="000000"/>
                <w:sz w:val="18"/>
                <w:szCs w:val="18"/>
              </w:rPr>
              <w:t>信息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140"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平台编号(批量订单受理成功时，则必填)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shd w:val="clear" w:color="auto" w:fill="B8CCE4"/>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订单编号(批量订单受理成功时，则必填)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FFFFFF"/>
            <w:vAlign w:val="top"/>
          </w:tcPr>
          <w:p>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处理完成时间(批量订单受理成功时，则必填)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sign</w:t>
            </w:r>
          </w:p>
        </w:tc>
        <w:tc>
          <w:tcPr>
            <w:tcW w:w="1140"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order_status</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w:t>
            </w:r>
            <w:r>
              <w:rPr>
                <w:rFonts w:ascii="Verdana" w:hAnsi="Verdana" w:cs="宋体"/>
                <w:color w:val="000000"/>
                <w:sz w:val="18"/>
                <w:szCs w:val="18"/>
              </w:rPr>
              <w:t>状态</w:t>
            </w:r>
            <w:r>
              <w:rPr>
                <w:rFonts w:hint="eastAsia" w:ascii="Verdana" w:hAnsi="Verdana" w:cs="宋体"/>
                <w:color w:val="000000"/>
                <w:sz w:val="18"/>
                <w:szCs w:val="18"/>
              </w:rPr>
              <w:t>(批量订单受理成功时，则必填)</w:t>
            </w:r>
          </w:p>
          <w:p>
            <w:pPr>
              <w:ind w:firstLine="360"/>
              <w:rPr>
                <w:rFonts w:hint="eastAsia" w:ascii="Verdana" w:hAnsi="Verdana" w:cs="宋体"/>
                <w:color w:val="000000"/>
                <w:sz w:val="18"/>
                <w:szCs w:val="18"/>
              </w:rPr>
            </w:pPr>
            <w:r>
              <w:rPr>
                <w:rFonts w:hint="eastAsia" w:ascii="Verdana" w:hAnsi="Verdana" w:cs="宋体"/>
                <w:color w:val="000000"/>
                <w:sz w:val="18"/>
                <w:szCs w:val="18"/>
              </w:rPr>
              <w:t xml:space="preserve">订单状态0:处理中, 1:处理成功,2:处理失败, </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order_</w:t>
            </w:r>
            <w:r>
              <w:rPr>
                <w:rFonts w:ascii="Verdana" w:hAnsi="Verdana" w:cs="宋体"/>
                <w:color w:val="000000"/>
                <w:sz w:val="18"/>
                <w:szCs w:val="18"/>
              </w:rPr>
              <w:t>info</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订单处理信息(批量订单受理成功时，则必填)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total_num</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w:t>
            </w:r>
            <w:r>
              <w:rPr>
                <w:rFonts w:ascii="Verdana" w:hAnsi="Verdana" w:cs="宋体"/>
                <w:color w:val="000000"/>
                <w:sz w:val="18"/>
                <w:szCs w:val="18"/>
              </w:rPr>
              <w:t>请求数量</w:t>
            </w:r>
            <w:r>
              <w:rPr>
                <w:rFonts w:hint="eastAsia" w:ascii="Verdana" w:hAnsi="Verdana" w:cs="宋体"/>
                <w:color w:val="000000"/>
                <w:sz w:val="18"/>
                <w:szCs w:val="18"/>
              </w:rPr>
              <w:t>(批量订单受理成功时，则必填)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s</w:t>
            </w:r>
            <w:r>
              <w:rPr>
                <w:rFonts w:hint="eastAsia" w:ascii="Verdana" w:hAnsi="Verdana" w:cs="宋体"/>
                <w:color w:val="000000"/>
                <w:sz w:val="18"/>
                <w:szCs w:val="18"/>
              </w:rPr>
              <w:t>uccess_</w:t>
            </w:r>
            <w:r>
              <w:rPr>
                <w:rFonts w:ascii="Verdana" w:hAnsi="Verdana" w:cs="宋体"/>
                <w:color w:val="000000"/>
                <w:sz w:val="18"/>
                <w:szCs w:val="18"/>
              </w:rPr>
              <w:t>num</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成功</w:t>
            </w:r>
            <w:r>
              <w:rPr>
                <w:rFonts w:ascii="Verdana" w:hAnsi="Verdana" w:cs="宋体"/>
                <w:color w:val="000000"/>
                <w:sz w:val="18"/>
                <w:szCs w:val="18"/>
              </w:rPr>
              <w:t>数量</w:t>
            </w:r>
            <w:r>
              <w:rPr>
                <w:rFonts w:hint="eastAsia" w:ascii="Verdana" w:hAnsi="Verdana" w:cs="宋体"/>
                <w:color w:val="000000"/>
                <w:sz w:val="18"/>
                <w:szCs w:val="18"/>
              </w:rPr>
              <w:t>(批量订单受理成功时，则必填)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success_data</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成功</w:t>
            </w:r>
            <w:r>
              <w:rPr>
                <w:rFonts w:ascii="Verdana" w:hAnsi="Verdana" w:cs="宋体"/>
                <w:color w:val="000000"/>
                <w:sz w:val="18"/>
                <w:szCs w:val="18"/>
              </w:rPr>
              <w:t>信息</w:t>
            </w:r>
            <w:del w:id="1594" w:author="Bay" w:date="2018-06-15T18:02:55Z">
              <w:r>
                <w:rPr>
                  <w:rFonts w:ascii="Verdana" w:hAnsi="Verdana" w:cs="宋体"/>
                  <w:color w:val="000000"/>
                  <w:sz w:val="18"/>
                  <w:szCs w:val="18"/>
                </w:rPr>
                <w:delText>（</w:delText>
              </w:r>
            </w:del>
            <w:ins w:id="1595"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有处理</w:t>
            </w:r>
            <w:r>
              <w:rPr>
                <w:rFonts w:ascii="Verdana" w:hAnsi="Verdana" w:cs="宋体"/>
                <w:color w:val="000000"/>
                <w:sz w:val="18"/>
                <w:szCs w:val="18"/>
              </w:rPr>
              <w:t>成功的数据时，则</w:t>
            </w:r>
            <w:r>
              <w:rPr>
                <w:rFonts w:hint="eastAsia" w:ascii="Verdana" w:hAnsi="Verdana" w:cs="宋体"/>
                <w:color w:val="000000"/>
                <w:sz w:val="18"/>
                <w:szCs w:val="18"/>
              </w:rPr>
              <w:t>为</w:t>
            </w:r>
            <w:r>
              <w:rPr>
                <w:rFonts w:ascii="Verdana" w:hAnsi="Verdana" w:cs="宋体"/>
                <w:color w:val="000000"/>
                <w:sz w:val="18"/>
                <w:szCs w:val="18"/>
              </w:rPr>
              <w:t>必填参数</w:t>
            </w:r>
            <w:r>
              <w:rPr>
                <w:rFonts w:hint="eastAsia" w:ascii="Verdana" w:hAnsi="Verdana" w:cs="宋体"/>
                <w:color w:val="000000"/>
                <w:sz w:val="18"/>
                <w:szCs w:val="18"/>
              </w:rPr>
              <w:t>；其中detail_no 明细订单号</w:t>
            </w:r>
          </w:p>
          <w:p>
            <w:pPr>
              <w:ind w:firstLine="360"/>
              <w:rPr>
                <w:rFonts w:ascii="Verdana" w:hAnsi="Verdana" w:cs="宋体"/>
                <w:color w:val="000000"/>
                <w:sz w:val="18"/>
                <w:szCs w:val="18"/>
              </w:rPr>
            </w:pPr>
            <w:r>
              <w:rPr>
                <w:rFonts w:ascii="Verdana" w:hAnsi="Verdana" w:cs="宋体"/>
                <w:color w:val="000000"/>
                <w:sz w:val="18"/>
                <w:szCs w:val="18"/>
              </w:rPr>
              <w:t>platcust</w:t>
            </w:r>
            <w:r>
              <w:rPr>
                <w:rFonts w:hint="eastAsia" w:ascii="Verdana" w:hAnsi="Verdana" w:cs="宋体"/>
                <w:color w:val="000000"/>
                <w:sz w:val="18"/>
                <w:szCs w:val="18"/>
              </w:rPr>
              <w:t xml:space="preserve"> 平台客户号</w:t>
            </w:r>
          </w:p>
          <w:p>
            <w:pPr>
              <w:ind w:firstLine="360"/>
              <w:rPr>
                <w:rFonts w:hint="eastAsia" w:ascii="Verdana" w:hAnsi="Verdana" w:cs="宋体"/>
                <w:color w:val="000000"/>
                <w:sz w:val="18"/>
                <w:szCs w:val="18"/>
              </w:rPr>
            </w:pPr>
            <w:r>
              <w:rPr>
                <w:rFonts w:ascii="Verdana" w:hAnsi="Verdana" w:cs="宋体"/>
                <w:color w:val="000000"/>
                <w:sz w:val="18"/>
                <w:szCs w:val="18"/>
              </w:rPr>
              <w:t>amt</w:t>
            </w:r>
            <w:r>
              <w:rPr>
                <w:rFonts w:hint="eastAsia" w:ascii="Verdana" w:hAnsi="Verdana" w:cs="宋体"/>
                <w:color w:val="000000"/>
                <w:sz w:val="18"/>
                <w:szCs w:val="18"/>
              </w:rPr>
              <w:t xml:space="preserve"> 提现金额</w:t>
            </w:r>
            <w:del w:id="1596" w:author="Bay" w:date="2018-06-15T11:06:29Z">
              <w:r>
                <w:rPr>
                  <w:rFonts w:hint="eastAsia" w:ascii="Verdana" w:hAnsi="Verdana" w:cs="宋体"/>
                  <w:color w:val="000000"/>
                  <w:sz w:val="18"/>
                  <w:szCs w:val="18"/>
                </w:rPr>
                <w:delText>为</w:delText>
              </w:r>
            </w:del>
            <w:del w:id="1597" w:author="Bay" w:date="2018-06-15T11:06:29Z">
              <w:r>
                <w:rPr>
                  <w:rFonts w:ascii="Verdana" w:hAnsi="Verdana" w:cs="宋体"/>
                  <w:color w:val="000000"/>
                  <w:sz w:val="18"/>
                  <w:szCs w:val="18"/>
                </w:rPr>
                <w:delText>必填信息）</w:delText>
              </w:r>
            </w:del>
          </w:p>
          <w:p>
            <w:pPr>
              <w:ind w:firstLine="360"/>
              <w:rPr>
                <w:rFonts w:hint="eastAsia" w:ascii="Verdana" w:hAnsi="Verdana" w:eastAsia="宋体" w:cs="宋体"/>
                <w:color w:val="000000"/>
                <w:sz w:val="18"/>
                <w:szCs w:val="18"/>
                <w:lang w:eastAsia="zh-CN"/>
              </w:rPr>
            </w:pPr>
            <w:r>
              <w:rPr>
                <w:rFonts w:ascii="Verdana" w:hAnsi="Verdana" w:cs="宋体"/>
                <w:color w:val="000000"/>
                <w:sz w:val="18"/>
                <w:szCs w:val="18"/>
              </w:rPr>
              <w:t>advance</w:t>
            </w:r>
            <w:r>
              <w:rPr>
                <w:rFonts w:hint="eastAsia" w:ascii="Verdana" w:hAnsi="Verdana" w:cs="宋体"/>
                <w:color w:val="000000"/>
                <w:sz w:val="18"/>
                <w:szCs w:val="18"/>
              </w:rPr>
              <w:t>_</w:t>
            </w:r>
            <w:r>
              <w:rPr>
                <w:rFonts w:ascii="Verdana" w:hAnsi="Verdana"/>
                <w:color w:val="000000"/>
                <w:sz w:val="18"/>
                <w:szCs w:val="18"/>
              </w:rPr>
              <w:t>amt</w:t>
            </w:r>
            <w:r>
              <w:rPr>
                <w:rFonts w:hint="eastAsia" w:ascii="Verdana" w:hAnsi="Verdana"/>
                <w:color w:val="000000"/>
                <w:sz w:val="18"/>
                <w:szCs w:val="18"/>
              </w:rPr>
              <w:t xml:space="preserve"> 垫资金额</w:t>
            </w:r>
            <w:ins w:id="1598" w:author="Bay" w:date="2018-06-15T11:06:31Z">
              <w:r>
                <w:rPr>
                  <w:rFonts w:hint="eastAsia" w:ascii="Verdana" w:hAnsi="Verdana" w:cs="宋体"/>
                  <w:color w:val="000000"/>
                  <w:sz w:val="18"/>
                  <w:szCs w:val="18"/>
                </w:rPr>
                <w:t>为</w:t>
              </w:r>
            </w:ins>
            <w:ins w:id="1599" w:author="Bay" w:date="2018-06-15T11:06:31Z">
              <w:r>
                <w:rPr>
                  <w:rFonts w:ascii="Verdana" w:hAnsi="Verdana" w:cs="宋体"/>
                  <w:color w:val="000000"/>
                  <w:sz w:val="18"/>
                  <w:szCs w:val="18"/>
                </w:rPr>
                <w:t>必填信息</w:t>
              </w:r>
            </w:ins>
            <w:ins w:id="1600" w:author="Bay" w:date="2018-06-15T18:03:18Z">
              <w:r>
                <w:rPr>
                  <w:rFonts w:hint="eastAsia" w:ascii="Verdana" w:hAnsi="Verdana" w:eastAsia="宋体" w:cs="宋体"/>
                  <w:color w:val="000000"/>
                  <w:sz w:val="18"/>
                  <w:szCs w:val="18"/>
                  <w:lang w:eastAsia="zh-CN"/>
                </w:rPr>
                <w:t>)</w:t>
              </w:r>
            </w:ins>
            <w:del w:id="1601" w:author="Bay" w:date="2018-06-15T11:06:25Z">
              <w:r>
                <w:rPr>
                  <w:rFonts w:hint="eastAsia" w:ascii="Verdana" w:hAnsi="Verdana" w:eastAsia="宋体"/>
                  <w:color w:val="000000"/>
                  <w:sz w:val="18"/>
                  <w:szCs w:val="18"/>
                  <w:lang w:eastAsia="zh-CN"/>
                </w:rPr>
                <w:delText>（选填）</w:delText>
              </w:r>
            </w:del>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e</w:t>
            </w:r>
            <w:r>
              <w:rPr>
                <w:rFonts w:hint="eastAsia" w:ascii="Verdana" w:hAnsi="Verdana" w:cs="宋体"/>
                <w:color w:val="000000"/>
                <w:sz w:val="18"/>
                <w:szCs w:val="18"/>
              </w:rPr>
              <w:t>rror_</w:t>
            </w:r>
            <w:r>
              <w:rPr>
                <w:rFonts w:ascii="Verdana" w:hAnsi="Verdana" w:cs="宋体"/>
                <w:color w:val="000000"/>
                <w:sz w:val="18"/>
                <w:szCs w:val="18"/>
              </w:rPr>
              <w:t>data</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失败</w:t>
            </w:r>
            <w:r>
              <w:rPr>
                <w:rFonts w:ascii="Verdana" w:hAnsi="Verdana" w:cs="宋体"/>
                <w:color w:val="000000"/>
                <w:sz w:val="18"/>
                <w:szCs w:val="18"/>
              </w:rPr>
              <w:t>信息</w:t>
            </w:r>
            <w:del w:id="1602" w:author="Bay" w:date="2018-06-15T18:02:55Z">
              <w:r>
                <w:rPr>
                  <w:rFonts w:ascii="Verdana" w:hAnsi="Verdana" w:cs="宋体"/>
                  <w:color w:val="000000"/>
                  <w:sz w:val="18"/>
                  <w:szCs w:val="18"/>
                </w:rPr>
                <w:delText>（</w:delText>
              </w:r>
            </w:del>
            <w:ins w:id="1603"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有</w:t>
            </w:r>
            <w:r>
              <w:rPr>
                <w:rFonts w:ascii="Verdana" w:hAnsi="Verdana" w:cs="宋体"/>
                <w:color w:val="000000"/>
                <w:sz w:val="18"/>
                <w:szCs w:val="18"/>
              </w:rPr>
              <w:t>处理失败的数据时，则为必填参数；</w:t>
            </w:r>
            <w:r>
              <w:rPr>
                <w:rFonts w:hint="eastAsia" w:ascii="Verdana" w:hAnsi="Verdana" w:cs="宋体"/>
                <w:color w:val="000000"/>
                <w:sz w:val="18"/>
                <w:szCs w:val="18"/>
              </w:rPr>
              <w:t>其中detai</w:t>
            </w:r>
            <w:r>
              <w:rPr>
                <w:rFonts w:ascii="Verdana" w:hAnsi="Verdana" w:cs="宋体"/>
                <w:color w:val="000000"/>
                <w:sz w:val="18"/>
                <w:szCs w:val="18"/>
              </w:rPr>
              <w:t>l_no</w:t>
            </w:r>
            <w:r>
              <w:rPr>
                <w:rFonts w:hint="eastAsia" w:ascii="Verdana" w:hAnsi="Verdana" w:cs="宋体"/>
                <w:color w:val="000000"/>
                <w:sz w:val="18"/>
                <w:szCs w:val="18"/>
              </w:rPr>
              <w:t>、</w:t>
            </w:r>
          </w:p>
          <w:p>
            <w:pPr>
              <w:ind w:firstLine="360"/>
              <w:rPr>
                <w:rFonts w:hint="eastAsia" w:ascii="Verdana" w:hAnsi="Verdana" w:cs="宋体"/>
                <w:color w:val="000000"/>
                <w:sz w:val="18"/>
                <w:szCs w:val="18"/>
              </w:rPr>
            </w:pPr>
            <w:r>
              <w:rPr>
                <w:rFonts w:ascii="Verdana" w:hAnsi="Verdana" w:cs="宋体"/>
                <w:color w:val="000000"/>
                <w:sz w:val="18"/>
                <w:szCs w:val="18"/>
              </w:rPr>
              <w:t>error_no</w:t>
            </w:r>
            <w:r>
              <w:rPr>
                <w:rFonts w:hint="eastAsia" w:ascii="Verdana" w:hAnsi="Verdana" w:cs="宋体"/>
                <w:color w:val="000000"/>
                <w:sz w:val="18"/>
                <w:szCs w:val="18"/>
              </w:rPr>
              <w:t>、</w:t>
            </w:r>
          </w:p>
          <w:p>
            <w:pPr>
              <w:ind w:firstLine="360"/>
              <w:rPr>
                <w:rFonts w:ascii="Verdana" w:hAnsi="Verdana" w:cs="宋体"/>
                <w:color w:val="000000"/>
                <w:sz w:val="18"/>
                <w:szCs w:val="18"/>
              </w:rPr>
            </w:pPr>
            <w:r>
              <w:rPr>
                <w:rFonts w:ascii="Verdana" w:hAnsi="Verdana" w:cs="宋体"/>
                <w:color w:val="000000"/>
                <w:sz w:val="18"/>
                <w:szCs w:val="18"/>
              </w:rPr>
              <w:t>error_info</w:t>
            </w:r>
          </w:p>
          <w:p>
            <w:pPr>
              <w:ind w:firstLine="360"/>
              <w:rPr>
                <w:rFonts w:hint="eastAsia" w:ascii="Verdana" w:hAnsi="Verdana" w:eastAsia="宋体" w:cs="宋体"/>
                <w:color w:val="000000"/>
                <w:sz w:val="18"/>
                <w:szCs w:val="18"/>
                <w:lang w:eastAsia="zh-CN"/>
              </w:rPr>
            </w:pPr>
            <w:r>
              <w:rPr>
                <w:rFonts w:hint="eastAsia" w:ascii="Verdana" w:hAnsi="Verdana" w:cs="宋体"/>
                <w:color w:val="000000"/>
                <w:sz w:val="18"/>
                <w:szCs w:val="18"/>
              </w:rPr>
              <w:t>为</w:t>
            </w:r>
            <w:r>
              <w:rPr>
                <w:rFonts w:ascii="Verdana" w:hAnsi="Verdana" w:cs="宋体"/>
                <w:color w:val="000000"/>
                <w:sz w:val="18"/>
                <w:szCs w:val="18"/>
              </w:rPr>
              <w:t>必填信息</w:t>
            </w:r>
            <w:del w:id="1604" w:author="Bay" w:date="2018-06-15T18:03:18Z">
              <w:r>
                <w:rPr>
                  <w:rFonts w:ascii="Verdana" w:hAnsi="Verdana" w:cs="宋体"/>
                  <w:color w:val="000000"/>
                  <w:sz w:val="18"/>
                  <w:szCs w:val="18"/>
                </w:rPr>
                <w:delText>）</w:delText>
              </w:r>
            </w:del>
            <w:ins w:id="1605" w:author="Bay" w:date="2018-06-15T18:03:18Z">
              <w:r>
                <w:rPr>
                  <w:rFonts w:hint="eastAsia" w:ascii="Verdana" w:hAnsi="Verdana" w:eastAsia="宋体" w:cs="宋体"/>
                  <w:color w:val="000000"/>
                  <w:sz w:val="18"/>
                  <w:szCs w:val="18"/>
                  <w:lang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1"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140" w:type="dxa"/>
            <w:shd w:val="clear" w:color="auto" w:fill="B8CCE4"/>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eastAsia="宋体"/>
                <w:color w:val="000000"/>
                <w:sz w:val="18"/>
                <w:szCs w:val="18"/>
              </w:rPr>
              <w:t>订单日期</w:t>
            </w:r>
          </w:p>
        </w:tc>
      </w:tr>
    </w:tbl>
    <w:p>
      <w:pPr>
        <w:ind w:firstLine="360"/>
        <w:rPr>
          <w:rFonts w:ascii="Verdana" w:hAnsi="Verdana" w:cs="宋体"/>
          <w:color w:val="000000"/>
          <w:sz w:val="18"/>
          <w:szCs w:val="18"/>
        </w:rPr>
      </w:pPr>
    </w:p>
    <w:p>
      <w:pPr>
        <w:ind w:firstLine="360"/>
        <w:rPr>
          <w:rFonts w:ascii="Verdana" w:hAnsi="Verdana" w:cs="宋体"/>
          <w:color w:val="000000"/>
          <w:sz w:val="18"/>
          <w:szCs w:val="18"/>
        </w:rPr>
      </w:pPr>
    </w:p>
    <w:p>
      <w:pPr>
        <w:pStyle w:val="4"/>
        <w:numPr>
          <w:ilvl w:val="2"/>
          <w:numId w:val="0"/>
        </w:numPr>
        <w:ind w:left="1200" w:leftChars="0"/>
        <w:rPr>
          <w:rFonts w:ascii="宋体" w:hAnsi="宋体" w:eastAsia="宋体"/>
        </w:rPr>
      </w:pPr>
      <w:r>
        <w:rPr>
          <w:rFonts w:hint="eastAsia" w:ascii="宋体" w:hAnsi="宋体" w:eastAsia="宋体"/>
          <w:lang w:val="en-US" w:eastAsia="zh-CN"/>
        </w:rPr>
        <w:t>4.4.14提现确认</w:t>
      </w:r>
      <w:r>
        <w:rPr>
          <w:rFonts w:hint="eastAsia" w:ascii="宋体" w:hAnsi="宋体" w:eastAsia="宋体"/>
        </w:rPr>
        <w:t xml:space="preserve"> </w:t>
      </w:r>
    </w:p>
    <w:p>
      <w:pPr>
        <w:ind w:firstLine="480"/>
      </w:pPr>
      <w:r>
        <w:rPr>
          <w:rFonts w:hint="eastAsia"/>
        </w:rPr>
        <w:t>接口说明</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接口描述</w:t>
            </w:r>
          </w:p>
        </w:tc>
        <w:tc>
          <w:tcPr>
            <w:tcW w:w="6557" w:type="dxa"/>
            <w:shd w:val="clear" w:color="auto" w:fill="FFFFFF"/>
            <w:vAlign w:val="top"/>
          </w:tcPr>
          <w:p>
            <w:pPr>
              <w:pStyle w:val="53"/>
              <w:rPr>
                <w:rFonts w:hint="eastAsia"/>
                <w:lang w:val="en-US" w:eastAsia="zh-CN"/>
              </w:rPr>
            </w:pPr>
            <w:r>
              <w:rPr>
                <w:rFonts w:hint="eastAsia"/>
                <w:lang w:val="en-US" w:eastAsia="zh-CN"/>
              </w:rPr>
              <w:t>提现确认</w:t>
            </w:r>
            <w:ins w:id="1606" w:author="Bay" w:date="2018-06-15T11:10:38Z">
              <w:r>
                <w:rPr>
                  <w:rFonts w:hint="eastAsia"/>
                  <w:lang w:val="en-US"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请求地址：</w:t>
            </w:r>
          </w:p>
        </w:tc>
        <w:tc>
          <w:tcPr>
            <w:tcW w:w="6557" w:type="dxa"/>
            <w:shd w:val="clear" w:color="auto" w:fill="B8CCE4"/>
            <w:vAlign w:val="top"/>
          </w:tcPr>
          <w:p>
            <w:pPr>
              <w:pStyle w:val="53"/>
            </w:pPr>
            <w:r>
              <w:t>/payment/withdraw_affirm</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版本</w:t>
            </w:r>
          </w:p>
        </w:tc>
        <w:tc>
          <w:tcPr>
            <w:tcW w:w="6557" w:type="dxa"/>
            <w:shd w:val="clear" w:color="auto" w:fill="FFFFFF"/>
            <w:vAlign w:val="top"/>
          </w:tcPr>
          <w:p>
            <w:pPr>
              <w:pStyle w:val="53"/>
              <w:rPr>
                <w:rFonts w:hint="eastAsia"/>
              </w:rPr>
            </w:pPr>
            <w:r>
              <w:rPr>
                <w:rFonts w:hint="eastAsia"/>
              </w:rPr>
              <w:t>V</w:t>
            </w:r>
            <w:ins w:id="1607" w:author="Bay" w:date="2018-06-15T11:06:48Z">
              <w:r>
                <w:rPr>
                  <w:rFonts w:hint="eastAsia"/>
                  <w:lang w:val="en-US" w:eastAsia="zh-CN"/>
                </w:rPr>
                <w:t>2</w:t>
              </w:r>
            </w:ins>
            <w:del w:id="1608" w:author="Bay" w:date="2018-06-15T11:06:47Z">
              <w:r>
                <w:rPr>
                  <w:rFonts w:hint="eastAsia"/>
                </w:rPr>
                <w:delText>1</w:delText>
              </w:r>
            </w:del>
            <w:r>
              <w:rPr>
                <w:rFonts w:hint="eastAsia"/>
              </w:rPr>
              <w:t>.0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pStyle w:val="53"/>
            </w:pPr>
            <w:r>
              <w:rPr>
                <w:rFonts w:hint="eastAsia"/>
              </w:rPr>
              <w:t>接口类型</w:t>
            </w:r>
          </w:p>
        </w:tc>
        <w:tc>
          <w:tcPr>
            <w:tcW w:w="6557" w:type="dxa"/>
            <w:shd w:val="clear" w:color="auto" w:fill="B8CCE4"/>
            <w:vAlign w:val="top"/>
          </w:tcPr>
          <w:p>
            <w:pPr>
              <w:pStyle w:val="53"/>
            </w:pPr>
            <w:r>
              <w:rPr>
                <w:rFonts w:hint="eastAsia"/>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pStyle w:val="53"/>
            </w:pPr>
            <w:r>
              <w:rPr>
                <w:rFonts w:hint="eastAsia"/>
              </w:rPr>
              <w:t>传输方式</w:t>
            </w:r>
          </w:p>
        </w:tc>
        <w:tc>
          <w:tcPr>
            <w:tcW w:w="6557" w:type="dxa"/>
            <w:shd w:val="clear" w:color="auto" w:fill="FFFFFF"/>
            <w:vAlign w:val="top"/>
          </w:tcPr>
          <w:p>
            <w:pPr>
              <w:pStyle w:val="53"/>
              <w:rPr>
                <w:rFonts w:hint="eastAsia"/>
              </w:rPr>
            </w:pPr>
            <w:r>
              <w:rPr>
                <w:rFonts w:hint="eastAsia"/>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3"/>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13"/>
        <w:gridCol w:w="751"/>
        <w:gridCol w:w="1155"/>
        <w:gridCol w:w="3711"/>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13"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751"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15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711"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ind w:firstLine="360"/>
              <w:rPr>
                <w:rFonts w:hint="eastAsia" w:ascii="Verdana" w:hAnsi="Verdana" w:cs="宋体"/>
                <w:color w:val="000000"/>
                <w:sz w:val="18"/>
                <w:szCs w:val="18"/>
              </w:rPr>
            </w:pPr>
            <w:r>
              <w:rPr>
                <w:rFonts w:ascii="Verdana" w:hAnsi="Verdana"/>
                <w:color w:val="000000"/>
                <w:sz w:val="18"/>
                <w:szCs w:val="18"/>
              </w:rPr>
              <w:t>total_num</w:t>
            </w:r>
          </w:p>
        </w:tc>
        <w:tc>
          <w:tcPr>
            <w:tcW w:w="75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N</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总数量</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JsonArray明细数据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detail_no</w:t>
            </w:r>
          </w:p>
        </w:tc>
        <w:tc>
          <w:tcPr>
            <w:tcW w:w="751"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32</w:t>
            </w:r>
            <w:r>
              <w:rPr>
                <w:rFonts w:hint="eastAsia" w:ascii="Verdana" w:hAnsi="Verdana" w:cs="宋体"/>
                <w:color w:val="000000"/>
                <w:sz w:val="18"/>
                <w:szCs w:val="18"/>
              </w:rPr>
              <w:t>)</w:t>
            </w:r>
          </w:p>
        </w:tc>
        <w:tc>
          <w:tcPr>
            <w:tcW w:w="37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明细编号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ind w:firstLine="360" w:firstLineChars="200"/>
              <w:rPr>
                <w:rFonts w:hint="eastAsia" w:ascii="Verdana" w:hAnsi="Verdana" w:eastAsia="宋体" w:cs="宋体"/>
                <w:color w:val="000000"/>
                <w:sz w:val="18"/>
                <w:szCs w:val="18"/>
                <w:lang w:val="en-US" w:eastAsia="zh-CN"/>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origin_order_no</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711" w:type="dxa"/>
            <w:shd w:val="clear" w:color="auto" w:fill="FFFFFF"/>
            <w:vAlign w:val="top"/>
          </w:tcPr>
          <w:p>
            <w:pPr>
              <w:ind w:firstLine="360" w:firstLineChars="200"/>
              <w:rPr>
                <w:rFonts w:hint="eastAsia" w:ascii="Verdana" w:hAnsi="Verdana" w:cs="宋体"/>
                <w:color w:val="000000"/>
                <w:sz w:val="18"/>
                <w:szCs w:val="18"/>
              </w:rPr>
            </w:pPr>
            <w:r>
              <w:rPr>
                <w:rFonts w:hint="eastAsia" w:ascii="微软雅黑" w:hAnsi="微软雅黑" w:eastAsia="微软雅黑" w:cs="微软雅黑"/>
                <w:color w:val="000000"/>
                <w:sz w:val="18"/>
                <w:szCs w:val="18"/>
                <w:lang w:val="en-US" w:eastAsia="zh-CN"/>
              </w:rPr>
              <w:t>提现</w:t>
            </w:r>
            <w:r>
              <w:rPr>
                <w:rFonts w:hint="eastAsia" w:ascii="微软雅黑" w:hAnsi="微软雅黑" w:eastAsia="微软雅黑" w:cs="微软雅黑"/>
                <w:color w:val="000000"/>
                <w:sz w:val="18"/>
                <w:szCs w:val="18"/>
              </w:rPr>
              <w:t>申请订单号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platcust</w:t>
            </w:r>
          </w:p>
        </w:tc>
        <w:tc>
          <w:tcPr>
            <w:tcW w:w="75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C(32)</w:t>
            </w:r>
          </w:p>
        </w:tc>
        <w:tc>
          <w:tcPr>
            <w:tcW w:w="3711"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.amt</w:t>
            </w:r>
          </w:p>
        </w:tc>
        <w:tc>
          <w:tcPr>
            <w:tcW w:w="751"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N(19,2)</w:t>
            </w:r>
          </w:p>
        </w:tc>
        <w:tc>
          <w:tcPr>
            <w:tcW w:w="3711" w:type="dxa"/>
            <w:shd w:val="clear" w:color="auto" w:fill="B8CCE4"/>
            <w:vAlign w:val="top"/>
          </w:tcPr>
          <w:p>
            <w:pPr>
              <w:ind w:firstLine="360"/>
              <w:rPr>
                <w:rFonts w:hint="eastAsia" w:ascii="Verdana" w:hAnsi="Verdana" w:eastAsia="宋体" w:cs="宋体"/>
                <w:color w:val="000000"/>
                <w:sz w:val="18"/>
                <w:szCs w:val="18"/>
                <w:lang w:eastAsia="zh-CN"/>
              </w:rPr>
            </w:pPr>
            <w:r>
              <w:rPr>
                <w:rFonts w:hint="eastAsia" w:ascii="Verdana" w:hAnsi="Verdana" w:cs="宋体"/>
                <w:color w:val="000000"/>
                <w:sz w:val="18"/>
                <w:szCs w:val="18"/>
              </w:rPr>
              <w:t>提现金额</w:t>
            </w:r>
            <w:del w:id="1609" w:author="Bay" w:date="2018-06-15T18:02:55Z">
              <w:r>
                <w:rPr>
                  <w:rFonts w:hint="eastAsia" w:ascii="Verdana" w:hAnsi="Verdana" w:cs="宋体"/>
                  <w:color w:val="000000"/>
                  <w:sz w:val="18"/>
                  <w:szCs w:val="18"/>
                </w:rPr>
                <w:delText>（</w:delText>
              </w:r>
            </w:del>
            <w:ins w:id="1610"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不包含手续费</w:t>
            </w:r>
            <w:del w:id="1611" w:author="Bay" w:date="2018-06-15T18:03:18Z">
              <w:r>
                <w:rPr>
                  <w:rFonts w:hint="eastAsia" w:ascii="Verdana" w:hAnsi="Verdana" w:cs="宋体"/>
                  <w:color w:val="000000"/>
                  <w:sz w:val="18"/>
                  <w:szCs w:val="18"/>
                </w:rPr>
                <w:delText>）</w:delText>
              </w:r>
            </w:del>
            <w:ins w:id="1612" w:author="Bay" w:date="2018-06-15T18:03:18Z">
              <w:r>
                <w:rPr>
                  <w:rFonts w:hint="eastAsia" w:ascii="Verdana" w:hAnsi="Verdana" w:eastAsia="宋体" w:cs="宋体"/>
                  <w:color w:val="000000"/>
                  <w:sz w:val="18"/>
                  <w:szCs w:val="18"/>
                  <w:lang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 xml:space="preserve">is_advance </w:t>
            </w:r>
          </w:p>
        </w:tc>
        <w:tc>
          <w:tcPr>
            <w:tcW w:w="751"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C(2)</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是否垫资:</w:t>
            </w:r>
            <w:r>
              <w:rPr>
                <w:rFonts w:ascii="Verdana" w:hAnsi="Verdana" w:cs="宋体"/>
                <w:color w:val="000000"/>
                <w:sz w:val="18"/>
                <w:szCs w:val="18"/>
              </w:rPr>
              <w:t>(1-</w:t>
            </w:r>
            <w:r>
              <w:rPr>
                <w:rFonts w:hint="eastAsia" w:ascii="Verdana" w:hAnsi="Verdana" w:cs="宋体"/>
                <w:color w:val="000000"/>
                <w:sz w:val="18"/>
                <w:szCs w:val="18"/>
              </w:rPr>
              <w:t>不垫资，</w:t>
            </w:r>
            <w:r>
              <w:rPr>
                <w:rFonts w:ascii="Verdana" w:hAnsi="Verdana" w:cs="宋体"/>
                <w:color w:val="000000"/>
                <w:sz w:val="18"/>
                <w:szCs w:val="18"/>
              </w:rPr>
              <w:t xml:space="preserve"> 2-</w:t>
            </w:r>
            <w:r>
              <w:rPr>
                <w:rFonts w:hint="eastAsia" w:ascii="Verdana" w:hAnsi="Verdana" w:cs="宋体"/>
                <w:color w:val="000000"/>
                <w:sz w:val="18"/>
                <w:szCs w:val="18"/>
              </w:rPr>
              <w:t>垫资</w:t>
            </w:r>
            <w:r>
              <w:rPr>
                <w:rFonts w:ascii="Verdana" w:hAnsi="Verdana" w:cs="宋体"/>
                <w:color w:val="000000"/>
                <w:sz w:val="18"/>
                <w:szCs w:val="18"/>
              </w:rPr>
              <w:t>)</w:t>
            </w:r>
            <w:r>
              <w:rPr>
                <w:rFonts w:hint="eastAsia" w:ascii="Verdana" w:hAnsi="Verdana" w:cs="宋体"/>
                <w:color w:val="000000"/>
                <w:sz w:val="18"/>
                <w:szCs w:val="18"/>
              </w:rPr>
              <w:t>；默认</w:t>
            </w:r>
            <w:r>
              <w:rPr>
                <w:rFonts w:ascii="Verdana" w:hAnsi="Verdana" w:cs="宋体"/>
                <w:color w:val="000000"/>
                <w:sz w:val="18"/>
                <w:szCs w:val="18"/>
              </w:rPr>
              <w:t>不垫付。</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s="宋体"/>
                <w:color w:val="000000"/>
                <w:sz w:val="18"/>
                <w:szCs w:val="18"/>
                <w:lang w:val="en-US" w:eastAsia="zh-CN"/>
              </w:rPr>
              <w:t>advance_platcust</w:t>
            </w:r>
          </w:p>
        </w:tc>
        <w:tc>
          <w:tcPr>
            <w:tcW w:w="75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O</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C(32)</w:t>
            </w:r>
          </w:p>
        </w:tc>
        <w:tc>
          <w:tcPr>
            <w:tcW w:w="3711" w:type="dxa"/>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lang w:val="en-US" w:eastAsia="zh-CN"/>
              </w:rPr>
              <w:t>垫资账户。如果需要垫资可以从垫资人自有账户垫资</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.pay</w:t>
            </w:r>
            <w:r>
              <w:rPr>
                <w:rFonts w:ascii="Verdana" w:hAnsi="Verdana" w:cs="宋体"/>
                <w:color w:val="000000"/>
                <w:sz w:val="18"/>
                <w:szCs w:val="18"/>
              </w:rPr>
              <w:t>_code</w:t>
            </w:r>
          </w:p>
        </w:tc>
        <w:tc>
          <w:tcPr>
            <w:tcW w:w="75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C(20)</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支付</w:t>
            </w:r>
            <w:r>
              <w:rPr>
                <w:rFonts w:ascii="Verdana" w:hAnsi="Verdana" w:cs="宋体"/>
                <w:color w:val="000000"/>
                <w:sz w:val="18"/>
                <w:szCs w:val="18"/>
              </w:rPr>
              <w:t>通道</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.fee</w:t>
            </w:r>
            <w:r>
              <w:rPr>
                <w:rFonts w:ascii="Verdana" w:hAnsi="Verdana" w:cs="宋体"/>
                <w:color w:val="000000"/>
                <w:sz w:val="18"/>
                <w:szCs w:val="18"/>
              </w:rPr>
              <w:t>_amt</w:t>
            </w:r>
          </w:p>
        </w:tc>
        <w:tc>
          <w:tcPr>
            <w:tcW w:w="751"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N(19,2)</w:t>
            </w:r>
          </w:p>
        </w:tc>
        <w:tc>
          <w:tcPr>
            <w:tcW w:w="3711" w:type="dxa"/>
            <w:shd w:val="clear" w:color="auto" w:fill="FFFFFF"/>
            <w:vAlign w:val="top"/>
          </w:tcPr>
          <w:p>
            <w:pPr>
              <w:ind w:firstLine="360"/>
              <w:rPr>
                <w:rFonts w:hint="eastAsia" w:ascii="Verdana" w:hAnsi="Verdana" w:eastAsia="宋体" w:cs="宋体"/>
                <w:color w:val="000000"/>
                <w:sz w:val="18"/>
                <w:szCs w:val="18"/>
                <w:lang w:eastAsia="zh-CN"/>
              </w:rPr>
            </w:pPr>
            <w:r>
              <w:rPr>
                <w:rFonts w:hint="eastAsia" w:ascii="Verdana" w:hAnsi="Verdana" w:cs="宋体"/>
                <w:color w:val="000000"/>
                <w:sz w:val="18"/>
                <w:szCs w:val="18"/>
              </w:rPr>
              <w:t>手续费金额</w:t>
            </w:r>
            <w:del w:id="1613" w:author="Bay" w:date="2018-06-15T18:02:55Z">
              <w:r>
                <w:rPr>
                  <w:rFonts w:hint="eastAsia" w:ascii="Verdana" w:hAnsi="Verdana" w:cs="宋体"/>
                  <w:color w:val="000000"/>
                  <w:sz w:val="18"/>
                  <w:szCs w:val="18"/>
                </w:rPr>
                <w:delText>（</w:delText>
              </w:r>
            </w:del>
            <w:ins w:id="1614"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独立于提现金额</w:t>
            </w:r>
            <w:del w:id="1615" w:author="Bay" w:date="2018-06-15T18:03:18Z">
              <w:r>
                <w:rPr>
                  <w:rFonts w:hint="eastAsia" w:ascii="Verdana" w:hAnsi="Verdana" w:cs="宋体"/>
                  <w:color w:val="000000"/>
                  <w:sz w:val="18"/>
                  <w:szCs w:val="18"/>
                </w:rPr>
                <w:delText>）</w:delText>
              </w:r>
            </w:del>
            <w:ins w:id="1616" w:author="Bay" w:date="2018-06-15T18:03:18Z">
              <w:r>
                <w:rPr>
                  <w:rFonts w:hint="eastAsia" w:ascii="Verdana" w:hAnsi="Verdana" w:eastAsia="宋体" w:cs="宋体"/>
                  <w:color w:val="000000"/>
                  <w:sz w:val="18"/>
                  <w:szCs w:val="18"/>
                  <w:lang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widowControl/>
              <w:spacing w:line="240" w:lineRule="auto"/>
              <w:ind w:firstLine="360" w:firstLineChars="200"/>
              <w:jc w:val="left"/>
              <w:rPr>
                <w:rFonts w:hint="eastAsia"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withdraw_type</w:t>
            </w:r>
          </w:p>
        </w:tc>
        <w:tc>
          <w:tcPr>
            <w:tcW w:w="75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4</w:t>
            </w:r>
            <w:r>
              <w:rPr>
                <w:rFonts w:hint="eastAsia" w:ascii="Verdana" w:hAnsi="Verdana" w:cs="宋体"/>
                <w:color w:val="000000"/>
                <w:sz w:val="18"/>
                <w:szCs w:val="18"/>
              </w:rPr>
              <w:t>)</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提现的</w:t>
            </w:r>
            <w:r>
              <w:rPr>
                <w:rFonts w:ascii="Verdana" w:hAnsi="Verdana" w:cs="宋体"/>
                <w:color w:val="000000"/>
                <w:sz w:val="18"/>
                <w:szCs w:val="18"/>
              </w:rPr>
              <w:t>账户</w:t>
            </w:r>
            <w:r>
              <w:rPr>
                <w:rFonts w:hint="eastAsia" w:ascii="Verdana" w:hAnsi="Verdana" w:cs="宋体"/>
                <w:color w:val="000000"/>
                <w:sz w:val="18"/>
                <w:szCs w:val="18"/>
              </w:rPr>
              <w:t>类型：01投资</w:t>
            </w:r>
            <w:r>
              <w:rPr>
                <w:rFonts w:ascii="Verdana" w:hAnsi="Verdana" w:cs="宋体"/>
                <w:color w:val="000000"/>
                <w:sz w:val="18"/>
                <w:szCs w:val="18"/>
              </w:rPr>
              <w:t>账户</w:t>
            </w:r>
            <w:r>
              <w:rPr>
                <w:rFonts w:hint="eastAsia" w:ascii="Verdana" w:hAnsi="Verdana" w:cs="宋体"/>
                <w:color w:val="000000"/>
                <w:sz w:val="18"/>
                <w:szCs w:val="18"/>
              </w:rPr>
              <w:t>02融资</w:t>
            </w:r>
            <w:r>
              <w:rPr>
                <w:rFonts w:ascii="Verdana" w:hAnsi="Verdana" w:cs="宋体"/>
                <w:color w:val="000000"/>
                <w:sz w:val="18"/>
                <w:szCs w:val="18"/>
              </w:rPr>
              <w:t>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90" w:hRule="atLeast"/>
        </w:trPr>
        <w:tc>
          <w:tcPr>
            <w:tcW w:w="2513" w:type="dxa"/>
            <w:shd w:val="clear" w:color="auto" w:fill="FFFFFF"/>
            <w:vAlign w:val="top"/>
          </w:tcPr>
          <w:p>
            <w:pPr>
              <w:widowControl/>
              <w:spacing w:line="240" w:lineRule="auto"/>
              <w:ind w:firstLine="360" w:firstLineChars="2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client_property</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公私标示</w:t>
            </w:r>
            <w:r>
              <w:rPr>
                <w:rFonts w:ascii="Verdana" w:hAnsi="Verdana" w:cs="宋体"/>
                <w:color w:val="000000"/>
                <w:sz w:val="18"/>
                <w:szCs w:val="18"/>
              </w:rPr>
              <w:t>，</w:t>
            </w:r>
            <w:r>
              <w:rPr>
                <w:rFonts w:hint="eastAsia" w:ascii="Verdana" w:hAnsi="Verdana" w:eastAsia="宋体" w:cs="宋体"/>
                <w:color w:val="000000"/>
                <w:sz w:val="18"/>
                <w:szCs w:val="18"/>
                <w:lang w:val="en-US" w:eastAsia="zh-CN"/>
              </w:rPr>
              <w:t>1</w:t>
            </w:r>
            <w:r>
              <w:rPr>
                <w:rFonts w:hint="eastAsia" w:ascii="Verdana" w:hAnsi="Verdana" w:cs="宋体"/>
                <w:color w:val="000000"/>
                <w:sz w:val="18"/>
                <w:szCs w:val="18"/>
              </w:rPr>
              <w:t xml:space="preserve">-个人 </w:t>
            </w:r>
            <w:r>
              <w:rPr>
                <w:rFonts w:hint="eastAsia" w:ascii="Verdana" w:hAnsi="Verdana" w:eastAsia="宋体" w:cs="宋体"/>
                <w:color w:val="000000"/>
                <w:sz w:val="18"/>
                <w:szCs w:val="18"/>
                <w:lang w:val="en-US" w:eastAsia="zh-CN"/>
              </w:rPr>
              <w:t>2</w:t>
            </w:r>
            <w:r>
              <w:rPr>
                <w:rFonts w:hint="eastAsia" w:ascii="Verdana" w:hAnsi="Verdana" w:cs="宋体"/>
                <w:color w:val="000000"/>
                <w:sz w:val="18"/>
                <w:szCs w:val="18"/>
              </w:rPr>
              <w:t>-公司； 默认个人</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widowControl/>
              <w:spacing w:line="240" w:lineRule="auto"/>
              <w:ind w:firstLine="360" w:firstLineChars="2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city_code</w:t>
            </w:r>
          </w:p>
        </w:tc>
        <w:tc>
          <w:tcPr>
            <w:tcW w:w="75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C(10)</w:t>
            </w:r>
          </w:p>
        </w:tc>
        <w:tc>
          <w:tcPr>
            <w:tcW w:w="3711" w:type="dxa"/>
            <w:shd w:val="clear" w:color="auto" w:fill="B8CCE4"/>
            <w:vAlign w:val="top"/>
          </w:tcPr>
          <w:p>
            <w:pPr>
              <w:ind w:firstLine="360"/>
              <w:rPr>
                <w:rFonts w:hint="eastAsia" w:ascii="Verdana" w:hAnsi="Verdana" w:eastAsia="宋体" w:cs="宋体"/>
                <w:color w:val="000000"/>
                <w:sz w:val="18"/>
                <w:szCs w:val="18"/>
                <w:lang w:eastAsia="zh-CN"/>
              </w:rPr>
            </w:pPr>
            <w:r>
              <w:rPr>
                <w:rFonts w:hint="eastAsia" w:ascii="Verdana" w:hAnsi="Verdana" w:cs="宋体"/>
                <w:color w:val="000000"/>
                <w:sz w:val="18"/>
                <w:szCs w:val="18"/>
              </w:rPr>
              <w:t>城市编码</w:t>
            </w:r>
            <w:r>
              <w:rPr>
                <w:rFonts w:hint="eastAsia" w:ascii="Verdana" w:hAnsi="Verdana" w:eastAsia="宋体" w:cs="宋体"/>
                <w:color w:val="000000"/>
                <w:sz w:val="18"/>
                <w:szCs w:val="18"/>
                <w:lang w:eastAsia="zh-CN"/>
              </w:rPr>
              <w:t>，对公必填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widowControl/>
              <w:spacing w:line="240" w:lineRule="auto"/>
              <w:ind w:firstLine="360" w:firstLineChars="2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.notify_url</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1</w:t>
            </w:r>
            <w:r>
              <w:rPr>
                <w:rFonts w:hint="eastAsia" w:ascii="Verdana" w:hAnsi="Verdana" w:cs="宋体"/>
                <w:color w:val="000000"/>
                <w:sz w:val="18"/>
                <w:szCs w:val="18"/>
              </w:rPr>
              <w:t>00)</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异步通知地址</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widowControl/>
              <w:spacing w:line="240" w:lineRule="auto"/>
              <w:ind w:firstLine="360" w:firstLineChars="2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.card_no</w:t>
            </w:r>
          </w:p>
        </w:tc>
        <w:tc>
          <w:tcPr>
            <w:tcW w:w="751" w:type="dxa"/>
            <w:shd w:val="clear" w:color="auto" w:fill="B8CCE4"/>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C(32)</w:t>
            </w:r>
          </w:p>
        </w:tc>
        <w:tc>
          <w:tcPr>
            <w:tcW w:w="3711" w:type="dxa"/>
            <w:shd w:val="clear" w:color="auto" w:fill="B8CCE4"/>
            <w:vAlign w:val="top"/>
          </w:tcPr>
          <w:p>
            <w:pPr>
              <w:ind w:firstLine="360" w:firstLineChars="200"/>
              <w:rPr>
                <w:rFonts w:hint="eastAsia" w:ascii="Verdana" w:hAnsi="Verdana" w:eastAsia="宋体" w:cs="宋体"/>
                <w:color w:val="000000"/>
                <w:sz w:val="18"/>
                <w:szCs w:val="18"/>
                <w:lang w:val="en-US" w:eastAsia="zh-CN"/>
              </w:rPr>
            </w:pPr>
            <w:r>
              <w:rPr>
                <w:rFonts w:hint="eastAsia" w:ascii="Verdana" w:hAnsi="Verdana" w:cs="宋体"/>
                <w:color w:val="000000"/>
                <w:sz w:val="18"/>
                <w:szCs w:val="18"/>
              </w:rPr>
              <w:t>卡号</w:t>
            </w:r>
            <w:r>
              <w:rPr>
                <w:rFonts w:hint="eastAsia" w:ascii="Verdana" w:hAnsi="Verdana" w:eastAsia="宋体" w:cs="宋体"/>
                <w:color w:val="000000"/>
                <w:sz w:val="18"/>
                <w:szCs w:val="18"/>
                <w:lang w:val="en-US" w:eastAsia="zh-CN"/>
              </w:rPr>
              <w:t>(账户)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widowControl/>
              <w:spacing w:line="240" w:lineRule="auto"/>
              <w:ind w:firstLine="360" w:firstLineChars="2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.name</w:t>
            </w:r>
          </w:p>
        </w:tc>
        <w:tc>
          <w:tcPr>
            <w:tcW w:w="751" w:type="dxa"/>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C(10)</w:t>
            </w:r>
          </w:p>
        </w:tc>
        <w:tc>
          <w:tcPr>
            <w:tcW w:w="3711" w:type="dxa"/>
            <w:shd w:val="clear" w:color="auto" w:fill="FFFFFF"/>
            <w:vAlign w:val="top"/>
          </w:tcPr>
          <w:p>
            <w:pPr>
              <w:ind w:firstLine="360" w:firstLineChars="200"/>
              <w:rPr>
                <w:rFonts w:hint="eastAsia" w:ascii="Verdana" w:hAnsi="Verdana" w:eastAsia="宋体" w:cs="宋体"/>
                <w:color w:val="000000"/>
                <w:sz w:val="18"/>
                <w:szCs w:val="18"/>
                <w:lang w:val="en-US" w:eastAsia="zh-CN"/>
              </w:rPr>
            </w:pPr>
            <w:r>
              <w:rPr>
                <w:rFonts w:hint="eastAsia" w:ascii="Verdana" w:hAnsi="Verdana" w:cs="宋体"/>
                <w:color w:val="000000"/>
                <w:sz w:val="18"/>
                <w:szCs w:val="18"/>
              </w:rPr>
              <w:t>姓名</w:t>
            </w:r>
            <w:r>
              <w:rPr>
                <w:rFonts w:hint="eastAsia" w:ascii="Verdana" w:hAnsi="Verdana" w:eastAsia="宋体" w:cs="宋体"/>
                <w:color w:val="000000"/>
                <w:sz w:val="18"/>
                <w:szCs w:val="18"/>
                <w:lang w:val="en-US" w:eastAsia="zh-CN"/>
              </w:rPr>
              <w:t>(企业名称)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widowControl/>
              <w:spacing w:line="240" w:lineRule="auto"/>
              <w:ind w:firstLine="360" w:firstLineChars="200"/>
              <w:jc w:val="left"/>
              <w:rPr>
                <w:rFonts w:hint="eastAsia" w:ascii="Verdana" w:hAnsi="Verdana" w:cs="宋体"/>
                <w:color w:val="000000"/>
                <w:sz w:val="18"/>
                <w:szCs w:val="18"/>
              </w:rPr>
            </w:pPr>
            <w:r>
              <w:rPr>
                <w:rFonts w:hint="eastAsia" w:ascii="Verdana" w:hAnsi="Verdana" w:cs="宋体"/>
                <w:color w:val="000000"/>
                <w:sz w:val="18"/>
                <w:szCs w:val="18"/>
              </w:rPr>
              <w:t>data.bank_id</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C(10)</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开户行号，对公必填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FFFFFF"/>
            <w:vAlign w:val="top"/>
          </w:tcPr>
          <w:p>
            <w:pPr>
              <w:widowControl/>
              <w:spacing w:line="240" w:lineRule="auto"/>
              <w:ind w:firstLine="360" w:firstLineChars="200"/>
              <w:jc w:val="left"/>
              <w:rPr>
                <w:rFonts w:hint="eastAsia" w:ascii="Verdana" w:hAnsi="Verdana" w:cs="宋体"/>
                <w:color w:val="000000"/>
                <w:sz w:val="18"/>
                <w:szCs w:val="18"/>
              </w:rPr>
            </w:pPr>
            <w:r>
              <w:rPr>
                <w:rFonts w:hint="eastAsia" w:ascii="Verdana" w:hAnsi="Verdana" w:cs="宋体"/>
                <w:color w:val="000000"/>
                <w:sz w:val="18"/>
                <w:szCs w:val="18"/>
              </w:rPr>
              <w:t>data.open_branch</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C(20)</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开户行，对公必填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90" w:hRule="exact"/>
        </w:trPr>
        <w:tc>
          <w:tcPr>
            <w:tcW w:w="2513" w:type="dxa"/>
            <w:shd w:val="clear" w:color="auto" w:fill="FFFFFF"/>
            <w:vAlign w:val="top"/>
          </w:tcPr>
          <w:p>
            <w:pPr>
              <w:widowControl/>
              <w:spacing w:line="240" w:lineRule="auto"/>
              <w:ind w:firstLine="180" w:firstLineChars="100"/>
              <w:jc w:val="left"/>
              <w:rPr>
                <w:rFonts w:hint="eastAsia" w:ascii="Verdana" w:hAnsi="Verdana" w:cs="宋体"/>
                <w:color w:val="000000"/>
                <w:sz w:val="18"/>
                <w:szCs w:val="18"/>
              </w:rPr>
            </w:pPr>
            <w:r>
              <w:rPr>
                <w:rFonts w:hint="eastAsia" w:ascii="Verdana" w:hAnsi="Verdana" w:cs="宋体"/>
                <w:color w:val="000000"/>
                <w:sz w:val="18"/>
                <w:szCs w:val="18"/>
              </w:rPr>
              <w:t>data.card_type</w:t>
            </w:r>
          </w:p>
        </w:tc>
        <w:tc>
          <w:tcPr>
            <w:tcW w:w="75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 xml:space="preserve">卡类型(1:借记卡)；默认为1 </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13" w:type="dxa"/>
            <w:shd w:val="clear" w:color="auto" w:fill="B8CCE4"/>
            <w:vAlign w:val="top"/>
          </w:tcPr>
          <w:p>
            <w:pPr>
              <w:widowControl/>
              <w:spacing w:line="240" w:lineRule="auto"/>
              <w:ind w:firstLine="360" w:firstLineChars="2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.r</w:t>
            </w:r>
            <w:r>
              <w:rPr>
                <w:rFonts w:ascii="Verdana" w:hAnsi="Verdana" w:cs="宋体"/>
                <w:color w:val="000000"/>
                <w:sz w:val="18"/>
                <w:szCs w:val="18"/>
              </w:rPr>
              <w:t>emark</w:t>
            </w:r>
          </w:p>
        </w:tc>
        <w:tc>
          <w:tcPr>
            <w:tcW w:w="75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w:t>
            </w:r>
            <w:ins w:id="1617" w:author="Bay" w:date="2018-06-25T09:30:52Z">
              <w:r>
                <w:rPr>
                  <w:rFonts w:hint="eastAsia" w:ascii="Verdana" w:hAnsi="Verdana" w:eastAsia="宋体" w:cs="宋体"/>
                  <w:color w:val="000000"/>
                  <w:sz w:val="18"/>
                  <w:szCs w:val="18"/>
                  <w:lang w:val="en-US" w:eastAsia="zh-CN"/>
                </w:rPr>
                <w:t>24</w:t>
              </w:r>
            </w:ins>
            <w:del w:id="1618" w:author="Bay" w:date="2018-06-25T09:30:04Z">
              <w:r>
                <w:rPr>
                  <w:rFonts w:hint="eastAsia" w:ascii="Verdana" w:hAnsi="Verdana" w:eastAsia="宋体" w:cs="宋体"/>
                  <w:color w:val="000000"/>
                  <w:sz w:val="18"/>
                  <w:szCs w:val="18"/>
                  <w:lang w:val="en-US" w:eastAsia="zh-CN"/>
                </w:rPr>
                <w:delText>24</w:delText>
              </w:r>
            </w:del>
            <w:r>
              <w:rPr>
                <w:rFonts w:hint="eastAsia" w:ascii="Verdana" w:hAnsi="Verdana" w:cs="宋体"/>
                <w:color w:val="000000"/>
                <w:sz w:val="18"/>
                <w:szCs w:val="18"/>
              </w:rPr>
              <w:t>)</w:t>
            </w:r>
          </w:p>
        </w:tc>
        <w:tc>
          <w:tcPr>
            <w:tcW w:w="3711" w:type="dxa"/>
            <w:shd w:val="clear" w:color="auto" w:fill="B8CCE4"/>
            <w:vAlign w:val="top"/>
          </w:tcPr>
          <w:p>
            <w:pPr>
              <w:ind w:firstLine="360"/>
              <w:rPr>
                <w:rFonts w:hint="eastAsia" w:ascii="Verdana" w:hAnsi="Verdana" w:eastAsia="宋体" w:cs="宋体"/>
                <w:color w:val="000000"/>
                <w:sz w:val="18"/>
                <w:szCs w:val="18"/>
                <w:lang w:eastAsia="zh-CN"/>
              </w:rPr>
            </w:pPr>
            <w:r>
              <w:rPr>
                <w:rFonts w:ascii="Verdana" w:hAnsi="Verdana" w:cs="宋体"/>
                <w:color w:val="000000"/>
                <w:sz w:val="18"/>
                <w:szCs w:val="18"/>
              </w:rPr>
              <w:t>备注</w:t>
            </w:r>
            <w:ins w:id="1619" w:author="Bay" w:date="2018-06-15T18:02:55Z">
              <w:r>
                <w:rPr>
                  <w:rFonts w:hint="eastAsia" w:ascii="Verdana" w:hAnsi="Verdana" w:eastAsia="宋体" w:cs="宋体"/>
                  <w:color w:val="000000"/>
                  <w:sz w:val="18"/>
                  <w:szCs w:val="18"/>
                  <w:lang w:eastAsia="zh-CN"/>
                </w:rPr>
                <w:t>(</w:t>
              </w:r>
            </w:ins>
            <w:ins w:id="1620" w:author="Bay" w:date="2018-06-15T11:11:12Z">
              <w:r>
                <w:rPr>
                  <w:rFonts w:hint="eastAsia" w:ascii="Verdana" w:hAnsi="Verdana" w:eastAsia="宋体" w:cs="宋体"/>
                  <w:color w:val="000000"/>
                  <w:sz w:val="18"/>
                  <w:szCs w:val="18"/>
                  <w:lang w:eastAsia="zh-CN"/>
                </w:rPr>
                <w:t>注意</w:t>
              </w:r>
            </w:ins>
            <w:ins w:id="1621" w:author="Bay" w:date="2018-06-15T11:11:13Z">
              <w:r>
                <w:rPr>
                  <w:rFonts w:hint="eastAsia" w:ascii="Verdana" w:hAnsi="Verdana" w:eastAsia="宋体" w:cs="宋体"/>
                  <w:color w:val="000000"/>
                  <w:sz w:val="18"/>
                  <w:szCs w:val="18"/>
                  <w:lang w:eastAsia="zh-CN"/>
                </w:rPr>
                <w:t>：</w:t>
              </w:r>
            </w:ins>
            <w:ins w:id="1622" w:author="Bay" w:date="2018-06-22T14:19:52Z">
              <w:r>
                <w:rPr>
                  <w:rFonts w:hint="eastAsia" w:ascii="Verdana" w:hAnsi="Verdana" w:eastAsia="宋体" w:cs="宋体"/>
                  <w:color w:val="000000"/>
                  <w:sz w:val="18"/>
                  <w:szCs w:val="18"/>
                  <w:lang w:val="en-US" w:eastAsia="zh-CN"/>
                </w:rPr>
                <w:t>大于</w:t>
              </w:r>
            </w:ins>
            <w:ins w:id="1623" w:author="Bay" w:date="2018-06-22T14:19:53Z">
              <w:r>
                <w:rPr>
                  <w:rFonts w:hint="eastAsia" w:ascii="Verdana" w:hAnsi="Verdana" w:eastAsia="宋体" w:cs="宋体"/>
                  <w:color w:val="000000"/>
                  <w:sz w:val="18"/>
                  <w:szCs w:val="18"/>
                  <w:lang w:val="en-US" w:eastAsia="zh-CN"/>
                </w:rPr>
                <w:t>等于</w:t>
              </w:r>
            </w:ins>
            <w:ins w:id="1624" w:author="Bay" w:date="2018-06-22T14:19:54Z">
              <w:r>
                <w:rPr>
                  <w:rFonts w:hint="eastAsia" w:ascii="Verdana" w:hAnsi="Verdana" w:eastAsia="宋体" w:cs="宋体"/>
                  <w:color w:val="000000"/>
                  <w:sz w:val="18"/>
                  <w:szCs w:val="18"/>
                  <w:lang w:val="en-US" w:eastAsia="zh-CN"/>
                </w:rPr>
                <w:t>5W</w:t>
              </w:r>
            </w:ins>
            <w:ins w:id="1625" w:author="Bay" w:date="2018-06-22T14:19:55Z">
              <w:r>
                <w:rPr>
                  <w:rFonts w:hint="eastAsia" w:ascii="Verdana" w:hAnsi="Verdana" w:eastAsia="宋体" w:cs="宋体"/>
                  <w:color w:val="000000"/>
                  <w:sz w:val="18"/>
                  <w:szCs w:val="18"/>
                  <w:lang w:val="en-US" w:eastAsia="zh-CN"/>
                </w:rPr>
                <w:t>必填</w:t>
              </w:r>
            </w:ins>
            <w:ins w:id="1626" w:author="Bay" w:date="2018-06-15T18:03:18Z">
              <w:r>
                <w:rPr>
                  <w:rFonts w:hint="eastAsia" w:ascii="Verdana" w:hAnsi="Verdana" w:eastAsia="宋体" w:cs="宋体"/>
                  <w:color w:val="000000"/>
                  <w:sz w:val="18"/>
                  <w:szCs w:val="18"/>
                  <w:lang w:eastAsia="zh-CN"/>
                </w:rPr>
                <w:t>)</w:t>
              </w:r>
            </w:ins>
          </w:p>
        </w:tc>
      </w:tr>
    </w:tbl>
    <w:p>
      <w:pPr>
        <w:rPr>
          <w:rFonts w:ascii="Verdana" w:hAnsi="Verdana" w:cs="宋体"/>
          <w:sz w:val="21"/>
          <w:szCs w:val="21"/>
        </w:rPr>
      </w:pP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03"/>
        <w:gridCol w:w="656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0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67" w:type="dxa"/>
            <w:shd w:val="clear" w:color="auto" w:fill="FFFFFF"/>
            <w:vAlign w:val="top"/>
          </w:tcPr>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{"total_num":"1",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detail_no\":\"20180306153248017710304264176455q\",\"origin_order_no\":\"txsqchaxun1000001qq011\",\"platcust\":\"201803311924400818113236194030\",\"amt\":\"100.5\",\"is_advance\":\"1\",\"pay_code\":\"040\",\"fee_amt\":\"0\",\"withdraw_type\":\"01\",\"client_property\":\"1\",\"city_code\":\"040\",\"notify_url\":\"www.baidu.com\",\"card_no\":\"62228902093847646\",\"name\":\"太原市\",\"card_type\":\"1\",</w:t>
            </w:r>
          </w:p>
          <w:p>
            <w:pPr>
              <w:ind w:firstLine="0" w:firstLineChars="0"/>
              <w:jc w:val="left"/>
              <w:rPr>
                <w:rFonts w:hint="eastAsia" w:ascii="Verdana" w:hAnsi="Verdana" w:cs="宋体"/>
                <w:color w:val="000000"/>
                <w:sz w:val="18"/>
                <w:szCs w:val="18"/>
              </w:rPr>
            </w:pPr>
            <w:r>
              <w:rPr>
                <w:rFonts w:hint="eastAsia" w:ascii="宋体" w:hAnsi="宋体" w:eastAsia="宋体" w:cs="宋体"/>
                <w:color w:val="000000"/>
                <w:sz w:val="21"/>
                <w:szCs w:val="21"/>
              </w:rPr>
              <w:t>\"remark\":\"提现确认\"}]"}</w:t>
            </w:r>
          </w:p>
        </w:tc>
      </w:tr>
    </w:tbl>
    <w:p>
      <w:pPr>
        <w:rPr>
          <w:rFonts w:ascii="Verdana" w:hAnsi="Verdana" w:cs="宋体"/>
          <w:sz w:val="21"/>
          <w:szCs w:val="21"/>
        </w:rPr>
      </w:pPr>
    </w:p>
    <w:p>
      <w:pPr>
        <w:ind w:firstLine="480"/>
      </w:pPr>
      <w:r>
        <w:rPr>
          <w:rFonts w:hint="eastAsia"/>
        </w:rPr>
        <w:t>响应</w:t>
      </w:r>
    </w:p>
    <w:tbl>
      <w:tblPr>
        <w:tblStyle w:val="23"/>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03"/>
        <w:gridCol w:w="808"/>
        <w:gridCol w:w="1140"/>
        <w:gridCol w:w="4534"/>
        <w:gridCol w:w="8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0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67"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0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67" w:type="dxa"/>
            <w:gridSpan w:val="4"/>
            <w:shd w:val="clear" w:color="auto" w:fill="FFFFFF"/>
            <w:vAlign w:val="top"/>
          </w:tcPr>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{"error_data":"[]",</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"finish_datetime":"20180612153206",</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"order_no":"20180612034249",</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"plat_no":"",</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"success_data":"",</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"success_num":"1",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"total_num":"1",</w:t>
            </w:r>
          </w:p>
          <w:p>
            <w:pPr>
              <w:ind w:firstLine="0" w:firstLineChars="0"/>
              <w:jc w:val="left"/>
              <w:rPr>
                <w:rFonts w:hint="eastAsia" w:ascii="Verdana" w:hAnsi="Verdana" w:cs="宋体"/>
                <w:color w:val="000000"/>
                <w:sz w:val="18"/>
                <w:szCs w:val="18"/>
              </w:rPr>
            </w:pPr>
            <w:r>
              <w:rPr>
                <w:rFonts w:hint="eastAsia" w:ascii="宋体" w:hAnsi="宋体" w:eastAsia="宋体" w:cs="宋体"/>
                <w:color w:val="000000"/>
                <w:sz w:val="21"/>
                <w:szCs w:val="21"/>
              </w:rPr>
              <w:t>"trans_date":"20180612"}</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11"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140"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534"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11"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140"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返回码，10000为整个</w:t>
            </w:r>
            <w:r>
              <w:rPr>
                <w:rFonts w:ascii="Verdana" w:hAnsi="Verdana" w:cs="宋体"/>
                <w:color w:val="000000"/>
                <w:sz w:val="18"/>
                <w:szCs w:val="18"/>
              </w:rPr>
              <w:t>批量</w:t>
            </w:r>
            <w:r>
              <w:rPr>
                <w:rFonts w:hint="eastAsia" w:ascii="Verdana" w:hAnsi="Verdana" w:cs="宋体"/>
                <w:color w:val="000000"/>
                <w:sz w:val="18"/>
                <w:szCs w:val="18"/>
              </w:rPr>
              <w:t>订单</w:t>
            </w:r>
            <w:r>
              <w:rPr>
                <w:rFonts w:ascii="Verdana" w:hAnsi="Verdana" w:cs="宋体"/>
                <w:color w:val="000000"/>
                <w:sz w:val="18"/>
                <w:szCs w:val="18"/>
              </w:rPr>
              <w:t>受理</w:t>
            </w:r>
            <w:r>
              <w:rPr>
                <w:rFonts w:hint="eastAsia" w:ascii="Verdana" w:hAnsi="Verdana" w:cs="宋体"/>
                <w:color w:val="000000"/>
                <w:sz w:val="18"/>
                <w:szCs w:val="18"/>
              </w:rPr>
              <w:t>成功，</w:t>
            </w:r>
            <w:r>
              <w:rPr>
                <w:rFonts w:ascii="Verdana" w:hAnsi="Verdana" w:cs="宋体"/>
                <w:color w:val="000000"/>
                <w:sz w:val="18"/>
                <w:szCs w:val="18"/>
              </w:rPr>
              <w:t>具体单条数据的处理结果，</w:t>
            </w:r>
            <w:r>
              <w:rPr>
                <w:rFonts w:hint="eastAsia" w:ascii="Verdana" w:hAnsi="Verdana" w:cs="宋体"/>
                <w:color w:val="000000"/>
                <w:sz w:val="18"/>
                <w:szCs w:val="18"/>
              </w:rPr>
              <w:t>要</w:t>
            </w:r>
            <w:r>
              <w:rPr>
                <w:rFonts w:ascii="Verdana" w:hAnsi="Verdana" w:cs="宋体"/>
                <w:color w:val="000000"/>
                <w:sz w:val="18"/>
                <w:szCs w:val="18"/>
              </w:rPr>
              <w:t>查看成功信息或</w:t>
            </w:r>
            <w:r>
              <w:rPr>
                <w:rFonts w:hint="eastAsia" w:ascii="Verdana" w:hAnsi="Verdana" w:cs="宋体"/>
                <w:color w:val="000000"/>
                <w:sz w:val="18"/>
                <w:szCs w:val="18"/>
              </w:rPr>
              <w:t>失败</w:t>
            </w:r>
            <w:r>
              <w:rPr>
                <w:rFonts w:ascii="Verdana" w:hAnsi="Verdana" w:cs="宋体"/>
                <w:color w:val="000000"/>
                <w:sz w:val="18"/>
                <w:szCs w:val="18"/>
              </w:rPr>
              <w:t>信息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11"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140"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平台编号(批量订单受理成功时，则必填)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shd w:val="clear" w:color="auto" w:fill="B8CCE4"/>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订单编号(批量订单受理成功时，则必填)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处理完成时间(批量订单受理成功时，则必填)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sign</w:t>
            </w:r>
          </w:p>
        </w:tc>
        <w:tc>
          <w:tcPr>
            <w:tcW w:w="1140"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order_status</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w:t>
            </w:r>
            <w:r>
              <w:rPr>
                <w:rFonts w:ascii="Verdana" w:hAnsi="Verdana" w:cs="宋体"/>
                <w:color w:val="000000"/>
                <w:sz w:val="18"/>
                <w:szCs w:val="18"/>
              </w:rPr>
              <w:t>状态</w:t>
            </w:r>
            <w:r>
              <w:rPr>
                <w:rFonts w:hint="eastAsia" w:ascii="Verdana" w:hAnsi="Verdana" w:cs="宋体"/>
                <w:color w:val="000000"/>
                <w:sz w:val="18"/>
                <w:szCs w:val="18"/>
              </w:rPr>
              <w:t>(批量订单受理成功时，则必填)</w:t>
            </w:r>
          </w:p>
          <w:p>
            <w:pPr>
              <w:ind w:firstLine="360"/>
              <w:rPr>
                <w:rFonts w:hint="eastAsia" w:ascii="Verdana" w:hAnsi="Verdana" w:cs="宋体"/>
                <w:color w:val="000000"/>
                <w:sz w:val="18"/>
                <w:szCs w:val="18"/>
              </w:rPr>
            </w:pPr>
            <w:r>
              <w:rPr>
                <w:rFonts w:hint="eastAsia" w:ascii="Verdana" w:hAnsi="Verdana" w:cs="宋体"/>
                <w:color w:val="000000"/>
                <w:sz w:val="18"/>
                <w:szCs w:val="18"/>
              </w:rPr>
              <w:t xml:space="preserve">订单状态0:处理中, 1:处理成功,2:处理失败, </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order_</w:t>
            </w:r>
            <w:r>
              <w:rPr>
                <w:rFonts w:ascii="Verdana" w:hAnsi="Verdana" w:cs="宋体"/>
                <w:color w:val="000000"/>
                <w:sz w:val="18"/>
                <w:szCs w:val="18"/>
              </w:rPr>
              <w:t>info</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订单处理信息(批量订单受理成功时，则必填)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total_num</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w:t>
            </w:r>
            <w:r>
              <w:rPr>
                <w:rFonts w:ascii="Verdana" w:hAnsi="Verdana" w:cs="宋体"/>
                <w:color w:val="000000"/>
                <w:sz w:val="18"/>
                <w:szCs w:val="18"/>
              </w:rPr>
              <w:t>请求数量</w:t>
            </w:r>
            <w:r>
              <w:rPr>
                <w:rFonts w:hint="eastAsia" w:ascii="Verdana" w:hAnsi="Verdana" w:cs="宋体"/>
                <w:color w:val="000000"/>
                <w:sz w:val="18"/>
                <w:szCs w:val="18"/>
              </w:rPr>
              <w:t>(批量订单受理成功时，则必填)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s</w:t>
            </w:r>
            <w:r>
              <w:rPr>
                <w:rFonts w:hint="eastAsia" w:ascii="Verdana" w:hAnsi="Verdana" w:cs="宋体"/>
                <w:color w:val="000000"/>
                <w:sz w:val="18"/>
                <w:szCs w:val="18"/>
              </w:rPr>
              <w:t>uccess_</w:t>
            </w:r>
            <w:r>
              <w:rPr>
                <w:rFonts w:ascii="Verdana" w:hAnsi="Verdana" w:cs="宋体"/>
                <w:color w:val="000000"/>
                <w:sz w:val="18"/>
                <w:szCs w:val="18"/>
              </w:rPr>
              <w:t>num</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成功</w:t>
            </w:r>
            <w:r>
              <w:rPr>
                <w:rFonts w:ascii="Verdana" w:hAnsi="Verdana" w:cs="宋体"/>
                <w:color w:val="000000"/>
                <w:sz w:val="18"/>
                <w:szCs w:val="18"/>
              </w:rPr>
              <w:t>数量</w:t>
            </w:r>
            <w:r>
              <w:rPr>
                <w:rFonts w:hint="eastAsia" w:ascii="Verdana" w:hAnsi="Verdana" w:cs="宋体"/>
                <w:color w:val="000000"/>
                <w:sz w:val="18"/>
                <w:szCs w:val="18"/>
              </w:rPr>
              <w:t>(批量订单受理成功时，则必填)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success_data</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成功</w:t>
            </w:r>
            <w:r>
              <w:rPr>
                <w:rFonts w:ascii="Verdana" w:hAnsi="Verdana" w:cs="宋体"/>
                <w:color w:val="000000"/>
                <w:sz w:val="18"/>
                <w:szCs w:val="18"/>
              </w:rPr>
              <w:t>信息</w:t>
            </w:r>
            <w:del w:id="1627" w:author="Bay" w:date="2018-06-15T18:02:55Z">
              <w:r>
                <w:rPr>
                  <w:rFonts w:ascii="Verdana" w:hAnsi="Verdana" w:cs="宋体"/>
                  <w:color w:val="000000"/>
                  <w:sz w:val="18"/>
                  <w:szCs w:val="18"/>
                </w:rPr>
                <w:delText>（</w:delText>
              </w:r>
            </w:del>
            <w:ins w:id="1628"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有处理</w:t>
            </w:r>
            <w:r>
              <w:rPr>
                <w:rFonts w:ascii="Verdana" w:hAnsi="Verdana" w:cs="宋体"/>
                <w:color w:val="000000"/>
                <w:sz w:val="18"/>
                <w:szCs w:val="18"/>
              </w:rPr>
              <w:t>成功的数据时，则</w:t>
            </w:r>
            <w:r>
              <w:rPr>
                <w:rFonts w:hint="eastAsia" w:ascii="Verdana" w:hAnsi="Verdana" w:cs="宋体"/>
                <w:color w:val="000000"/>
                <w:sz w:val="18"/>
                <w:szCs w:val="18"/>
              </w:rPr>
              <w:t>为</w:t>
            </w:r>
            <w:r>
              <w:rPr>
                <w:rFonts w:ascii="Verdana" w:hAnsi="Verdana" w:cs="宋体"/>
                <w:color w:val="000000"/>
                <w:sz w:val="18"/>
                <w:szCs w:val="18"/>
              </w:rPr>
              <w:t>必填参数</w:t>
            </w:r>
            <w:r>
              <w:rPr>
                <w:rFonts w:hint="eastAsia" w:ascii="Verdana" w:hAnsi="Verdana" w:cs="宋体"/>
                <w:color w:val="000000"/>
                <w:sz w:val="18"/>
                <w:szCs w:val="18"/>
              </w:rPr>
              <w:t>；其中detail_no 明细订单号</w:t>
            </w:r>
          </w:p>
          <w:p>
            <w:pPr>
              <w:ind w:firstLine="360"/>
              <w:rPr>
                <w:rFonts w:ascii="Verdana" w:hAnsi="Verdana" w:cs="宋体"/>
                <w:color w:val="000000"/>
                <w:sz w:val="18"/>
                <w:szCs w:val="18"/>
              </w:rPr>
            </w:pPr>
            <w:r>
              <w:rPr>
                <w:rFonts w:ascii="Verdana" w:hAnsi="Verdana" w:cs="宋体"/>
                <w:color w:val="000000"/>
                <w:sz w:val="18"/>
                <w:szCs w:val="18"/>
              </w:rPr>
              <w:t>platcust</w:t>
            </w:r>
            <w:r>
              <w:rPr>
                <w:rFonts w:hint="eastAsia" w:ascii="Verdana" w:hAnsi="Verdana" w:cs="宋体"/>
                <w:color w:val="000000"/>
                <w:sz w:val="18"/>
                <w:szCs w:val="18"/>
              </w:rPr>
              <w:t xml:space="preserve"> 平台客户号</w:t>
            </w:r>
          </w:p>
          <w:p>
            <w:pPr>
              <w:ind w:firstLine="360"/>
              <w:rPr>
                <w:rFonts w:hint="eastAsia" w:ascii="Verdana" w:hAnsi="Verdana" w:eastAsia="宋体" w:cs="宋体"/>
                <w:color w:val="000000"/>
                <w:sz w:val="18"/>
                <w:szCs w:val="18"/>
                <w:lang w:eastAsia="zh-CN"/>
              </w:rPr>
            </w:pPr>
            <w:r>
              <w:rPr>
                <w:rFonts w:ascii="Verdana" w:hAnsi="Verdana" w:cs="宋体"/>
                <w:color w:val="000000"/>
                <w:sz w:val="18"/>
                <w:szCs w:val="18"/>
              </w:rPr>
              <w:t>amt</w:t>
            </w:r>
            <w:r>
              <w:rPr>
                <w:rFonts w:hint="eastAsia" w:ascii="Verdana" w:hAnsi="Verdana" w:cs="宋体"/>
                <w:color w:val="000000"/>
                <w:sz w:val="18"/>
                <w:szCs w:val="18"/>
              </w:rPr>
              <w:t xml:space="preserve"> 提现金额为</w:t>
            </w:r>
            <w:r>
              <w:rPr>
                <w:rFonts w:ascii="Verdana" w:hAnsi="Verdana" w:cs="宋体"/>
                <w:color w:val="000000"/>
                <w:sz w:val="18"/>
                <w:szCs w:val="18"/>
              </w:rPr>
              <w:t>必填信息</w:t>
            </w:r>
            <w:del w:id="1629" w:author="Bay" w:date="2018-06-15T18:03:18Z">
              <w:r>
                <w:rPr>
                  <w:rFonts w:ascii="Verdana" w:hAnsi="Verdana" w:cs="宋体"/>
                  <w:color w:val="000000"/>
                  <w:sz w:val="18"/>
                  <w:szCs w:val="18"/>
                </w:rPr>
                <w:delText>）</w:delText>
              </w:r>
            </w:del>
            <w:ins w:id="1630" w:author="Bay" w:date="2018-06-15T18:03:18Z">
              <w:r>
                <w:rPr>
                  <w:rFonts w:hint="eastAsia" w:ascii="Verdana" w:hAnsi="Verdana" w:eastAsia="宋体" w:cs="宋体"/>
                  <w:color w:val="000000"/>
                  <w:sz w:val="18"/>
                  <w:szCs w:val="18"/>
                  <w:lang w:eastAsia="zh-CN"/>
                </w:rPr>
                <w:t>)</w:t>
              </w:r>
            </w:ins>
          </w:p>
          <w:p>
            <w:pPr>
              <w:ind w:firstLine="360"/>
              <w:rPr>
                <w:rFonts w:hint="eastAsia" w:ascii="Verdana" w:hAnsi="Verdana" w:eastAsia="宋体" w:cs="宋体"/>
                <w:color w:val="000000"/>
                <w:sz w:val="18"/>
                <w:szCs w:val="18"/>
                <w:lang w:val="en-US" w:eastAsia="zh-CN"/>
              </w:rPr>
            </w:pPr>
            <w:r>
              <w:rPr>
                <w:rFonts w:ascii="Verdana" w:hAnsi="Verdana" w:cs="宋体"/>
                <w:color w:val="000000"/>
                <w:sz w:val="18"/>
                <w:szCs w:val="18"/>
              </w:rPr>
              <w:t>advance</w:t>
            </w:r>
            <w:r>
              <w:rPr>
                <w:rFonts w:hint="eastAsia" w:ascii="Verdana" w:hAnsi="Verdana" w:cs="宋体"/>
                <w:color w:val="000000"/>
                <w:sz w:val="18"/>
                <w:szCs w:val="18"/>
              </w:rPr>
              <w:t>_</w:t>
            </w:r>
            <w:r>
              <w:rPr>
                <w:rFonts w:ascii="Verdana" w:hAnsi="Verdana"/>
                <w:color w:val="000000"/>
                <w:sz w:val="18"/>
                <w:szCs w:val="18"/>
              </w:rPr>
              <w:t>amt</w:t>
            </w:r>
            <w:r>
              <w:rPr>
                <w:rFonts w:hint="eastAsia" w:ascii="Verdana" w:hAnsi="Verdana"/>
                <w:color w:val="000000"/>
                <w:sz w:val="18"/>
                <w:szCs w:val="18"/>
              </w:rPr>
              <w:t xml:space="preserve"> 垫资金额</w:t>
            </w:r>
            <w:r>
              <w:rPr>
                <w:rFonts w:hint="eastAsia" w:ascii="Verdana" w:hAnsi="Verdana" w:eastAsia="宋体"/>
                <w:color w:val="000000"/>
                <w:sz w:val="18"/>
                <w:szCs w:val="18"/>
                <w:lang w:val="en-US" w:eastAsia="zh-CN"/>
              </w:rPr>
              <w:t>(选填)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e</w:t>
            </w:r>
            <w:r>
              <w:rPr>
                <w:rFonts w:hint="eastAsia" w:ascii="Verdana" w:hAnsi="Verdana" w:cs="宋体"/>
                <w:color w:val="000000"/>
                <w:sz w:val="18"/>
                <w:szCs w:val="18"/>
              </w:rPr>
              <w:t>rror_</w:t>
            </w:r>
            <w:r>
              <w:rPr>
                <w:rFonts w:ascii="Verdana" w:hAnsi="Verdana" w:cs="宋体"/>
                <w:color w:val="000000"/>
                <w:sz w:val="18"/>
                <w:szCs w:val="18"/>
              </w:rPr>
              <w:t>data</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失败</w:t>
            </w:r>
            <w:r>
              <w:rPr>
                <w:rFonts w:ascii="Verdana" w:hAnsi="Verdana" w:cs="宋体"/>
                <w:color w:val="000000"/>
                <w:sz w:val="18"/>
                <w:szCs w:val="18"/>
              </w:rPr>
              <w:t>信息</w:t>
            </w:r>
            <w:del w:id="1631" w:author="Bay" w:date="2018-06-15T18:02:55Z">
              <w:r>
                <w:rPr>
                  <w:rFonts w:ascii="Verdana" w:hAnsi="Verdana" w:cs="宋体"/>
                  <w:color w:val="000000"/>
                  <w:sz w:val="18"/>
                  <w:szCs w:val="18"/>
                </w:rPr>
                <w:delText>（</w:delText>
              </w:r>
            </w:del>
            <w:ins w:id="1632" w:author="Bay" w:date="2018-06-15T18:02:55Z">
              <w:r>
                <w:rPr>
                  <w:rFonts w:hint="eastAsia" w:ascii="Verdana" w:hAnsi="Verdana" w:eastAsia="宋体" w:cs="宋体"/>
                  <w:color w:val="000000"/>
                  <w:sz w:val="18"/>
                  <w:szCs w:val="18"/>
                  <w:lang w:eastAsia="zh-CN"/>
                </w:rPr>
                <w:t>(</w:t>
              </w:r>
            </w:ins>
            <w:r>
              <w:rPr>
                <w:rFonts w:hint="eastAsia" w:ascii="Verdana" w:hAnsi="Verdana" w:cs="宋体"/>
                <w:color w:val="000000"/>
                <w:sz w:val="18"/>
                <w:szCs w:val="18"/>
              </w:rPr>
              <w:t>有</w:t>
            </w:r>
            <w:r>
              <w:rPr>
                <w:rFonts w:ascii="Verdana" w:hAnsi="Verdana" w:cs="宋体"/>
                <w:color w:val="000000"/>
                <w:sz w:val="18"/>
                <w:szCs w:val="18"/>
              </w:rPr>
              <w:t>处理失败的数据时，则为必填参数；</w:t>
            </w:r>
            <w:r>
              <w:rPr>
                <w:rFonts w:hint="eastAsia" w:ascii="Verdana" w:hAnsi="Verdana" w:cs="宋体"/>
                <w:color w:val="000000"/>
                <w:sz w:val="18"/>
                <w:szCs w:val="18"/>
              </w:rPr>
              <w:t>其中detai</w:t>
            </w:r>
            <w:r>
              <w:rPr>
                <w:rFonts w:ascii="Verdana" w:hAnsi="Verdana" w:cs="宋体"/>
                <w:color w:val="000000"/>
                <w:sz w:val="18"/>
                <w:szCs w:val="18"/>
              </w:rPr>
              <w:t>l_no</w:t>
            </w:r>
            <w:r>
              <w:rPr>
                <w:rFonts w:hint="eastAsia" w:ascii="Verdana" w:hAnsi="Verdana" w:cs="宋体"/>
                <w:color w:val="000000"/>
                <w:sz w:val="18"/>
                <w:szCs w:val="18"/>
              </w:rPr>
              <w:t>、</w:t>
            </w:r>
          </w:p>
          <w:p>
            <w:pPr>
              <w:ind w:firstLine="360"/>
              <w:rPr>
                <w:rFonts w:hint="eastAsia" w:ascii="Verdana" w:hAnsi="Verdana" w:cs="宋体"/>
                <w:color w:val="000000"/>
                <w:sz w:val="18"/>
                <w:szCs w:val="18"/>
              </w:rPr>
            </w:pPr>
            <w:r>
              <w:rPr>
                <w:rFonts w:ascii="Verdana" w:hAnsi="Verdana" w:cs="宋体"/>
                <w:color w:val="000000"/>
                <w:sz w:val="18"/>
                <w:szCs w:val="18"/>
              </w:rPr>
              <w:t>error_no</w:t>
            </w:r>
            <w:r>
              <w:rPr>
                <w:rFonts w:hint="eastAsia" w:ascii="Verdana" w:hAnsi="Verdana" w:cs="宋体"/>
                <w:color w:val="000000"/>
                <w:sz w:val="18"/>
                <w:szCs w:val="18"/>
              </w:rPr>
              <w:t>、</w:t>
            </w:r>
          </w:p>
          <w:p>
            <w:pPr>
              <w:ind w:firstLine="360"/>
              <w:rPr>
                <w:rFonts w:ascii="Verdana" w:hAnsi="Verdana" w:cs="宋体"/>
                <w:color w:val="000000"/>
                <w:sz w:val="18"/>
                <w:szCs w:val="18"/>
              </w:rPr>
            </w:pPr>
            <w:r>
              <w:rPr>
                <w:rFonts w:ascii="Verdana" w:hAnsi="Verdana" w:cs="宋体"/>
                <w:color w:val="000000"/>
                <w:sz w:val="18"/>
                <w:szCs w:val="18"/>
              </w:rPr>
              <w:t>error_info</w:t>
            </w:r>
          </w:p>
          <w:p>
            <w:pPr>
              <w:ind w:firstLine="360"/>
              <w:rPr>
                <w:rFonts w:hint="eastAsia" w:ascii="Verdana" w:hAnsi="Verdana" w:eastAsia="宋体" w:cs="宋体"/>
                <w:color w:val="000000"/>
                <w:sz w:val="18"/>
                <w:szCs w:val="18"/>
                <w:lang w:eastAsia="zh-CN"/>
              </w:rPr>
            </w:pPr>
            <w:r>
              <w:rPr>
                <w:rFonts w:hint="eastAsia" w:ascii="Verdana" w:hAnsi="Verdana" w:cs="宋体"/>
                <w:color w:val="000000"/>
                <w:sz w:val="18"/>
                <w:szCs w:val="18"/>
              </w:rPr>
              <w:t>为</w:t>
            </w:r>
            <w:r>
              <w:rPr>
                <w:rFonts w:ascii="Verdana" w:hAnsi="Verdana" w:cs="宋体"/>
                <w:color w:val="000000"/>
                <w:sz w:val="18"/>
                <w:szCs w:val="18"/>
              </w:rPr>
              <w:t>必填信息</w:t>
            </w:r>
            <w:del w:id="1633" w:author="Bay" w:date="2018-06-15T18:03:18Z">
              <w:r>
                <w:rPr>
                  <w:rFonts w:ascii="Verdana" w:hAnsi="Verdana" w:cs="宋体"/>
                  <w:color w:val="000000"/>
                  <w:sz w:val="18"/>
                  <w:szCs w:val="18"/>
                </w:rPr>
                <w:delText>）</w:delText>
              </w:r>
            </w:del>
            <w:ins w:id="1634" w:author="Bay" w:date="2018-06-15T18:03:18Z">
              <w:r>
                <w:rPr>
                  <w:rFonts w:hint="eastAsia" w:ascii="Verdana" w:hAnsi="Verdana" w:eastAsia="宋体" w:cs="宋体"/>
                  <w:color w:val="000000"/>
                  <w:sz w:val="18"/>
                  <w:szCs w:val="18"/>
                  <w:lang w:eastAsia="zh-CN"/>
                </w:rPr>
                <w:t>)</w:t>
              </w:r>
            </w:ins>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140" w:type="dxa"/>
            <w:shd w:val="clear" w:color="auto" w:fill="B8CCE4"/>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eastAsia="宋体"/>
                <w:color w:val="000000"/>
                <w:sz w:val="18"/>
                <w:szCs w:val="18"/>
              </w:rPr>
              <w:t>订单日期</w:t>
            </w:r>
          </w:p>
        </w:tc>
      </w:tr>
    </w:tbl>
    <w:p>
      <w:pPr>
        <w:ind w:firstLine="360"/>
        <w:rPr>
          <w:rFonts w:ascii="Verdana" w:hAnsi="Verdana" w:cs="宋体"/>
          <w:color w:val="000000"/>
          <w:sz w:val="18"/>
          <w:szCs w:val="18"/>
        </w:rPr>
      </w:pPr>
    </w:p>
    <w:p>
      <w:pPr>
        <w:ind w:left="480" w:firstLine="0" w:firstLineChars="0"/>
        <w:rPr>
          <w:rFonts w:hint="eastAsia" w:ascii="宋体" w:hAnsi="宋体" w:eastAsia="宋体"/>
        </w:rPr>
      </w:pPr>
      <w:r>
        <w:rPr>
          <w:rFonts w:hint="eastAsia" w:ascii="宋体" w:hAnsi="宋体" w:eastAsia="宋体"/>
        </w:rPr>
        <w:t xml:space="preserve"> </w:t>
      </w:r>
    </w:p>
    <w:p>
      <w:pPr>
        <w:ind w:firstLine="360"/>
        <w:rPr>
          <w:rFonts w:ascii="Verdana" w:hAnsi="Verdana" w:cs="宋体"/>
          <w:color w:val="000000"/>
          <w:sz w:val="18"/>
          <w:szCs w:val="18"/>
        </w:rPr>
      </w:pPr>
    </w:p>
    <w:p>
      <w:pPr>
        <w:ind w:firstLine="360"/>
        <w:rPr>
          <w:rFonts w:hint="eastAsia" w:ascii="Verdana" w:hAnsi="Verdana" w:cs="宋体"/>
          <w:color w:val="000000"/>
          <w:sz w:val="18"/>
          <w:szCs w:val="18"/>
          <w:lang w:val="en-US" w:eastAsia="zh-CN"/>
        </w:rPr>
      </w:pPr>
    </w:p>
    <w:p>
      <w:pPr>
        <w:pStyle w:val="4"/>
        <w:numPr>
          <w:ilvl w:val="2"/>
          <w:numId w:val="0"/>
        </w:numPr>
        <w:ind w:left="1200" w:leftChars="0"/>
        <w:rPr>
          <w:b/>
          <w:color w:val="auto"/>
        </w:rPr>
      </w:pPr>
      <w:r>
        <w:rPr>
          <w:rFonts w:hint="eastAsia" w:eastAsia="宋体"/>
          <w:b/>
          <w:color w:val="auto"/>
          <w:lang w:val="en-US" w:eastAsia="zh-CN"/>
        </w:rPr>
        <w:t>4.4.15</w:t>
      </w:r>
      <w:r>
        <w:rPr>
          <w:rFonts w:hint="eastAsia"/>
          <w:b/>
          <w:color w:val="auto"/>
        </w:rPr>
        <w:t>提现通知</w:t>
      </w:r>
    </w:p>
    <w:p>
      <w:pPr>
        <w:rPr>
          <w:rFonts w:hint="eastAsia"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接口描述品信</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资金账户管理平台回调通知投融资提现情况</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880"/>
        <w:gridCol w:w="1335"/>
        <w:gridCol w:w="3705"/>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order_amt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C(10)</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_time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C(8)</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提现订单号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pay_finish_date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pay_finish_time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T</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t> </w:t>
            </w:r>
            <w:r>
              <w:rPr>
                <w:rFonts w:ascii="Verdana" w:hAnsi="Verdana" w:cs="宋体"/>
                <w:color w:val="000000"/>
                <w:sz w:val="18"/>
                <w:szCs w:val="18"/>
              </w:rPr>
              <w:t>status</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交易状态</w:t>
            </w:r>
            <w:r>
              <w:rPr>
                <w:rFonts w:hint="eastAsia" w:ascii="Verdana" w:hAnsi="Verdana" w:eastAsia="宋体"/>
                <w:color w:val="000000"/>
                <w:sz w:val="18"/>
                <w:szCs w:val="18"/>
                <w:lang w:val="en-US" w:eastAsia="zh-CN"/>
              </w:rPr>
              <w:t>1.成功2.失败</w:t>
            </w:r>
            <w:r>
              <w:rPr>
                <w:rFonts w:hint="eastAsia" w:ascii="宋体" w:hAnsi="宋体" w:eastAsia="宋体" w:cs="宋体"/>
                <w:color w:val="000000"/>
                <w:sz w:val="18"/>
                <w:szCs w:val="18"/>
              </w:rPr>
              <w:t>2</w:t>
            </w:r>
            <w:r>
              <w:rPr>
                <w:rFonts w:hint="eastAsia" w:ascii="宋体" w:hAnsi="宋体" w:eastAsia="宋体" w:cs="宋体"/>
                <w:color w:val="000000"/>
                <w:sz w:val="18"/>
                <w:szCs w:val="18"/>
                <w:lang w:val="en-US" w:eastAsia="zh-CN"/>
              </w:rPr>
              <w:t>0</w:t>
            </w:r>
            <w:r>
              <w:rPr>
                <w:rFonts w:hint="eastAsia" w:ascii="宋体" w:hAnsi="宋体" w:eastAsia="宋体" w:cs="宋体"/>
                <w:color w:val="000000"/>
                <w:sz w:val="18"/>
                <w:szCs w:val="18"/>
              </w:rPr>
              <w:t xml:space="preserve"> 确认成功2</w:t>
            </w:r>
            <w:r>
              <w:rPr>
                <w:rFonts w:hint="eastAsia" w:ascii="宋体" w:hAnsi="宋体" w:eastAsia="宋体" w:cs="宋体"/>
                <w:color w:val="000000"/>
                <w:sz w:val="18"/>
                <w:szCs w:val="18"/>
                <w:lang w:val="en-US" w:eastAsia="zh-CN"/>
              </w:rPr>
              <w:t>1</w:t>
            </w:r>
            <w:r>
              <w:rPr>
                <w:rFonts w:hint="eastAsia" w:ascii="宋体" w:hAnsi="宋体" w:eastAsia="宋体" w:cs="宋体"/>
                <w:color w:val="000000"/>
                <w:sz w:val="18"/>
                <w:szCs w:val="18"/>
              </w:rPr>
              <w:t xml:space="preserve"> 确认失败</w:t>
            </w:r>
            <w:r>
              <w:commentReference w:id="9"/>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pay_amt</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hint="eastAsia" w:ascii="Verdana" w:hAnsi="Verdana" w:eastAsia="宋体" w:cs="宋体"/>
                <w:color w:val="000000"/>
                <w:sz w:val="18"/>
                <w:szCs w:val="18"/>
                <w:lang w:eastAsia="zh-CN"/>
              </w:rPr>
            </w:pPr>
            <w:r>
              <w:rPr>
                <w:rFonts w:hint="eastAsia" w:ascii="Verdana" w:hAnsi="Verdana" w:eastAsia="宋体"/>
                <w:color w:val="000000"/>
                <w:sz w:val="18"/>
                <w:szCs w:val="18"/>
              </w:rPr>
              <w:t>支付金额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info</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失败原因</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编码</w:t>
            </w:r>
            <w:r>
              <w:rPr>
                <w:rFonts w:hint="eastAsia" w:ascii="宋体" w:hAnsi="宋体" w:eastAsia="宋体" w:cs="宋体"/>
                <w:color w:val="000000"/>
                <w:sz w:val="18"/>
                <w:szCs w:val="18"/>
              </w:rPr>
              <w:t xml:space="preserve">30 </w:t>
            </w:r>
            <w:r>
              <w:rPr>
                <w:rFonts w:hint="eastAsia" w:ascii="宋体" w:hAnsi="宋体" w:eastAsia="宋体" w:cs="宋体"/>
                <w:color w:val="000000"/>
                <w:sz w:val="18"/>
                <w:szCs w:val="18"/>
                <w:lang w:eastAsia="zh-CN"/>
              </w:rPr>
              <w:t>未</w:t>
            </w:r>
            <w:r>
              <w:rPr>
                <w:rFonts w:hint="eastAsia" w:ascii="宋体" w:hAnsi="宋体" w:eastAsia="宋体" w:cs="宋体"/>
                <w:color w:val="000000"/>
                <w:sz w:val="18"/>
                <w:szCs w:val="18"/>
              </w:rPr>
              <w:t>退款</w:t>
            </w:r>
            <w:r>
              <w:rPr>
                <w:rFonts w:hint="eastAsia" w:ascii="宋体" w:hAnsi="宋体" w:eastAsia="宋体" w:cs="宋体"/>
                <w:color w:val="000000"/>
                <w:sz w:val="18"/>
                <w:szCs w:val="18"/>
                <w:lang w:val="en-US" w:eastAsia="zh-CN"/>
              </w:rPr>
              <w:t>31已退款</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p>
        </w:tc>
        <w:tc>
          <w:tcPr>
            <w:tcW w:w="3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0" w:firstLineChars="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DD6EE"/>
            <w:vAlign w:val="center"/>
          </w:tcPr>
          <w:p>
            <w:pPr>
              <w:ind w:firstLine="360" w:firstLineChars="20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48</w:t>
            </w:r>
            <w:r>
              <w:rPr>
                <w:rFonts w:hint="eastAsia" w:ascii="Verdana" w:hAnsi="Verdana" w:eastAsia="宋体"/>
                <w:color w:val="000000"/>
                <w:sz w:val="18"/>
                <w:szCs w:val="18"/>
              </w:rPr>
              <w:t>)</w:t>
            </w:r>
          </w:p>
        </w:tc>
        <w:tc>
          <w:tcPr>
            <w:tcW w:w="3705"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通知返回结果，响应参数</w:t>
      </w:r>
    </w:p>
    <w:p>
      <w:pPr>
        <w:rPr>
          <w:rFonts w:ascii="宋体" w:hAnsi="宋体" w:eastAsia="宋体"/>
          <w:sz w:val="21"/>
          <w:szCs w:val="21"/>
        </w:rPr>
      </w:pPr>
      <w:r>
        <w:rPr>
          <w:rFonts w:hint="eastAsia" w:ascii="宋体" w:hAnsi="宋体" w:eastAsia="宋体"/>
          <w:sz w:val="21"/>
          <w:szCs w:val="21"/>
        </w:rPr>
        <w:t>如果投融资平台收到异步通知，则返回以下内容，表示收到，否则资金账户管理平台每隔2分钟异步通知一次，持续10次</w:t>
      </w:r>
    </w:p>
    <w:tbl>
      <w:tblPr>
        <w:tblStyle w:val="23"/>
        <w:tblW w:w="8285" w:type="dxa"/>
        <w:tblInd w:w="0" w:type="dxa"/>
        <w:tblLayout w:type="fixed"/>
        <w:tblCellMar>
          <w:top w:w="0" w:type="dxa"/>
          <w:left w:w="108" w:type="dxa"/>
          <w:bottom w:w="0" w:type="dxa"/>
          <w:right w:w="108" w:type="dxa"/>
        </w:tblCellMar>
      </w:tblPr>
      <w:tblGrid>
        <w:gridCol w:w="1699"/>
        <w:gridCol w:w="803"/>
        <w:gridCol w:w="1000"/>
        <w:gridCol w:w="4728"/>
        <w:gridCol w:w="5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86"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86"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{"recode":"success"}</w:t>
            </w:r>
          </w:p>
        </w:tc>
      </w:tr>
      <w:tr>
        <w:tblPrEx>
          <w:tblLayout w:type="fixed"/>
          <w:tblCellMar>
            <w:top w:w="0" w:type="dxa"/>
            <w:left w:w="108" w:type="dxa"/>
            <w:bottom w:w="0" w:type="dxa"/>
            <w:right w:w="108" w:type="dxa"/>
          </w:tblCellMar>
        </w:tblPrEx>
        <w:trPr>
          <w:gridAfter w:val="1"/>
          <w:wAfter w:w="55" w:type="dxa"/>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28"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55" w:type="dxa"/>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返回码，success</w:t>
            </w:r>
            <w:r>
              <w:rPr>
                <w:rFonts w:hint="eastAsia" w:ascii="宋体" w:hAnsi="宋体" w:eastAsia="宋体"/>
                <w:color w:val="000000"/>
                <w:sz w:val="18"/>
                <w:szCs w:val="18"/>
              </w:rPr>
              <w:t>为成功</w:t>
            </w:r>
          </w:p>
        </w:tc>
      </w:tr>
    </w:tbl>
    <w:p>
      <w:pPr>
        <w:rPr>
          <w:rFonts w:ascii="Verdana" w:hAnsi="Verdana" w:cs="宋体"/>
          <w:sz w:val="21"/>
          <w:szCs w:val="21"/>
        </w:rPr>
      </w:pPr>
      <w:r>
        <w:rPr>
          <w:rFonts w:ascii="Verdana" w:hAnsi="Verdana" w:cs="宋体"/>
          <w:sz w:val="21"/>
          <w:szCs w:val="21"/>
        </w:rPr>
        <w:t xml:space="preserve"> </w:t>
      </w:r>
    </w:p>
    <w:p>
      <w:pPr>
        <w:pStyle w:val="4"/>
        <w:numPr>
          <w:ilvl w:val="2"/>
          <w:numId w:val="0"/>
        </w:numPr>
        <w:ind w:left="1200" w:leftChars="0"/>
        <w:rPr>
          <w:b/>
          <w:color w:val="auto"/>
        </w:rPr>
      </w:pPr>
      <w:r>
        <w:rPr>
          <w:rFonts w:hint="eastAsia" w:ascii="宋体" w:hAnsi="宋体" w:eastAsia="宋体"/>
          <w:lang w:val="en-US" w:eastAsia="zh-CN"/>
        </w:rPr>
        <w:t>4.416</w:t>
      </w:r>
      <w:r>
        <w:rPr>
          <w:rFonts w:hint="eastAsia" w:ascii="宋体" w:hAnsi="宋体" w:eastAsia="宋体"/>
        </w:rPr>
        <w:t xml:space="preserve"> </w:t>
      </w:r>
      <w:r>
        <w:rPr>
          <w:rFonts w:hint="eastAsia"/>
          <w:b/>
          <w:color w:val="auto"/>
        </w:rPr>
        <w:t>提现</w:t>
      </w:r>
      <w:r>
        <w:rPr>
          <w:rFonts w:hint="eastAsia"/>
          <w:b/>
          <w:color w:val="auto"/>
          <w:lang w:val="en-US" w:eastAsia="zh-CN"/>
        </w:rPr>
        <w:t>退款</w:t>
      </w:r>
      <w:r>
        <w:rPr>
          <w:rFonts w:hint="eastAsia"/>
          <w:b/>
          <w:color w:val="auto"/>
        </w:rPr>
        <w:t>通知</w:t>
      </w:r>
    </w:p>
    <w:p>
      <w:pPr>
        <w:rPr>
          <w:rFonts w:ascii="Verdana" w:hAnsi="Verdana" w:cs="宋体"/>
          <w:sz w:val="21"/>
          <w:szCs w:val="21"/>
        </w:rPr>
      </w:pPr>
      <w:r>
        <w:rPr>
          <w:rFonts w:hint="eastAsia" w:ascii="宋体" w:hAnsi="宋体" w:eastAsia="宋体"/>
          <w:sz w:val="21"/>
          <w:szCs w:val="21"/>
        </w:rPr>
        <w:t>接口说明</w:t>
      </w:r>
    </w:p>
    <w:tbl>
      <w:tblPr>
        <w:tblStyle w:val="23"/>
        <w:tblW w:w="8330" w:type="dxa"/>
        <w:tblInd w:w="0" w:type="dxa"/>
        <w:tblLayout w:type="fixed"/>
        <w:tblCellMar>
          <w:top w:w="0" w:type="dxa"/>
          <w:left w:w="108" w:type="dxa"/>
          <w:bottom w:w="0" w:type="dxa"/>
          <w:right w:w="108" w:type="dxa"/>
        </w:tblCellMar>
      </w:tblPr>
      <w:tblGrid>
        <w:gridCol w:w="1713"/>
        <w:gridCol w:w="661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接口描述品信</w:t>
            </w:r>
          </w:p>
        </w:tc>
        <w:tc>
          <w:tcPr>
            <w:tcW w:w="661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资金账户管理平台回调通知投融资提现情况</w:t>
            </w:r>
            <w:r>
              <w:rPr>
                <w:rFonts w:hint="eastAsia" w:ascii="Verdana" w:hAnsi="Verdana" w:eastAsia="宋体"/>
                <w:color w:val="000000"/>
                <w:sz w:val="18"/>
                <w:szCs w:val="18"/>
                <w:lang w:val="en-US" w:eastAsia="zh-CN"/>
              </w:rPr>
              <w:t>,通知地址为提现请求中的异步通知地址</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61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61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61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宋体" w:hAnsi="宋体" w:eastAsia="宋体"/>
          <w:sz w:val="21"/>
          <w:szCs w:val="21"/>
        </w:rPr>
      </w:pPr>
      <w:r>
        <w:rPr>
          <w:rFonts w:hint="eastAsia" w:ascii="宋体" w:hAnsi="宋体" w:eastAsia="宋体"/>
          <w:sz w:val="21"/>
          <w:szCs w:val="21"/>
        </w:rPr>
        <w:t>响应参数</w:t>
      </w:r>
    </w:p>
    <w:p>
      <w:pPr>
        <w:rPr>
          <w:rFonts w:hint="eastAsia" w:ascii="宋体" w:hAnsi="宋体" w:eastAsia="宋体"/>
          <w:sz w:val="21"/>
          <w:szCs w:val="21"/>
        </w:rPr>
      </w:pPr>
      <w:r>
        <w:rPr>
          <w:rFonts w:hint="eastAsia" w:ascii="宋体" w:hAnsi="宋体" w:eastAsia="宋体"/>
          <w:sz w:val="21"/>
          <w:szCs w:val="21"/>
        </w:rPr>
        <w:t>限制：M必填，O选填</w:t>
      </w:r>
    </w:p>
    <w:tbl>
      <w:tblPr>
        <w:tblStyle w:val="23"/>
        <w:tblW w:w="8330" w:type="dxa"/>
        <w:tblInd w:w="0" w:type="dxa"/>
        <w:tblLayout w:type="fixed"/>
        <w:tblCellMar>
          <w:top w:w="0" w:type="dxa"/>
          <w:left w:w="108" w:type="dxa"/>
          <w:bottom w:w="0" w:type="dxa"/>
          <w:right w:w="108" w:type="dxa"/>
        </w:tblCellMar>
      </w:tblPr>
      <w:tblGrid>
        <w:gridCol w:w="2210"/>
        <w:gridCol w:w="880"/>
        <w:gridCol w:w="1335"/>
        <w:gridCol w:w="3905"/>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39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mall_no</w:t>
            </w:r>
          </w:p>
        </w:tc>
        <w:tc>
          <w:tcPr>
            <w:tcW w:w="88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eastAsia="zh-CN"/>
              </w:rPr>
              <w:t>集团</w:t>
            </w:r>
            <w:r>
              <w:rPr>
                <w:rFonts w:hint="eastAsia" w:ascii="Verdana" w:hAnsi="Verdana" w:eastAsia="宋体"/>
                <w:color w:val="000000"/>
                <w:sz w:val="18"/>
                <w:szCs w:val="18"/>
              </w:rPr>
              <w:t>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order_amt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advance_amt</w:t>
            </w:r>
          </w:p>
        </w:tc>
        <w:tc>
          <w:tcPr>
            <w:tcW w:w="880" w:type="dxa"/>
            <w:tcBorders>
              <w:top w:val="double" w:color="8DB3E2" w:sz="2" w:space="0"/>
              <w:left w:val="nil"/>
              <w:bottom w:val="double" w:color="8DB3E2" w:sz="2" w:space="0"/>
              <w:right w:val="double" w:color="8DB3E2" w:sz="2" w:space="0"/>
            </w:tcBorders>
            <w:shd w:val="clear" w:color="auto" w:fill="FFFFFF"/>
          </w:tcPr>
          <w:p>
            <w:pPr>
              <w:tabs>
                <w:tab w:val="left" w:pos="457"/>
              </w:tabs>
              <w:ind w:left="0" w:leftChars="0"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 xml:space="preserve">    O</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垫资金额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C(10)</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_time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C(8)</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提现订单号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pay_finish_date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pay_finish_time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T</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t> </w:t>
            </w:r>
            <w:r>
              <w:rPr>
                <w:rFonts w:ascii="Verdana" w:hAnsi="Verdana" w:cs="宋体"/>
                <w:color w:val="000000"/>
                <w:sz w:val="18"/>
                <w:szCs w:val="18"/>
              </w:rPr>
              <w:t>status</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交易状态</w:t>
            </w:r>
            <w:r>
              <w:rPr>
                <w:rFonts w:hint="eastAsia" w:ascii="Verdana" w:hAnsi="Verdana" w:eastAsia="宋体"/>
                <w:color w:val="000000"/>
                <w:sz w:val="18"/>
                <w:szCs w:val="18"/>
                <w:lang w:val="en-US" w:eastAsia="zh-CN"/>
              </w:rPr>
              <w:t>1.成功2.失败</w:t>
            </w:r>
            <w:r>
              <w:rPr>
                <w:rFonts w:hint="eastAsia" w:ascii="宋体" w:hAnsi="宋体" w:eastAsia="宋体" w:cs="宋体"/>
                <w:color w:val="000000"/>
                <w:sz w:val="18"/>
                <w:szCs w:val="18"/>
              </w:rPr>
              <w:t>2</w:t>
            </w:r>
            <w:r>
              <w:rPr>
                <w:rFonts w:hint="eastAsia" w:ascii="宋体" w:hAnsi="宋体" w:eastAsia="宋体" w:cs="宋体"/>
                <w:color w:val="000000"/>
                <w:sz w:val="18"/>
                <w:szCs w:val="18"/>
                <w:lang w:val="en-US" w:eastAsia="zh-CN"/>
              </w:rPr>
              <w:t>0</w:t>
            </w:r>
            <w:r>
              <w:rPr>
                <w:rFonts w:hint="eastAsia" w:ascii="宋体" w:hAnsi="宋体" w:eastAsia="宋体" w:cs="宋体"/>
                <w:color w:val="000000"/>
                <w:sz w:val="18"/>
                <w:szCs w:val="18"/>
              </w:rPr>
              <w:t xml:space="preserve"> 确认成功2</w:t>
            </w:r>
            <w:r>
              <w:rPr>
                <w:rFonts w:hint="eastAsia" w:ascii="宋体" w:hAnsi="宋体" w:eastAsia="宋体" w:cs="宋体"/>
                <w:color w:val="000000"/>
                <w:sz w:val="18"/>
                <w:szCs w:val="18"/>
                <w:lang w:val="en-US" w:eastAsia="zh-CN"/>
              </w:rPr>
              <w:t>1</w:t>
            </w:r>
            <w:r>
              <w:rPr>
                <w:rFonts w:hint="eastAsia" w:ascii="宋体" w:hAnsi="宋体" w:eastAsia="宋体" w:cs="宋体"/>
                <w:color w:val="000000"/>
                <w:sz w:val="18"/>
                <w:szCs w:val="18"/>
              </w:rPr>
              <w:t xml:space="preserve"> 确认失败</w:t>
            </w:r>
            <w:r>
              <w:rPr>
                <w:rFonts w:hint="eastAsia" w:ascii="宋体" w:hAnsi="宋体" w:eastAsia="宋体" w:cs="宋体"/>
                <w:color w:val="000000"/>
                <w:sz w:val="18"/>
                <w:szCs w:val="18"/>
                <w:lang w:val="en-US" w:eastAsia="zh-CN"/>
              </w:rPr>
              <w:t>30退款中</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pay_amt</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info</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失败原因</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编码</w:t>
            </w:r>
            <w:r>
              <w:rPr>
                <w:rFonts w:hint="eastAsia" w:ascii="宋体" w:hAnsi="宋体" w:eastAsia="宋体" w:cs="宋体"/>
                <w:color w:val="000000"/>
                <w:sz w:val="18"/>
                <w:szCs w:val="18"/>
              </w:rPr>
              <w:t xml:space="preserve">30 </w:t>
            </w:r>
            <w:r>
              <w:rPr>
                <w:rFonts w:hint="eastAsia" w:ascii="宋体" w:hAnsi="宋体" w:eastAsia="宋体" w:cs="宋体"/>
                <w:color w:val="000000"/>
                <w:sz w:val="18"/>
                <w:szCs w:val="18"/>
                <w:lang w:eastAsia="zh-CN"/>
              </w:rPr>
              <w:t>未</w:t>
            </w:r>
            <w:r>
              <w:rPr>
                <w:rFonts w:hint="eastAsia" w:ascii="宋体" w:hAnsi="宋体" w:eastAsia="宋体" w:cs="宋体"/>
                <w:color w:val="000000"/>
                <w:sz w:val="18"/>
                <w:szCs w:val="18"/>
              </w:rPr>
              <w:t>退款</w:t>
            </w:r>
            <w:r>
              <w:rPr>
                <w:rFonts w:hint="eastAsia" w:ascii="宋体" w:hAnsi="宋体" w:eastAsia="宋体" w:cs="宋体"/>
                <w:color w:val="000000"/>
                <w:sz w:val="18"/>
                <w:szCs w:val="18"/>
                <w:lang w:val="en-US" w:eastAsia="zh-CN"/>
              </w:rPr>
              <w:t>31已退款 2交易失败，已退款</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p>
        </w:tc>
        <w:tc>
          <w:tcPr>
            <w:tcW w:w="39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0" w:firstLineChars="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DD6EE"/>
            <w:vAlign w:val="center"/>
          </w:tcPr>
          <w:p>
            <w:pPr>
              <w:ind w:firstLine="180" w:firstLineChars="10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48</w:t>
            </w:r>
            <w:r>
              <w:rPr>
                <w:rFonts w:hint="eastAsia" w:ascii="Verdana" w:hAnsi="Verdana" w:eastAsia="宋体"/>
                <w:color w:val="000000"/>
                <w:sz w:val="18"/>
                <w:szCs w:val="18"/>
              </w:rPr>
              <w:t>)</w:t>
            </w:r>
          </w:p>
        </w:tc>
        <w:tc>
          <w:tcPr>
            <w:tcW w:w="3905"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bl>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通知返回结果，响应参数</w:t>
      </w:r>
    </w:p>
    <w:p>
      <w:pPr>
        <w:rPr>
          <w:rFonts w:ascii="宋体" w:hAnsi="宋体" w:eastAsia="宋体"/>
          <w:sz w:val="21"/>
          <w:szCs w:val="21"/>
        </w:rPr>
      </w:pPr>
      <w:r>
        <w:rPr>
          <w:rFonts w:hint="eastAsia" w:ascii="宋体" w:hAnsi="宋体" w:eastAsia="宋体"/>
          <w:sz w:val="21"/>
          <w:szCs w:val="21"/>
        </w:rPr>
        <w:t>如果投融资平台收到异步通知，则返回以下内容，表示收到</w:t>
      </w:r>
    </w:p>
    <w:tbl>
      <w:tblPr>
        <w:tblStyle w:val="23"/>
        <w:tblW w:w="8330" w:type="dxa"/>
        <w:tblInd w:w="0" w:type="dxa"/>
        <w:tblLayout w:type="fixed"/>
        <w:tblCellMar>
          <w:top w:w="0" w:type="dxa"/>
          <w:left w:w="108" w:type="dxa"/>
          <w:bottom w:w="0" w:type="dxa"/>
          <w:right w:w="108" w:type="dxa"/>
        </w:tblCellMar>
      </w:tblPr>
      <w:tblGrid>
        <w:gridCol w:w="1699"/>
        <w:gridCol w:w="803"/>
        <w:gridCol w:w="1000"/>
        <w:gridCol w:w="4828"/>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3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3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r>
              <w:t xml:space="preserve"> </w:t>
            </w:r>
            <w:r>
              <w:rPr>
                <w:rFonts w:ascii="Verdana" w:hAnsi="Verdana" w:eastAsia="宋体"/>
                <w:color w:val="000000"/>
                <w:sz w:val="18"/>
                <w:szCs w:val="18"/>
              </w:rPr>
              <w:t>10000</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828"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w:t>
            </w:r>
            <w:r>
              <w:rPr>
                <w:rFonts w:ascii="Verdana" w:hAnsi="Verdana" w:eastAsia="宋体"/>
                <w:color w:val="000000"/>
                <w:sz w:val="18"/>
                <w:szCs w:val="18"/>
              </w:rPr>
              <w:t>10000</w:t>
            </w:r>
            <w:r>
              <w:rPr>
                <w:rFonts w:hint="eastAsia" w:ascii="宋体" w:hAnsi="宋体" w:eastAsia="宋体"/>
                <w:color w:val="000000"/>
                <w:sz w:val="18"/>
                <w:szCs w:val="18"/>
              </w:rPr>
              <w:t>为成功</w:t>
            </w:r>
          </w:p>
        </w:tc>
      </w:tr>
    </w:tbl>
    <w:p>
      <w:pPr>
        <w:ind w:firstLine="480"/>
      </w:pPr>
    </w:p>
    <w:p>
      <w:pPr>
        <w:ind w:left="0" w:leftChars="0" w:firstLine="0" w:firstLineChars="0"/>
        <w:rPr>
          <w:rFonts w:ascii="宋体" w:hAnsi="宋体" w:eastAsia="宋体"/>
        </w:rPr>
      </w:pPr>
    </w:p>
    <w:p>
      <w:pPr>
        <w:ind w:left="480" w:firstLine="0" w:firstLineChars="0"/>
        <w:rPr>
          <w:rFonts w:hint="eastAsia"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67" w:name="_Toc471996079"/>
      <w:bookmarkEnd w:id="67"/>
      <w:bookmarkStart w:id="68" w:name="_Toc502235935"/>
      <w:bookmarkStart w:id="69" w:name="_Toc12902"/>
      <w:r>
        <w:rPr>
          <w:rFonts w:hint="eastAsia"/>
          <w:b/>
          <w:color w:val="auto"/>
        </w:rPr>
        <w:t>查询</w:t>
      </w:r>
      <w:bookmarkEnd w:id="68"/>
      <w:bookmarkEnd w:id="69"/>
    </w:p>
    <w:p>
      <w:pPr>
        <w:pStyle w:val="4"/>
        <w:ind w:firstLine="480"/>
        <w:rPr>
          <w:rFonts w:hint="eastAsia"/>
          <w:b/>
          <w:color w:val="auto"/>
        </w:rPr>
      </w:pPr>
      <w:r>
        <w:rPr>
          <w:rFonts w:hint="eastAsia"/>
          <w:b/>
          <w:color w:val="auto"/>
        </w:rPr>
        <w:t>资金余额查询</w:t>
      </w:r>
    </w:p>
    <w:p>
      <w:pPr>
        <w:rPr>
          <w:rFonts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01"/>
        <w:gridCol w:w="6369"/>
      </w:tblGrid>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6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查询虚拟子账户资金余额</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6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/search/account_balance</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6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6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6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account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bl>
    <w:p>
      <w:pPr>
        <w:rPr>
          <w:rFonts w:ascii="Verdana" w:hAnsi="Verdana" w:cs="宋体"/>
          <w:sz w:val="21"/>
          <w:szCs w:val="21"/>
        </w:rPr>
      </w:pPr>
      <w:r>
        <w:rPr>
          <w:rFonts w:ascii="Verdana" w:hAnsi="Verdana" w:cs="宋体"/>
          <w:sz w:val="21"/>
          <w:szCs w:val="21"/>
        </w:rPr>
        <w:t xml:space="preserve"> </w:t>
      </w:r>
    </w:p>
    <w:tbl>
      <w:tblPr>
        <w:tblStyle w:val="23"/>
        <w:tblW w:w="8259" w:type="dxa"/>
        <w:tblInd w:w="0" w:type="dxa"/>
        <w:tblLayout w:type="fixed"/>
        <w:tblCellMar>
          <w:top w:w="0" w:type="dxa"/>
          <w:left w:w="108" w:type="dxa"/>
          <w:bottom w:w="0" w:type="dxa"/>
          <w:right w:w="108" w:type="dxa"/>
        </w:tblCellMar>
      </w:tblPr>
      <w:tblGrid>
        <w:gridCol w:w="1697"/>
        <w:gridCol w:w="6562"/>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Verdana" w:hAnsi="Verdana" w:eastAsia="宋体"/>
                <w:color w:val="000000"/>
                <w:sz w:val="18"/>
                <w:szCs w:val="18"/>
              </w:rPr>
              <w:t>account</w:t>
            </w:r>
            <w:r>
              <w:rPr>
                <w:rFonts w:hint="eastAsia" w:ascii="宋体" w:hAnsi="宋体" w:eastAsia="宋体" w:cs="宋体"/>
                <w:color w:val="000000"/>
                <w:sz w:val="21"/>
                <w:szCs w:val="21"/>
              </w:rPr>
              <w:t>":"20180608</w:t>
            </w:r>
            <w:r>
              <w:rPr>
                <w:rFonts w:hint="eastAsia" w:ascii="宋体" w:hAnsi="宋体" w:eastAsia="宋体" w:cs="宋体"/>
                <w:color w:val="000000"/>
                <w:sz w:val="21"/>
                <w:szCs w:val="21"/>
                <w:lang w:val="en-US" w:eastAsia="zh-CN"/>
              </w:rPr>
              <w:t>21057391313212156</w:t>
            </w:r>
            <w:r>
              <w:rPr>
                <w:rFonts w:hint="eastAsia" w:ascii="宋体" w:hAnsi="宋体" w:eastAsia="宋体" w:cs="宋体"/>
                <w:color w:val="000000"/>
                <w:sz w:val="21"/>
                <w:szCs w:val="21"/>
              </w:rPr>
              <w:t>"}</w:t>
            </w:r>
          </w:p>
        </w:tc>
      </w:tr>
    </w:tbl>
    <w:p>
      <w:pPr>
        <w:rPr>
          <w:rFonts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259" w:type="dxa"/>
        <w:tblInd w:w="0" w:type="dxa"/>
        <w:tblLayout w:type="fixed"/>
        <w:tblCellMar>
          <w:top w:w="0" w:type="dxa"/>
          <w:left w:w="108" w:type="dxa"/>
          <w:bottom w:w="0" w:type="dxa"/>
          <w:right w:w="108" w:type="dxa"/>
        </w:tblCellMar>
      </w:tblPr>
      <w:tblGrid>
        <w:gridCol w:w="1697"/>
        <w:gridCol w:w="805"/>
        <w:gridCol w:w="1071"/>
        <w:gridCol w:w="4686"/>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2"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{"data":"{\"balance\":\"9800100.0000\"}",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"order_no":"20180608105144",</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"trans_date":"20180608"}</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8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balance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余额</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07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6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pStyle w:val="4"/>
        <w:ind w:firstLine="480"/>
        <w:rPr>
          <w:b/>
          <w:color w:val="auto"/>
        </w:rPr>
      </w:pPr>
      <w:r>
        <w:rPr>
          <w:rFonts w:hint="eastAsia"/>
          <w:b/>
          <w:color w:val="auto"/>
        </w:rPr>
        <w:t>还款明细查询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73"/>
        <w:gridCol w:w="6297"/>
      </w:tblGrid>
      <w:tr>
        <w:tblPrEx>
          <w:tblLayout w:type="fixed"/>
          <w:tblCellMar>
            <w:top w:w="0" w:type="dxa"/>
            <w:left w:w="108" w:type="dxa"/>
            <w:bottom w:w="0" w:type="dxa"/>
            <w:right w:w="108" w:type="dxa"/>
          </w:tblCellMar>
        </w:tblPrEx>
        <w:trPr>
          <w:trHeight w:val="355" w:hRule="atLeast"/>
        </w:trPr>
        <w:tc>
          <w:tcPr>
            <w:tcW w:w="197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9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投融资平台查询投资人收款记录或借款人还款记录</w:t>
            </w:r>
          </w:p>
        </w:tc>
      </w:tr>
      <w:tr>
        <w:tblPrEx>
          <w:tblLayout w:type="fixed"/>
          <w:tblCellMar>
            <w:top w:w="0" w:type="dxa"/>
            <w:left w:w="108" w:type="dxa"/>
            <w:bottom w:w="0" w:type="dxa"/>
            <w:right w:w="108" w:type="dxa"/>
          </w:tblCellMar>
        </w:tblPrEx>
        <w:trPr>
          <w:trHeight w:val="355" w:hRule="atLeast"/>
        </w:trPr>
        <w:tc>
          <w:tcPr>
            <w:tcW w:w="197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9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/search/repay_detail</w:t>
            </w:r>
          </w:p>
        </w:tc>
      </w:tr>
      <w:tr>
        <w:tblPrEx>
          <w:tblLayout w:type="fixed"/>
          <w:tblCellMar>
            <w:top w:w="0" w:type="dxa"/>
            <w:left w:w="108" w:type="dxa"/>
            <w:bottom w:w="0" w:type="dxa"/>
            <w:right w:w="108" w:type="dxa"/>
          </w:tblCellMar>
        </w:tblPrEx>
        <w:trPr>
          <w:trHeight w:val="355" w:hRule="atLeast"/>
        </w:trPr>
        <w:tc>
          <w:tcPr>
            <w:tcW w:w="197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9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7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9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7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9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1065"/>
        <w:gridCol w:w="1065"/>
        <w:gridCol w:w="3790"/>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type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类型，</w:t>
            </w:r>
            <w:r>
              <w:rPr>
                <w:rFonts w:hint="eastAsia" w:ascii="Verdana" w:hAnsi="Verdana" w:eastAsia="宋体"/>
                <w:color w:val="000000"/>
                <w:sz w:val="18"/>
                <w:szCs w:val="18"/>
              </w:rPr>
              <w:t>默认</w:t>
            </w:r>
            <w:r>
              <w:rPr>
                <w:rFonts w:hint="eastAsia" w:ascii="微软雅黑" w:hAnsi="微软雅黑" w:eastAsia="微软雅黑" w:cs="微软雅黑"/>
                <w:color w:val="000000"/>
                <w:sz w:val="18"/>
                <w:szCs w:val="18"/>
              </w:rPr>
              <w:t>查询投资人的收款记录</w:t>
            </w:r>
          </w:p>
          <w:p>
            <w:pPr>
              <w:numPr>
                <w:ilvl w:val="0"/>
                <w:numId w:val="14"/>
              </w:numPr>
              <w:ind w:firstLineChars="0"/>
              <w:rPr>
                <w:rFonts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投资人</w:t>
            </w:r>
            <w:r>
              <w:rPr>
                <w:rFonts w:hint="eastAsia" w:ascii="Verdana" w:hAnsi="Verdana" w:eastAsia="宋体"/>
                <w:color w:val="000000"/>
                <w:sz w:val="18"/>
                <w:szCs w:val="18"/>
              </w:rPr>
              <w:t>收款</w:t>
            </w:r>
            <w:r>
              <w:rPr>
                <w:rFonts w:hint="eastAsia" w:ascii="微软雅黑" w:hAnsi="微软雅黑" w:eastAsia="微软雅黑" w:cs="微软雅黑"/>
                <w:color w:val="000000"/>
                <w:sz w:val="18"/>
                <w:szCs w:val="18"/>
              </w:rPr>
              <w:t>记录；</w:t>
            </w:r>
          </w:p>
          <w:p>
            <w:pPr>
              <w:numPr>
                <w:ilvl w:val="0"/>
                <w:numId w:val="14"/>
              </w:numPr>
              <w:ind w:firstLineChars="0"/>
              <w:rPr>
                <w:rFonts w:ascii="Verdana" w:hAnsi="Verdana" w:eastAsia="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借款人</w:t>
            </w:r>
            <w:r>
              <w:rPr>
                <w:rFonts w:hint="eastAsia" w:ascii="Verdana" w:hAnsi="Verdana" w:eastAsia="宋体"/>
                <w:color w:val="000000"/>
                <w:sz w:val="18"/>
                <w:szCs w:val="18"/>
              </w:rPr>
              <w:t>还款</w:t>
            </w:r>
            <w:r>
              <w:rPr>
                <w:rFonts w:hint="eastAsia" w:ascii="微软雅黑" w:hAnsi="微软雅黑" w:eastAsia="微软雅黑" w:cs="微软雅黑"/>
                <w:color w:val="000000"/>
                <w:sz w:val="18"/>
                <w:szCs w:val="18"/>
              </w:rPr>
              <w:t>记录</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start_date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查询起始时间</w:t>
            </w:r>
            <w:r>
              <w:rPr>
                <w:rFonts w:hint="eastAsia" w:ascii="Verdana" w:hAnsi="Verdana" w:eastAsia="宋体"/>
                <w:color w:val="000000"/>
                <w:sz w:val="18"/>
                <w:szCs w:val="18"/>
                <w:lang w:val="en-US" w:eastAsia="zh-CN"/>
              </w:rPr>
              <w:t>(YYYY-MM-DD)</w:t>
            </w:r>
            <w:r>
              <w:commentReference w:id="10"/>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end_date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查询结束时间</w:t>
            </w:r>
            <w:r>
              <w:rPr>
                <w:rFonts w:hint="eastAsia" w:ascii="Verdana" w:hAnsi="Verdana" w:eastAsia="宋体"/>
                <w:color w:val="000000"/>
                <w:sz w:val="18"/>
                <w:szCs w:val="18"/>
                <w:lang w:val="en-US" w:eastAsia="zh-CN"/>
              </w:rPr>
              <w:t>(YYYY-MM-DD)</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 xml:space="preserve">pagesize  </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分页</w:t>
            </w:r>
            <w:r>
              <w:rPr>
                <w:rFonts w:hint="eastAsia" w:ascii="微软雅黑" w:hAnsi="微软雅黑" w:eastAsia="微软雅黑" w:cs="微软雅黑"/>
                <w:color w:val="000000"/>
                <w:sz w:val="18"/>
                <w:szCs w:val="18"/>
              </w:rPr>
              <w:t>大小</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pagenum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页码</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sz w:val="21"/>
                <w:szCs w:val="21"/>
              </w:rPr>
            </w:pPr>
            <w:r>
              <w:rPr>
                <w:rFonts w:hint="eastAsia" w:ascii="宋体" w:hAnsi="宋体" w:eastAsia="宋体" w:cs="宋体"/>
                <w:sz w:val="21"/>
                <w:szCs w:val="21"/>
              </w:rPr>
              <w:t>{"platcust":"20180620155136985274",</w:t>
            </w:r>
          </w:p>
          <w:p>
            <w:pPr>
              <w:ind w:firstLine="0" w:firstLineChars="0"/>
              <w:rPr>
                <w:rFonts w:hint="eastAsia" w:ascii="宋体" w:hAnsi="宋体" w:eastAsia="宋体" w:cs="宋体"/>
                <w:sz w:val="21"/>
                <w:szCs w:val="21"/>
              </w:rPr>
            </w:pPr>
            <w:r>
              <w:rPr>
                <w:rFonts w:hint="eastAsia" w:ascii="宋体" w:hAnsi="宋体" w:eastAsia="宋体" w:cs="宋体"/>
                <w:sz w:val="21"/>
                <w:szCs w:val="21"/>
              </w:rPr>
              <w:t>"type":"1",</w:t>
            </w:r>
          </w:p>
          <w:p>
            <w:pPr>
              <w:ind w:firstLine="0" w:firstLineChars="0"/>
              <w:rPr>
                <w:rFonts w:hint="eastAsia" w:ascii="宋体" w:hAnsi="宋体" w:eastAsia="宋体" w:cs="宋体"/>
                <w:sz w:val="21"/>
                <w:szCs w:val="21"/>
              </w:rPr>
            </w:pPr>
            <w:r>
              <w:rPr>
                <w:rFonts w:hint="eastAsia" w:ascii="宋体" w:hAnsi="宋体" w:eastAsia="宋体" w:cs="宋体"/>
                <w:sz w:val="21"/>
                <w:szCs w:val="21"/>
              </w:rPr>
              <w:t>"prod_id":"110",</w:t>
            </w:r>
          </w:p>
          <w:p>
            <w:pPr>
              <w:ind w:firstLine="0" w:firstLineChars="0"/>
              <w:rPr>
                <w:rFonts w:hint="eastAsia" w:ascii="宋体" w:hAnsi="宋体" w:eastAsia="宋体" w:cs="宋体"/>
                <w:sz w:val="21"/>
                <w:szCs w:val="21"/>
              </w:rPr>
            </w:pPr>
            <w:r>
              <w:rPr>
                <w:rFonts w:hint="eastAsia" w:ascii="宋体" w:hAnsi="宋体" w:eastAsia="宋体" w:cs="宋体"/>
                <w:sz w:val="21"/>
                <w:szCs w:val="21"/>
              </w:rPr>
              <w:t>"start_date":"2018-06-18",</w:t>
            </w:r>
          </w:p>
          <w:p>
            <w:pPr>
              <w:ind w:firstLine="0" w:firstLineChars="0"/>
              <w:rPr>
                <w:rFonts w:hint="eastAsia" w:ascii="宋体" w:hAnsi="宋体" w:eastAsia="宋体" w:cs="宋体"/>
                <w:sz w:val="21"/>
                <w:szCs w:val="21"/>
              </w:rPr>
            </w:pPr>
            <w:r>
              <w:rPr>
                <w:rFonts w:hint="eastAsia" w:ascii="宋体" w:hAnsi="宋体" w:eastAsia="宋体" w:cs="宋体"/>
                <w:sz w:val="21"/>
                <w:szCs w:val="21"/>
              </w:rPr>
              <w:t>"end_date":"2018-06-20",</w:t>
            </w:r>
          </w:p>
          <w:p>
            <w:pPr>
              <w:ind w:firstLine="0" w:firstLineChars="0"/>
              <w:rPr>
                <w:rFonts w:hint="eastAsia" w:ascii="宋体" w:hAnsi="宋体" w:eastAsia="宋体" w:cs="宋体"/>
                <w:sz w:val="21"/>
                <w:szCs w:val="21"/>
              </w:rPr>
            </w:pPr>
            <w:r>
              <w:rPr>
                <w:rFonts w:hint="eastAsia" w:ascii="宋体" w:hAnsi="宋体" w:eastAsia="宋体" w:cs="宋体"/>
                <w:sz w:val="21"/>
                <w:szCs w:val="21"/>
              </w:rPr>
              <w:t>"pagesize":"10",</w:t>
            </w:r>
          </w:p>
          <w:p>
            <w:pPr>
              <w:ind w:firstLine="0" w:firstLineChars="0"/>
              <w:rPr>
                <w:rFonts w:ascii="Verdana" w:hAnsi="Verdana" w:cs="宋体"/>
                <w:color w:val="000000"/>
                <w:sz w:val="18"/>
                <w:szCs w:val="18"/>
              </w:rPr>
            </w:pPr>
            <w:r>
              <w:rPr>
                <w:rFonts w:hint="eastAsia" w:ascii="宋体" w:hAnsi="宋体" w:eastAsia="宋体" w:cs="宋体"/>
                <w:sz w:val="21"/>
                <w:szCs w:val="21"/>
              </w:rPr>
              <w:t>"pagenum":"1"}</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7"/>
        <w:gridCol w:w="963"/>
        <w:gridCol w:w="987"/>
        <w:gridCol w:w="456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jc w:val="left"/>
              <w:rPr>
                <w:rFonts w:ascii="Verdana" w:hAnsi="Verdana" w:cs="宋体"/>
                <w:color w:val="000000"/>
                <w:sz w:val="18"/>
                <w:szCs w:val="18"/>
              </w:rPr>
            </w:pPr>
            <w:r>
              <w:rPr>
                <w:rFonts w:hint="eastAsia" w:ascii="宋体" w:hAnsi="宋体" w:eastAsia="宋体" w:cs="宋体"/>
                <w:color w:val="000000"/>
                <w:sz w:val="21"/>
                <w:szCs w:val="21"/>
              </w:rPr>
              <w:t>{"data":"[{\"plat_no\":\"</w:t>
            </w:r>
            <w:r>
              <w:rPr>
                <w:rFonts w:hint="eastAsia" w:ascii="宋体" w:hAnsi="宋体" w:eastAsia="宋体" w:cs="宋体"/>
                <w:color w:val="000000"/>
                <w:sz w:val="21"/>
                <w:szCs w:val="21"/>
                <w:lang w:eastAsia="zh-CN"/>
              </w:rPr>
              <w:t>xxxxx</w:t>
            </w:r>
            <w:r>
              <w:rPr>
                <w:rFonts w:hint="eastAsia" w:ascii="宋体" w:hAnsi="宋体" w:eastAsia="宋体" w:cs="宋体"/>
                <w:color w:val="000000"/>
                <w:sz w:val="21"/>
                <w:szCs w:val="21"/>
              </w:rPr>
              <w:t>\",\"prod_id\":\"20180528105936\",\"prod_name\":\"Test_105936\",\"real_repay_amt\":\"1000.0000\",\"real_repay_date\":\"20180528\",\"repay_amt\":\"1000.0000\",\"repay_date\":\"20171109000000\",\"repay_num\":\"1\",\"status\":\"2\"},{\"plat_no\":\"</w:t>
            </w:r>
            <w:r>
              <w:rPr>
                <w:rFonts w:hint="eastAsia" w:ascii="宋体" w:hAnsi="宋体" w:eastAsia="宋体" w:cs="宋体"/>
                <w:color w:val="000000"/>
                <w:sz w:val="21"/>
                <w:szCs w:val="21"/>
                <w:lang w:eastAsia="zh-CN"/>
              </w:rPr>
              <w:t>xxxxx</w:t>
            </w:r>
            <w:r>
              <w:rPr>
                <w:rFonts w:hint="eastAsia" w:ascii="宋体" w:hAnsi="宋体" w:eastAsia="宋体" w:cs="宋体"/>
                <w:color w:val="000000"/>
                <w:sz w:val="21"/>
                <w:szCs w:val="21"/>
              </w:rPr>
              <w:t>\",\"prod_id\":\"20180530033953\",\"prod_name\":\"Test_033953\",\"real_repay_amt\":\"1000.0000\",\"real_repay_date\":\"20180530\",\"repay_amt\":\"1000.0000\",\"repay_date\":\"20171109000000\",\"repay_num\":\"1\",\"status\":\"2\"},{\"plat_no\":\"</w:t>
            </w:r>
            <w:r>
              <w:rPr>
                <w:rFonts w:hint="eastAsia" w:ascii="宋体" w:hAnsi="宋体" w:eastAsia="宋体" w:cs="宋体"/>
                <w:color w:val="000000"/>
                <w:sz w:val="21"/>
                <w:szCs w:val="21"/>
                <w:lang w:eastAsia="zh-CN"/>
              </w:rPr>
              <w:t>xxxxx</w:t>
            </w:r>
            <w:r>
              <w:rPr>
                <w:rFonts w:hint="eastAsia" w:ascii="宋体" w:hAnsi="宋体" w:eastAsia="宋体" w:cs="宋体"/>
                <w:color w:val="000000"/>
                <w:sz w:val="21"/>
                <w:szCs w:val="21"/>
              </w:rPr>
              <w:t>\",\"prod_id\":\"20180530033953\",\"prod_name\":\"Test_033953\",\"real_repay_amt\":\"1000.0000\",\"real_repay_date\":\"20180601\",\"repay_amt\":\"1000.0000\",\"repay_date\":\"20171109000000\",\"repay_num\":\"1\",\"status\":\"2\"},{\"plat_no\":\"</w:t>
            </w:r>
            <w:r>
              <w:rPr>
                <w:rFonts w:hint="eastAsia" w:ascii="宋体" w:hAnsi="宋体" w:eastAsia="宋体" w:cs="宋体"/>
                <w:color w:val="000000"/>
                <w:sz w:val="21"/>
                <w:szCs w:val="21"/>
                <w:lang w:eastAsia="zh-CN"/>
              </w:rPr>
              <w:t>xxxxx</w:t>
            </w:r>
            <w:r>
              <w:rPr>
                <w:rFonts w:hint="eastAsia" w:ascii="宋体" w:hAnsi="宋体" w:eastAsia="宋体" w:cs="宋体"/>
                <w:color w:val="000000"/>
                <w:sz w:val="21"/>
                <w:szCs w:val="21"/>
              </w:rPr>
              <w:t>\",\"prod_id\":\"20180530033953\",\"prod_name\":\"Test_033953\",\"real_repay_amt\":\"1000.0000\",\"real_repay_date\":\"20180607\",\"repay_amt\":\"1000.0000\",\"repay_date\":\"20171109000000\",\"repay_num\":\"1\",\"status\":\"2\"}]","order_no":"20180709034212","recode":"10000","remsg":"处理成功","sign":"sign","trans_date":"20180709"}</w:t>
            </w:r>
          </w:p>
        </w:tc>
      </w:tr>
      <w:tr>
        <w:tblPrEx>
          <w:tblLayout w:type="fixed"/>
          <w:tblCellMar>
            <w:top w:w="0" w:type="dxa"/>
            <w:left w:w="108" w:type="dxa"/>
            <w:bottom w:w="0" w:type="dxa"/>
            <w:right w:w="108" w:type="dxa"/>
          </w:tblCellMar>
        </w:tblPrEx>
        <w:trPr>
          <w:trHeight w:val="290"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data.prod_id</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标的id</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.prod_name</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产品名称</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.repay_num</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还款期数</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.repay_date</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计划还款时间</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.real_repa</w:t>
            </w:r>
            <w:r>
              <w:rPr>
                <w:rFonts w:ascii="Verdana" w:hAnsi="Verdana" w:cs="宋体"/>
                <w:color w:val="000000"/>
                <w:sz w:val="18"/>
                <w:szCs w:val="18"/>
              </w:rPr>
              <w:t>y</w:t>
            </w:r>
            <w:r>
              <w:rPr>
                <w:rFonts w:hint="eastAsia" w:ascii="Verdana" w:hAnsi="Verdana" w:eastAsia="宋体"/>
                <w:color w:val="000000"/>
                <w:sz w:val="18"/>
                <w:szCs w:val="18"/>
              </w:rPr>
              <w:t>_date</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实际还款时间</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.repay_amt</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.real_repay_amt</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实际还款金额</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.status</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eastAsia="zh-CN"/>
              </w:rPr>
              <w:t>还款</w:t>
            </w:r>
            <w:r>
              <w:rPr>
                <w:rFonts w:hint="eastAsia" w:ascii="Verdana" w:hAnsi="Verdana" w:eastAsia="宋体"/>
                <w:color w:val="000000"/>
                <w:sz w:val="18"/>
                <w:szCs w:val="18"/>
              </w:rPr>
              <w:t>状态</w:t>
            </w:r>
            <w:del w:id="1635" w:author="Bay" w:date="2018-06-15T18:02:55Z">
              <w:r>
                <w:rPr>
                  <w:rFonts w:hint="eastAsia" w:ascii="Verdana" w:hAnsi="Verdana" w:eastAsia="宋体"/>
                  <w:color w:val="000000"/>
                  <w:sz w:val="18"/>
                  <w:szCs w:val="18"/>
                  <w:lang w:eastAsia="zh-CN"/>
                </w:rPr>
                <w:delText>（</w:delText>
              </w:r>
            </w:del>
            <w:ins w:id="1636"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2-已还款</w:t>
            </w:r>
            <w:del w:id="1637" w:author="Bay" w:date="2018-06-15T18:03:18Z">
              <w:r>
                <w:rPr>
                  <w:rFonts w:hint="eastAsia" w:ascii="Verdana" w:hAnsi="Verdana" w:eastAsia="宋体"/>
                  <w:color w:val="000000"/>
                  <w:sz w:val="18"/>
                  <w:szCs w:val="18"/>
                  <w:lang w:eastAsia="zh-CN"/>
                </w:rPr>
                <w:delText>）</w:delText>
              </w:r>
            </w:del>
            <w:ins w:id="1638"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.plat_no</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987"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7"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pStyle w:val="4"/>
        <w:ind w:firstLine="480"/>
        <w:rPr>
          <w:b/>
          <w:color w:val="auto"/>
        </w:rPr>
      </w:pPr>
      <w:r>
        <w:rPr>
          <w:rFonts w:hint="eastAsia"/>
          <w:b/>
          <w:color w:val="auto"/>
        </w:rPr>
        <w:t>标的投资明细查询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57"/>
        <w:gridCol w:w="6313"/>
      </w:tblGrid>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获取标的投资记录</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1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/search/product_investment_detail</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1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5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1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1065"/>
        <w:gridCol w:w="1065"/>
        <w:gridCol w:w="3790"/>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宋体" w:hAnsi="宋体" w:eastAsia="宋体" w:cs="宋体"/>
                <w:sz w:val="21"/>
                <w:szCs w:val="21"/>
              </w:rPr>
              <w:t>{"prod_id":"110"}</w:t>
            </w:r>
          </w:p>
        </w:tc>
      </w:tr>
    </w:tbl>
    <w:p>
      <w:pPr>
        <w:rPr>
          <w:rFonts w:hint="eastAsia" w:ascii="Verdana" w:hAnsi="Verdana" w:cs="宋体"/>
          <w:sz w:val="21"/>
          <w:szCs w:val="21"/>
        </w:rPr>
      </w:pPr>
    </w:p>
    <w:p>
      <w:pPr>
        <w:rPr>
          <w:rFonts w:ascii="Verdana" w:hAnsi="Verdana" w:cs="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7"/>
        <w:gridCol w:w="805"/>
        <w:gridCol w:w="1145"/>
        <w:gridCol w:w="456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trans_date\":\"20180528\",\"vol\":\"2000.0000\",\"in_interest\":0.0000,\"plat_name\":\"51\",\"trans_time\":\"105957\",\"amt_type\":\"0\",\"platcust\":\"20180301143010019610719668305431\",\"prod_name\":\"Test_105936\"},{\"trans_date\":\"20180528\",\"vol\":\"198000.0000\",\"in_interest\":0.0000,\"plat_name\":\"51\",\"trans_time\":\"110250\",\"amt_type\":\"0\",\"platcust\":\"20180301143010019610719668305431\",\"prod_name\":\"Test_105936\"},{\"trans_date\":\"20180528\",\"vol\":\"2.0000\",\"in_interest\":0.0000,\"plat_name\":\"51\",\"trans_time\":\"111748\",\"amt_type\":\"1\",\"platcust\":\"20180301143010019610719668305431\",\"prod_name\":\"Test_105936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"order_no":"20180620035853",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default" w:ascii="Verdana" w:hAnsi="Verdana" w:eastAsia="宋体" w:cs="Verdana"/>
                <w:b/>
                <w:bCs/>
                <w:color w:val="3667A6"/>
                <w:sz w:val="18"/>
                <w:szCs w:val="18"/>
              </w:rPr>
            </w:pPr>
            <w:r>
              <w:rPr>
                <w:rFonts w:hint="default" w:ascii="Verdana" w:hAnsi="Verdana" w:eastAsia="宋体" w:cs="Verdana"/>
                <w:color w:val="000000"/>
                <w:sz w:val="18"/>
                <w:szCs w:val="18"/>
              </w:rPr>
              <w:t>order_no</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recode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remsg</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data</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rPr>
                <w:rFonts w:hint="default" w:ascii="Verdana" w:hAnsi="Verdana" w:eastAsia="宋体" w:cs="Verdana"/>
                <w:color w:val="000000"/>
                <w:sz w:val="18"/>
                <w:szCs w:val="18"/>
              </w:rPr>
            </w:pPr>
            <w:r>
              <w:rPr>
                <w:rFonts w:hint="default" w:ascii="Verdana" w:hAnsi="Verdana" w:eastAsia="宋体" w:cs="Verdana"/>
                <w:color w:val="000000"/>
                <w:sz w:val="18"/>
                <w:szCs w:val="18"/>
              </w:rPr>
              <w:t>data .</w:t>
            </w:r>
            <w:r>
              <w:rPr>
                <w:rFonts w:hint="default" w:ascii="Verdana" w:hAnsi="Verdana" w:cs="Verdana"/>
                <w:sz w:val="18"/>
                <w:szCs w:val="18"/>
              </w:rPr>
              <w:t>vol</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交易份额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hint="default" w:ascii="Verdana" w:hAnsi="Verdana" w:eastAsia="宋体" w:cs="Verdana"/>
                <w:sz w:val="18"/>
                <w:szCs w:val="18"/>
              </w:rPr>
            </w:pPr>
            <w:r>
              <w:rPr>
                <w:rFonts w:hint="default" w:ascii="Verdana" w:hAnsi="Verdana" w:eastAsia="宋体" w:cs="Verdana"/>
                <w:color w:val="000000"/>
                <w:sz w:val="18"/>
                <w:szCs w:val="18"/>
              </w:rPr>
              <w:t>data .</w:t>
            </w:r>
            <w:r>
              <w:rPr>
                <w:rFonts w:hint="default" w:ascii="Verdana" w:hAnsi="Verdana" w:eastAsia="宋体" w:cs="Verdana"/>
                <w:sz w:val="18"/>
                <w:szCs w:val="18"/>
              </w:rPr>
              <w:t>trans_date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交易日期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rPr>
                <w:rFonts w:hint="default" w:ascii="Verdana" w:hAnsi="Verdana" w:cs="Verdana"/>
                <w:sz w:val="18"/>
                <w:szCs w:val="18"/>
              </w:rPr>
            </w:pPr>
            <w:r>
              <w:rPr>
                <w:rFonts w:hint="default" w:ascii="Verdana" w:hAnsi="Verdana" w:eastAsia="宋体" w:cs="Verdana"/>
                <w:color w:val="000000"/>
                <w:sz w:val="18"/>
                <w:szCs w:val="18"/>
              </w:rPr>
              <w:t>data .</w:t>
            </w:r>
            <w:r>
              <w:rPr>
                <w:rFonts w:hint="default" w:ascii="Verdana" w:hAnsi="Verdana" w:eastAsia="宋体" w:cs="Verdana"/>
                <w:sz w:val="18"/>
                <w:szCs w:val="18"/>
              </w:rPr>
              <w:t>trans_time</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交易时间</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hint="default" w:ascii="Verdana" w:hAnsi="Verdana" w:eastAsia="宋体" w:cs="Verdana"/>
                <w:sz w:val="18"/>
                <w:szCs w:val="18"/>
              </w:rPr>
            </w:pPr>
            <w:r>
              <w:rPr>
                <w:rFonts w:hint="default" w:ascii="Verdana" w:hAnsi="Verdana" w:eastAsia="宋体" w:cs="Verdana"/>
                <w:color w:val="000000"/>
                <w:sz w:val="18"/>
                <w:szCs w:val="18"/>
              </w:rPr>
              <w:t>data .</w:t>
            </w:r>
            <w:r>
              <w:rPr>
                <w:rFonts w:hint="default" w:ascii="Verdana" w:hAnsi="Verdana" w:cs="Verdana"/>
                <w:sz w:val="18"/>
                <w:szCs w:val="18"/>
              </w:rPr>
              <w:t>platcust</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hint="default" w:ascii="Verdana" w:hAnsi="Verdana" w:cs="Verdana"/>
                <w:sz w:val="18"/>
                <w:szCs w:val="18"/>
              </w:rPr>
            </w:pPr>
            <w:r>
              <w:rPr>
                <w:rFonts w:hint="default" w:ascii="Verdana" w:hAnsi="Verdana" w:eastAsia="宋体" w:cs="Verdana"/>
                <w:color w:val="000000"/>
                <w:sz w:val="18"/>
                <w:szCs w:val="18"/>
              </w:rPr>
              <w:t>data .</w:t>
            </w:r>
            <w:r>
              <w:rPr>
                <w:rFonts w:hint="default" w:ascii="Verdana" w:hAnsi="Verdana" w:cs="Verdana"/>
                <w:sz w:val="18"/>
                <w:szCs w:val="18"/>
              </w:rPr>
              <w:t>prod_name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rPr>
                <w:rFonts w:hint="default" w:ascii="Verdana" w:hAnsi="Verdana" w:cs="Verdana"/>
                <w:sz w:val="18"/>
                <w:szCs w:val="18"/>
              </w:rPr>
            </w:pPr>
            <w:r>
              <w:rPr>
                <w:rFonts w:hint="default" w:ascii="Verdana" w:hAnsi="Verdana" w:eastAsia="宋体" w:cs="Verdana"/>
                <w:color w:val="000000"/>
                <w:sz w:val="18"/>
                <w:szCs w:val="18"/>
              </w:rPr>
              <w:t>data .</w:t>
            </w:r>
            <w:r>
              <w:rPr>
                <w:rFonts w:hint="default" w:ascii="Verdana" w:hAnsi="Verdana" w:cs="Verdana"/>
                <w:sz w:val="18"/>
                <w:szCs w:val="18"/>
              </w:rPr>
              <w:t>plat_name</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hint="default" w:ascii="Verdana" w:hAnsi="Verdana" w:cs="Verdana"/>
                <w:sz w:val="18"/>
                <w:szCs w:val="18"/>
              </w:rPr>
            </w:pPr>
            <w:r>
              <w:rPr>
                <w:rFonts w:hint="default" w:ascii="Verdana" w:hAnsi="Verdana" w:eastAsia="宋体" w:cs="Verdana"/>
                <w:color w:val="000000"/>
                <w:sz w:val="18"/>
                <w:szCs w:val="18"/>
              </w:rPr>
              <w:t>data .</w:t>
            </w:r>
            <w:r>
              <w:rPr>
                <w:rFonts w:hint="default" w:ascii="Verdana" w:hAnsi="Verdana" w:cs="Verdana"/>
                <w:sz w:val="18"/>
                <w:szCs w:val="18"/>
              </w:rPr>
              <w:t>in_interest</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加息利率</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hint="default" w:ascii="Verdana" w:hAnsi="Verdana" w:eastAsia="宋体" w:cs="Verdana"/>
                <w:color w:val="000000"/>
                <w:sz w:val="18"/>
                <w:szCs w:val="18"/>
              </w:rPr>
            </w:pPr>
            <w:r>
              <w:rPr>
                <w:rFonts w:hint="default" w:ascii="Verdana" w:hAnsi="Verdana" w:eastAsia="宋体" w:cs="Verdana"/>
                <w:color w:val="000000"/>
                <w:sz w:val="18"/>
                <w:szCs w:val="18"/>
              </w:rPr>
              <w:t>data.amt_type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进出明细</w:t>
            </w:r>
            <w:del w:id="1639" w:author="Bay" w:date="2018-06-15T18:02:55Z">
              <w:r>
                <w:rPr>
                  <w:rFonts w:hint="eastAsia" w:ascii="Verdana" w:hAnsi="Verdana" w:eastAsia="宋体"/>
                  <w:color w:val="000000"/>
                  <w:sz w:val="18"/>
                  <w:szCs w:val="18"/>
                </w:rPr>
                <w:delText>（</w:delText>
              </w:r>
            </w:del>
            <w:ins w:id="1640"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0-</w:t>
            </w:r>
            <w:r>
              <w:rPr>
                <w:rFonts w:hint="eastAsia" w:ascii="宋体" w:hAnsi="宋体" w:eastAsia="宋体"/>
                <w:color w:val="000000"/>
                <w:sz w:val="18"/>
                <w:szCs w:val="18"/>
              </w:rPr>
              <w:t>收入</w:t>
            </w:r>
            <w:r>
              <w:rPr>
                <w:rFonts w:hint="eastAsia" w:ascii="Verdana" w:hAnsi="Verdana" w:eastAsia="宋体"/>
                <w:color w:val="000000"/>
                <w:sz w:val="18"/>
                <w:szCs w:val="18"/>
              </w:rPr>
              <w:t>1-</w:t>
            </w:r>
            <w:r>
              <w:rPr>
                <w:rFonts w:hint="eastAsia" w:ascii="宋体" w:hAnsi="宋体" w:eastAsia="宋体"/>
                <w:color w:val="000000"/>
                <w:sz w:val="18"/>
                <w:szCs w:val="18"/>
              </w:rPr>
              <w:t>支出</w:t>
            </w:r>
            <w:del w:id="1641" w:author="Bay" w:date="2018-06-15T18:03:18Z">
              <w:r>
                <w:rPr>
                  <w:rFonts w:hint="eastAsia" w:ascii="宋体" w:hAnsi="宋体" w:eastAsia="宋体"/>
                  <w:color w:val="000000"/>
                  <w:sz w:val="18"/>
                  <w:szCs w:val="18"/>
                </w:rPr>
                <w:delText>）</w:delText>
              </w:r>
            </w:del>
            <w:ins w:id="1642"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sign</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default" w:ascii="Verdana" w:hAnsi="Verdana" w:eastAsia="宋体" w:cs="Verdana"/>
                <w:color w:val="000000"/>
                <w:sz w:val="18"/>
                <w:szCs w:val="18"/>
              </w:rPr>
            </w:pPr>
            <w:r>
              <w:rPr>
                <w:rFonts w:hint="default" w:ascii="Verdana" w:hAnsi="Verdana" w:cs="Verdana"/>
                <w:color w:val="000000"/>
                <w:sz w:val="18"/>
                <w:szCs w:val="18"/>
              </w:rPr>
              <w:t>trans</w:t>
            </w:r>
            <w:r>
              <w:rPr>
                <w:rFonts w:hint="default" w:ascii="Verdana" w:hAnsi="Verdana" w:eastAsia="宋体" w:cs="Verdana"/>
                <w:color w:val="000000"/>
                <w:sz w:val="18"/>
                <w:szCs w:val="18"/>
              </w:rPr>
              <w:t>_date</w:t>
            </w:r>
          </w:p>
        </w:tc>
        <w:tc>
          <w:tcPr>
            <w:tcW w:w="11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7"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标的信息查询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45"/>
        <w:gridCol w:w="6325"/>
      </w:tblGrid>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25"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查询标的信息</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25"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/search/product_info</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25"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25"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45"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25"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宋体" w:hAnsi="宋体" w:eastAsia="宋体" w:cs="宋体"/>
                <w:sz w:val="21"/>
                <w:szCs w:val="21"/>
              </w:rPr>
              <w:t>{"prod_id":"</w:t>
            </w:r>
            <w:r>
              <w:rPr>
                <w:rFonts w:hint="eastAsia" w:ascii="宋体" w:hAnsi="宋体" w:eastAsia="宋体" w:cs="宋体"/>
                <w:color w:val="000000"/>
                <w:sz w:val="21"/>
                <w:szCs w:val="21"/>
              </w:rPr>
              <w:t>20180607021052</w:t>
            </w:r>
            <w:r>
              <w:rPr>
                <w:rFonts w:hint="eastAsia" w:ascii="宋体" w:hAnsi="宋体" w:eastAsia="宋体" w:cs="宋体"/>
                <w:sz w:val="21"/>
                <w:szCs w:val="21"/>
              </w:rPr>
              <w:t>"}</w:t>
            </w:r>
          </w:p>
        </w:tc>
      </w:tr>
    </w:tbl>
    <w:p>
      <w:pPr>
        <w:rPr>
          <w:rFonts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7"/>
        <w:gridCol w:w="879"/>
        <w:gridCol w:w="997"/>
        <w:gridCol w:w="4641"/>
        <w:tblGridChange w:id="1643">
          <w:tblGrid>
            <w:gridCol w:w="1697"/>
            <w:gridCol w:w="805"/>
            <w:gridCol w:w="1071"/>
            <w:gridCol w:w="4641"/>
          </w:tblGrid>
        </w:tblGridChange>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{"data":"{\"chargeOff_auto\":\"0\",\"compensation\":\"[{\\\"type\\\":\\\"0\\\",\\\"platcust\\\":\\\"20180301143010019610719668305431\\\"}]\",\"ist_year\":\"0.01000\",\"plat_no\":\"</w:t>
            </w:r>
            <w:del w:id="1644" w:author="Bay" w:date="2018-06-25T09:22:59Z">
              <w:r>
                <w:rPr>
                  <w:rFonts w:hint="eastAsia" w:ascii="宋体" w:hAnsi="宋体" w:eastAsia="宋体" w:cs="宋体"/>
                  <w:color w:val="000000"/>
                  <w:sz w:val="21"/>
                  <w:szCs w:val="21"/>
                </w:rPr>
                <w:delText>BOB-U51-51-C-20170821</w:delText>
              </w:r>
            </w:del>
            <w:ins w:id="1645"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\",\"prod_id\":\"20180607021052\",</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\"prod_account\":\"201806071410520708102364542017\",\"prod_name\":\"Test_021052\",\"prod_state\":\"2\",\"remain_limit\":\"0.0000\",\"saled_limit\":\"200000.0000\",\"total_limit\":\"200000.0000\"}",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"order_no":"20180620040051",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Change w:id="1646" w:author="Bay" w:date="2018-06-15T11:33:07Z">
            <w:tblPrEx>
              <w:tblW w:w="8214" w:type="dxa"/>
              <w:tblLayout w:type="fixed"/>
              <w:tblCellMar>
                <w:top w:w="0" w:type="dxa"/>
                <w:left w:w="108" w:type="dxa"/>
                <w:bottom w:w="0" w:type="dxa"/>
                <w:right w:w="108" w:type="dxa"/>
              </w:tblCellMar>
            </w:tblPrEx>
          </w:tblPrExChange>
        </w:tblPrEx>
        <w:trPr>
          <w:trHeight w:val="290" w:hRule="atLeast"/>
          <w:trPrChange w:id="1646" w:author="Bay" w:date="2018-06-15T11:33:07Z">
            <w:trPr>
              <w:trHeight w:val="290"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47"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97" w:type="dxa"/>
            <w:tcBorders>
              <w:top w:val="double" w:color="8DB3E2" w:sz="2" w:space="0"/>
              <w:left w:val="nil"/>
              <w:bottom w:val="double" w:color="8DB3E2" w:sz="2" w:space="0"/>
              <w:right w:val="double" w:color="8DB3E2" w:sz="2" w:space="0"/>
            </w:tcBorders>
            <w:shd w:val="clear" w:color="auto" w:fill="B8CCE4"/>
            <w:tcPrChange w:id="1648"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41" w:type="dxa"/>
            <w:tcBorders>
              <w:top w:val="double" w:color="8DB3E2" w:sz="2" w:space="0"/>
              <w:left w:val="nil"/>
              <w:bottom w:val="double" w:color="8DB3E2" w:sz="2" w:space="0"/>
              <w:right w:val="double" w:color="8DB3E2" w:sz="2" w:space="0"/>
            </w:tcBorders>
            <w:shd w:val="clear" w:color="auto" w:fill="B8CCE4"/>
            <w:tcPrChange w:id="1649"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Change w:id="1650" w:author="Bay" w:date="2018-06-15T11:33:07Z">
            <w:tblPrEx>
              <w:tblW w:w="8214" w:type="dxa"/>
              <w:tblLayout w:type="fixed"/>
              <w:tblCellMar>
                <w:top w:w="0" w:type="dxa"/>
                <w:left w:w="108" w:type="dxa"/>
                <w:bottom w:w="0" w:type="dxa"/>
                <w:right w:w="108" w:type="dxa"/>
              </w:tblCellMar>
            </w:tblPrEx>
          </w:tblPrExChange>
        </w:tblPrEx>
        <w:trPr>
          <w:trHeight w:val="290" w:hRule="atLeast"/>
          <w:trPrChange w:id="1650" w:author="Bay" w:date="2018-06-15T11:33:07Z">
            <w:trPr>
              <w:trHeight w:val="290"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51"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997" w:type="dxa"/>
            <w:tcBorders>
              <w:top w:val="double" w:color="8DB3E2" w:sz="2" w:space="0"/>
              <w:left w:val="nil"/>
              <w:bottom w:val="double" w:color="8DB3E2" w:sz="2" w:space="0"/>
              <w:right w:val="double" w:color="8DB3E2" w:sz="2" w:space="0"/>
            </w:tcBorders>
            <w:shd w:val="clear" w:color="auto" w:fill="B8CCE4"/>
            <w:tcPrChange w:id="1652"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Change w:id="1653"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Change w:id="1654"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54"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655"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r</w:t>
            </w:r>
            <w:r>
              <w:rPr>
                <w:rFonts w:hint="eastAsia" w:ascii="Verdana" w:hAnsi="Verdana" w:eastAsia="宋体"/>
                <w:color w:val="000000"/>
                <w:sz w:val="18"/>
                <w:szCs w:val="18"/>
              </w:rPr>
              <w:t>ecode</w:t>
            </w:r>
          </w:p>
        </w:tc>
        <w:tc>
          <w:tcPr>
            <w:tcW w:w="997" w:type="dxa"/>
            <w:tcBorders>
              <w:top w:val="double" w:color="8DB3E2" w:sz="2" w:space="0"/>
              <w:left w:val="nil"/>
              <w:bottom w:val="double" w:color="8DB3E2" w:sz="2" w:space="0"/>
              <w:right w:val="double" w:color="8DB3E2" w:sz="2" w:space="0"/>
            </w:tcBorders>
            <w:shd w:val="clear" w:color="auto" w:fill="FFFFFF"/>
            <w:tcPrChange w:id="1656"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Change w:id="1657"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Change w:id="1658"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58"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59"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r</w:t>
            </w:r>
            <w:r>
              <w:rPr>
                <w:rFonts w:hint="eastAsia" w:ascii="Verdana" w:hAnsi="Verdana" w:eastAsia="宋体"/>
                <w:color w:val="000000"/>
                <w:sz w:val="18"/>
                <w:szCs w:val="18"/>
              </w:rPr>
              <w:t>emsg</w:t>
            </w:r>
          </w:p>
        </w:tc>
        <w:tc>
          <w:tcPr>
            <w:tcW w:w="997" w:type="dxa"/>
            <w:tcBorders>
              <w:top w:val="double" w:color="8DB3E2" w:sz="2" w:space="0"/>
              <w:left w:val="nil"/>
              <w:bottom w:val="double" w:color="8DB3E2" w:sz="2" w:space="0"/>
              <w:right w:val="double" w:color="8DB3E2" w:sz="2" w:space="0"/>
            </w:tcBorders>
            <w:shd w:val="clear" w:color="auto" w:fill="B8CCE4"/>
            <w:tcPrChange w:id="1660"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Change w:id="1661"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Change w:id="1662"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62"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663"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d</w:t>
            </w:r>
            <w:r>
              <w:rPr>
                <w:rFonts w:hint="eastAsia" w:ascii="Verdana" w:hAnsi="Verdana" w:eastAsia="宋体"/>
                <w:color w:val="000000"/>
                <w:sz w:val="18"/>
                <w:szCs w:val="18"/>
              </w:rPr>
              <w:t>ata</w:t>
            </w:r>
          </w:p>
        </w:tc>
        <w:tc>
          <w:tcPr>
            <w:tcW w:w="997" w:type="dxa"/>
            <w:tcBorders>
              <w:top w:val="double" w:color="8DB3E2" w:sz="2" w:space="0"/>
              <w:left w:val="nil"/>
              <w:bottom w:val="double" w:color="8DB3E2" w:sz="2" w:space="0"/>
              <w:right w:val="double" w:color="8DB3E2" w:sz="2" w:space="0"/>
            </w:tcBorders>
            <w:shd w:val="clear" w:color="auto" w:fill="FFFFFF"/>
            <w:tcPrChange w:id="1664"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665"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Change w:id="1666"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66"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67"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 .</w:t>
            </w:r>
            <w:r>
              <w:rPr>
                <w:color w:val="000000"/>
              </w:rPr>
              <w:t>ist_year</w:t>
            </w:r>
          </w:p>
        </w:tc>
        <w:tc>
          <w:tcPr>
            <w:tcW w:w="997" w:type="dxa"/>
            <w:tcBorders>
              <w:top w:val="double" w:color="8DB3E2" w:sz="2" w:space="0"/>
              <w:left w:val="nil"/>
              <w:bottom w:val="double" w:color="8DB3E2" w:sz="2" w:space="0"/>
              <w:right w:val="double" w:color="8DB3E2" w:sz="2" w:space="0"/>
            </w:tcBorders>
            <w:shd w:val="clear" w:color="auto" w:fill="B8CCE4"/>
            <w:tcPrChange w:id="1668"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Change w:id="1669"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年利率</w:t>
            </w:r>
          </w:p>
        </w:tc>
      </w:tr>
      <w:tr>
        <w:tblPrEx>
          <w:tblLayout w:type="fixed"/>
          <w:tblCellMar>
            <w:top w:w="0" w:type="dxa"/>
            <w:left w:w="108" w:type="dxa"/>
            <w:bottom w:w="0" w:type="dxa"/>
            <w:right w:w="108" w:type="dxa"/>
          </w:tblCellMar>
          <w:tblPrExChange w:id="1670"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70"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671"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pPr>
            <w:r>
              <w:rPr>
                <w:rFonts w:hint="eastAsia" w:ascii="Verdana" w:hAnsi="Verdana" w:eastAsia="宋体"/>
                <w:color w:val="000000"/>
                <w:sz w:val="18"/>
                <w:szCs w:val="18"/>
              </w:rPr>
              <w:t>data .</w:t>
            </w:r>
            <w:r>
              <w:t>total_limit</w:t>
            </w:r>
          </w:p>
        </w:tc>
        <w:tc>
          <w:tcPr>
            <w:tcW w:w="997" w:type="dxa"/>
            <w:tcBorders>
              <w:top w:val="double" w:color="8DB3E2" w:sz="2" w:space="0"/>
              <w:left w:val="nil"/>
              <w:bottom w:val="double" w:color="8DB3E2" w:sz="2" w:space="0"/>
              <w:right w:val="double" w:color="8DB3E2" w:sz="2" w:space="0"/>
            </w:tcBorders>
            <w:shd w:val="clear" w:color="auto" w:fill="FFFFFF"/>
            <w:tcPrChange w:id="1672"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673"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总份额</w:t>
            </w:r>
          </w:p>
        </w:tc>
      </w:tr>
      <w:tr>
        <w:tblPrEx>
          <w:tblLayout w:type="fixed"/>
          <w:tblCellMar>
            <w:top w:w="0" w:type="dxa"/>
            <w:left w:w="108" w:type="dxa"/>
            <w:bottom w:w="0" w:type="dxa"/>
            <w:right w:w="108" w:type="dxa"/>
          </w:tblCellMar>
          <w:tblPrExChange w:id="1674"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74"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75"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270" w:firstLineChars="150"/>
            </w:pPr>
            <w:r>
              <w:rPr>
                <w:rFonts w:hint="eastAsia" w:ascii="Verdana" w:hAnsi="Verdana" w:eastAsia="宋体"/>
                <w:color w:val="000000"/>
                <w:sz w:val="18"/>
                <w:szCs w:val="18"/>
              </w:rPr>
              <w:t>data .</w:t>
            </w:r>
            <w:r>
              <w:t>remain_limit</w:t>
            </w:r>
          </w:p>
        </w:tc>
        <w:tc>
          <w:tcPr>
            <w:tcW w:w="997" w:type="dxa"/>
            <w:tcBorders>
              <w:top w:val="double" w:color="8DB3E2" w:sz="2" w:space="0"/>
              <w:left w:val="nil"/>
              <w:bottom w:val="double" w:color="8DB3E2" w:sz="2" w:space="0"/>
              <w:right w:val="double" w:color="8DB3E2" w:sz="2" w:space="0"/>
            </w:tcBorders>
            <w:shd w:val="clear" w:color="auto" w:fill="B8CCE4"/>
            <w:tcPrChange w:id="1676"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Change w:id="1677"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剩余份额</w:t>
            </w:r>
          </w:p>
        </w:tc>
      </w:tr>
      <w:tr>
        <w:tblPrEx>
          <w:tblLayout w:type="fixed"/>
          <w:tblCellMar>
            <w:top w:w="0" w:type="dxa"/>
            <w:left w:w="108" w:type="dxa"/>
            <w:bottom w:w="0" w:type="dxa"/>
            <w:right w:w="108" w:type="dxa"/>
          </w:tblCellMar>
          <w:tblPrExChange w:id="1678"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78"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679"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pPr>
            <w:r>
              <w:rPr>
                <w:rFonts w:hint="eastAsia" w:ascii="Verdana" w:hAnsi="Verdana" w:eastAsia="宋体"/>
                <w:color w:val="000000"/>
                <w:sz w:val="18"/>
                <w:szCs w:val="18"/>
              </w:rPr>
              <w:t>data .</w:t>
            </w:r>
            <w:r>
              <w:t>saled_limit</w:t>
            </w:r>
          </w:p>
        </w:tc>
        <w:tc>
          <w:tcPr>
            <w:tcW w:w="997" w:type="dxa"/>
            <w:tcBorders>
              <w:top w:val="double" w:color="8DB3E2" w:sz="2" w:space="0"/>
              <w:left w:val="nil"/>
              <w:bottom w:val="double" w:color="8DB3E2" w:sz="2" w:space="0"/>
              <w:right w:val="double" w:color="8DB3E2" w:sz="2" w:space="0"/>
            </w:tcBorders>
            <w:shd w:val="clear" w:color="auto" w:fill="FFFFFF"/>
            <w:tcPrChange w:id="1680"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681"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已卖</w:t>
            </w:r>
            <w:r>
              <w:rPr>
                <w:rFonts w:hint="eastAsia" w:ascii="微软雅黑" w:hAnsi="微软雅黑" w:eastAsia="微软雅黑" w:cs="微软雅黑"/>
                <w:color w:val="000000"/>
                <w:sz w:val="18"/>
                <w:szCs w:val="18"/>
              </w:rPr>
              <w:t>份额</w:t>
            </w:r>
          </w:p>
        </w:tc>
      </w:tr>
      <w:tr>
        <w:tblPrEx>
          <w:tblLayout w:type="fixed"/>
          <w:tblCellMar>
            <w:top w:w="0" w:type="dxa"/>
            <w:left w:w="108" w:type="dxa"/>
            <w:bottom w:w="0" w:type="dxa"/>
            <w:right w:w="108" w:type="dxa"/>
          </w:tblCellMar>
          <w:tblPrExChange w:id="1682"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82"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83"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270" w:firstLineChars="150"/>
            </w:pPr>
            <w:r>
              <w:rPr>
                <w:rFonts w:hint="eastAsia" w:ascii="Verdana" w:hAnsi="Verdana" w:eastAsia="宋体"/>
                <w:color w:val="000000"/>
                <w:sz w:val="18"/>
                <w:szCs w:val="18"/>
              </w:rPr>
              <w:t>data .</w:t>
            </w:r>
            <w:r>
              <w:t>charge</w:t>
            </w:r>
            <w:ins w:id="1684" w:author="Bay" w:date="2018-06-15T11:33:03Z">
              <w:r>
                <w:rPr>
                  <w:rFonts w:hint="eastAsia" w:eastAsia="宋体"/>
                  <w:lang w:val="en-US" w:eastAsia="zh-CN"/>
                </w:rPr>
                <w:t>O</w:t>
              </w:r>
            </w:ins>
            <w:del w:id="1685" w:author="Bay" w:date="2018-06-15T11:32:48Z">
              <w:r>
                <w:rPr/>
                <w:delText>O</w:delText>
              </w:r>
            </w:del>
            <w:r>
              <w:t>ff_auto</w:t>
            </w:r>
          </w:p>
        </w:tc>
        <w:tc>
          <w:tcPr>
            <w:tcW w:w="997" w:type="dxa"/>
            <w:tcBorders>
              <w:top w:val="double" w:color="8DB3E2" w:sz="2" w:space="0"/>
              <w:left w:val="nil"/>
              <w:bottom w:val="double" w:color="8DB3E2" w:sz="2" w:space="0"/>
              <w:right w:val="double" w:color="8DB3E2" w:sz="2" w:space="0"/>
            </w:tcBorders>
            <w:shd w:val="clear" w:color="auto" w:fill="B8CCE4"/>
            <w:tcPrChange w:id="1686"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Change w:id="1687"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是否自动出账</w:t>
            </w:r>
          </w:p>
        </w:tc>
      </w:tr>
      <w:tr>
        <w:tblPrEx>
          <w:tblLayout w:type="fixed"/>
          <w:tblCellMar>
            <w:top w:w="0" w:type="dxa"/>
            <w:left w:w="108" w:type="dxa"/>
            <w:bottom w:w="0" w:type="dxa"/>
            <w:right w:w="108" w:type="dxa"/>
          </w:tblCellMar>
          <w:tblPrExChange w:id="1688"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88"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689"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pPr>
            <w:r>
              <w:rPr>
                <w:rFonts w:hint="eastAsia" w:ascii="Verdana" w:hAnsi="Verdana" w:eastAsia="宋体"/>
                <w:color w:val="000000"/>
                <w:sz w:val="18"/>
                <w:szCs w:val="18"/>
              </w:rPr>
              <w:t>data .</w:t>
            </w:r>
            <w:r>
              <w:t>plat_no</w:t>
            </w:r>
          </w:p>
        </w:tc>
        <w:tc>
          <w:tcPr>
            <w:tcW w:w="997" w:type="dxa"/>
            <w:tcBorders>
              <w:top w:val="double" w:color="8DB3E2" w:sz="2" w:space="0"/>
              <w:left w:val="nil"/>
              <w:bottom w:val="double" w:color="8DB3E2" w:sz="2" w:space="0"/>
              <w:right w:val="double" w:color="8DB3E2" w:sz="2" w:space="0"/>
            </w:tcBorders>
            <w:shd w:val="clear" w:color="auto" w:fill="FFFFFF"/>
            <w:tcPrChange w:id="1690"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691"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Change w:id="1692"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92"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693"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270" w:firstLineChars="150"/>
            </w:pPr>
            <w:r>
              <w:rPr>
                <w:rFonts w:hint="eastAsia" w:ascii="Verdana" w:hAnsi="Verdana" w:eastAsia="宋体"/>
                <w:color w:val="000000"/>
                <w:sz w:val="18"/>
                <w:szCs w:val="18"/>
              </w:rPr>
              <w:t>data .</w:t>
            </w:r>
            <w:r>
              <w:t>prod_id</w:t>
            </w:r>
          </w:p>
        </w:tc>
        <w:tc>
          <w:tcPr>
            <w:tcW w:w="997" w:type="dxa"/>
            <w:tcBorders>
              <w:top w:val="double" w:color="8DB3E2" w:sz="2" w:space="0"/>
              <w:left w:val="nil"/>
              <w:bottom w:val="double" w:color="8DB3E2" w:sz="2" w:space="0"/>
              <w:right w:val="double" w:color="8DB3E2" w:sz="2" w:space="0"/>
            </w:tcBorders>
            <w:shd w:val="clear" w:color="auto" w:fill="B8CCE4"/>
            <w:tcPrChange w:id="1694"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Change w:id="1695"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产品id</w:t>
            </w:r>
          </w:p>
        </w:tc>
      </w:tr>
      <w:tr>
        <w:tblPrEx>
          <w:tblLayout w:type="fixed"/>
          <w:tblCellMar>
            <w:top w:w="0" w:type="dxa"/>
            <w:left w:w="108" w:type="dxa"/>
            <w:bottom w:w="0" w:type="dxa"/>
            <w:right w:w="108" w:type="dxa"/>
          </w:tblCellMar>
          <w:tblPrExChange w:id="1696"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696"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697"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pPr>
            <w:r>
              <w:rPr>
                <w:rFonts w:hint="eastAsia" w:ascii="Verdana" w:hAnsi="Verdana" w:eastAsia="宋体"/>
                <w:color w:val="000000"/>
                <w:sz w:val="18"/>
                <w:szCs w:val="18"/>
              </w:rPr>
              <w:t>data .</w:t>
            </w:r>
            <w:r>
              <w:t>prod_account</w:t>
            </w:r>
          </w:p>
        </w:tc>
        <w:tc>
          <w:tcPr>
            <w:tcW w:w="997" w:type="dxa"/>
            <w:tcBorders>
              <w:top w:val="double" w:color="8DB3E2" w:sz="2" w:space="0"/>
              <w:left w:val="nil"/>
              <w:bottom w:val="double" w:color="8DB3E2" w:sz="2" w:space="0"/>
              <w:right w:val="double" w:color="8DB3E2" w:sz="2" w:space="0"/>
            </w:tcBorders>
            <w:shd w:val="clear" w:color="auto" w:fill="FFFFFF"/>
            <w:tcPrChange w:id="1698"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699"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eastAsia="zh-CN"/>
              </w:rPr>
              <w:t>借款人募集账户</w:t>
            </w:r>
          </w:p>
        </w:tc>
      </w:tr>
      <w:tr>
        <w:tblPrEx>
          <w:tblLayout w:type="fixed"/>
          <w:tblCellMar>
            <w:top w:w="0" w:type="dxa"/>
            <w:left w:w="108" w:type="dxa"/>
            <w:bottom w:w="0" w:type="dxa"/>
            <w:right w:w="108" w:type="dxa"/>
          </w:tblCellMar>
          <w:tblPrExChange w:id="1700"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00"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701"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270" w:firstLineChars="150"/>
            </w:pPr>
            <w:r>
              <w:rPr>
                <w:rFonts w:hint="eastAsia" w:ascii="Verdana" w:hAnsi="Verdana" w:eastAsia="宋体"/>
                <w:color w:val="000000"/>
                <w:sz w:val="18"/>
                <w:szCs w:val="18"/>
              </w:rPr>
              <w:t>data .</w:t>
            </w:r>
            <w:r>
              <w:t>prod_state</w:t>
            </w:r>
          </w:p>
        </w:tc>
        <w:tc>
          <w:tcPr>
            <w:tcW w:w="997" w:type="dxa"/>
            <w:tcBorders>
              <w:top w:val="double" w:color="8DB3E2" w:sz="2" w:space="0"/>
              <w:left w:val="nil"/>
              <w:bottom w:val="double" w:color="8DB3E2" w:sz="2" w:space="0"/>
              <w:right w:val="double" w:color="8DB3E2" w:sz="2" w:space="0"/>
            </w:tcBorders>
            <w:shd w:val="clear" w:color="auto" w:fill="B8CCE4"/>
            <w:tcPrChange w:id="1702"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Change w:id="1703"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标的状态</w:t>
            </w:r>
          </w:p>
        </w:tc>
      </w:tr>
      <w:tr>
        <w:tblPrEx>
          <w:tblLayout w:type="fixed"/>
          <w:tblCellMar>
            <w:top w:w="0" w:type="dxa"/>
            <w:left w:w="108" w:type="dxa"/>
            <w:bottom w:w="0" w:type="dxa"/>
            <w:right w:w="108" w:type="dxa"/>
          </w:tblCellMar>
          <w:tblPrExChange w:id="1704"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04"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705"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pPr>
            <w:r>
              <w:rPr>
                <w:rFonts w:hint="eastAsia" w:ascii="Verdana" w:hAnsi="Verdana" w:eastAsia="宋体"/>
                <w:color w:val="000000"/>
                <w:sz w:val="18"/>
                <w:szCs w:val="18"/>
              </w:rPr>
              <w:t>data .</w:t>
            </w:r>
            <w:r>
              <w:t>prod_name</w:t>
            </w:r>
          </w:p>
        </w:tc>
        <w:tc>
          <w:tcPr>
            <w:tcW w:w="997" w:type="dxa"/>
            <w:tcBorders>
              <w:top w:val="double" w:color="8DB3E2" w:sz="2" w:space="0"/>
              <w:left w:val="nil"/>
              <w:bottom w:val="double" w:color="8DB3E2" w:sz="2" w:space="0"/>
              <w:right w:val="double" w:color="8DB3E2" w:sz="2" w:space="0"/>
            </w:tcBorders>
            <w:shd w:val="clear" w:color="auto" w:fill="FFFFFF"/>
            <w:tcPrChange w:id="1706"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707"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标的名称</w:t>
            </w:r>
          </w:p>
        </w:tc>
      </w:tr>
      <w:tr>
        <w:tblPrEx>
          <w:tblLayout w:type="fixed"/>
          <w:tblCellMar>
            <w:top w:w="0" w:type="dxa"/>
            <w:left w:w="108" w:type="dxa"/>
            <w:bottom w:w="0" w:type="dxa"/>
            <w:right w:w="108" w:type="dxa"/>
          </w:tblCellMar>
          <w:tblPrExChange w:id="1708"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08"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709"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data.compensation</w:t>
            </w:r>
          </w:p>
        </w:tc>
        <w:tc>
          <w:tcPr>
            <w:tcW w:w="997" w:type="dxa"/>
            <w:tcBorders>
              <w:top w:val="double" w:color="8DB3E2" w:sz="2" w:space="0"/>
              <w:left w:val="nil"/>
              <w:bottom w:val="double" w:color="8DB3E2" w:sz="2" w:space="0"/>
              <w:right w:val="double" w:color="8DB3E2" w:sz="2" w:space="0"/>
            </w:tcBorders>
            <w:shd w:val="clear" w:color="auto" w:fill="FFFFFF"/>
            <w:tcPrChange w:id="1710"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711"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w:t>
            </w:r>
            <w:del w:id="1712" w:author="Bay" w:date="2018-06-15T18:02:55Z">
              <w:r>
                <w:rPr>
                  <w:rFonts w:hint="eastAsia" w:ascii="Verdana" w:hAnsi="Verdana" w:eastAsia="宋体"/>
                  <w:color w:val="000000"/>
                  <w:sz w:val="18"/>
                  <w:szCs w:val="18"/>
                </w:rPr>
                <w:delText>（</w:delText>
              </w:r>
            </w:del>
            <w:ins w:id="1713"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委托</w:t>
            </w:r>
            <w:del w:id="1714" w:author="Bay" w:date="2018-06-15T18:03:18Z">
              <w:r>
                <w:rPr>
                  <w:rFonts w:hint="eastAsia" w:ascii="Verdana" w:hAnsi="Verdana" w:eastAsia="宋体"/>
                  <w:color w:val="000000"/>
                  <w:sz w:val="18"/>
                  <w:szCs w:val="18"/>
                </w:rPr>
                <w:delText>）</w:delText>
              </w:r>
            </w:del>
            <w:ins w:id="1715" w:author="Bay" w:date="2018-06-15T18:03:18Z">
              <w:r>
                <w:rPr>
                  <w:rFonts w:hint="eastAsia" w:ascii="Verdana" w:hAnsi="Verdana" w:eastAsia="宋体"/>
                  <w:color w:val="000000"/>
                  <w:sz w:val="18"/>
                  <w:szCs w:val="18"/>
                  <w:lang w:eastAsia="zh-CN"/>
                </w:rPr>
                <w:t>)</w:t>
              </w:r>
            </w:ins>
            <w:r>
              <w:rPr>
                <w:rFonts w:hint="eastAsia" w:ascii="Verdana" w:hAnsi="Verdana" w:eastAsia="宋体"/>
                <w:color w:val="000000"/>
                <w:sz w:val="18"/>
                <w:szCs w:val="18"/>
              </w:rPr>
              <w:t>账户列表</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"[{"platcust":"6545454","type":"0"},{},</w:t>
            </w:r>
            <w:r>
              <w:rPr>
                <w:rFonts w:hint="eastAsia" w:ascii="宋体" w:hAnsi="宋体" w:eastAsia="宋体"/>
                <w:color w:val="000000"/>
                <w:sz w:val="18"/>
                <w:szCs w:val="18"/>
              </w:rPr>
              <w:t>…</w:t>
            </w:r>
            <w:r>
              <w:rPr>
                <w:rFonts w:hint="eastAsia" w:ascii="Verdana" w:hAnsi="Verdana" w:eastAsia="宋体"/>
                <w:color w:val="000000"/>
                <w:sz w:val="18"/>
                <w:szCs w:val="18"/>
              </w:rPr>
              <w:t xml:space="preserve">.] </w:t>
            </w:r>
          </w:p>
        </w:tc>
      </w:tr>
      <w:tr>
        <w:tblPrEx>
          <w:tblLayout w:type="fixed"/>
          <w:tblCellMar>
            <w:top w:w="0" w:type="dxa"/>
            <w:left w:w="108" w:type="dxa"/>
            <w:bottom w:w="0" w:type="dxa"/>
            <w:right w:w="108" w:type="dxa"/>
          </w:tblCellMar>
          <w:tblPrExChange w:id="1716"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16"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717"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 xml:space="preserve">data.compensation.platcust </w:t>
            </w:r>
          </w:p>
        </w:tc>
        <w:tc>
          <w:tcPr>
            <w:tcW w:w="997" w:type="dxa"/>
            <w:tcBorders>
              <w:top w:val="double" w:color="8DB3E2" w:sz="2" w:space="0"/>
              <w:left w:val="nil"/>
              <w:bottom w:val="double" w:color="8DB3E2" w:sz="2" w:space="0"/>
              <w:right w:val="double" w:color="8DB3E2" w:sz="2" w:space="0"/>
            </w:tcBorders>
            <w:shd w:val="clear" w:color="auto" w:fill="FFFFFF"/>
            <w:tcPrChange w:id="1718"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719"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Change w:id="1720"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20"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FFFFFF"/>
            <w:tcPrChange w:id="1721"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data.compensation.type</w:t>
            </w:r>
          </w:p>
        </w:tc>
        <w:tc>
          <w:tcPr>
            <w:tcW w:w="997" w:type="dxa"/>
            <w:tcBorders>
              <w:top w:val="double" w:color="8DB3E2" w:sz="2" w:space="0"/>
              <w:left w:val="nil"/>
              <w:bottom w:val="double" w:color="8DB3E2" w:sz="2" w:space="0"/>
              <w:right w:val="double" w:color="8DB3E2" w:sz="2" w:space="0"/>
            </w:tcBorders>
            <w:shd w:val="clear" w:color="auto" w:fill="FFFFFF"/>
            <w:tcPrChange w:id="1722" w:author="Bay" w:date="2018-06-15T11:33:07Z">
              <w:tcPr>
                <w:tcW w:w="1071"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Change w:id="1723" w:author="Bay" w:date="2018-06-15T11:33:07Z">
              <w:tcPr>
                <w:tcW w:w="4641"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代偿类型  0-</w:t>
            </w:r>
            <w:r>
              <w:rPr>
                <w:rFonts w:hint="eastAsia" w:ascii="宋体" w:hAnsi="宋体" w:eastAsia="宋体"/>
                <w:color w:val="000000"/>
                <w:sz w:val="18"/>
                <w:szCs w:val="18"/>
              </w:rPr>
              <w:t xml:space="preserve">代偿还款 </w:t>
            </w:r>
            <w:r>
              <w:rPr>
                <w:rFonts w:hint="eastAsia" w:ascii="Verdana" w:hAnsi="Verdana" w:eastAsia="宋体"/>
                <w:color w:val="000000"/>
                <w:sz w:val="18"/>
                <w:szCs w:val="18"/>
              </w:rPr>
              <w:t>1-</w:t>
            </w:r>
            <w:r>
              <w:rPr>
                <w:rFonts w:hint="eastAsia" w:ascii="宋体" w:hAnsi="宋体" w:eastAsia="宋体"/>
                <w:color w:val="000000"/>
                <w:sz w:val="18"/>
                <w:szCs w:val="18"/>
              </w:rPr>
              <w:t>委托还款</w:t>
            </w:r>
          </w:p>
        </w:tc>
      </w:tr>
      <w:tr>
        <w:tblPrEx>
          <w:tblLayout w:type="fixed"/>
          <w:tblCellMar>
            <w:top w:w="0" w:type="dxa"/>
            <w:left w:w="108" w:type="dxa"/>
            <w:bottom w:w="0" w:type="dxa"/>
            <w:right w:w="108" w:type="dxa"/>
          </w:tblCellMar>
          <w:tblPrExChange w:id="1724"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24"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tcPrChange w:id="1725"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s</w:t>
            </w:r>
            <w:r>
              <w:rPr>
                <w:rFonts w:hint="eastAsia" w:ascii="Verdana" w:hAnsi="Verdana" w:eastAsia="宋体"/>
                <w:color w:val="000000"/>
                <w:sz w:val="18"/>
                <w:szCs w:val="18"/>
              </w:rPr>
              <w:t>ign</w:t>
            </w:r>
          </w:p>
        </w:tc>
        <w:tc>
          <w:tcPr>
            <w:tcW w:w="997" w:type="dxa"/>
            <w:tcBorders>
              <w:top w:val="double" w:color="8DB3E2" w:sz="2" w:space="0"/>
              <w:left w:val="nil"/>
              <w:bottom w:val="double" w:color="8DB3E2" w:sz="2" w:space="0"/>
              <w:right w:val="double" w:color="8DB3E2" w:sz="2" w:space="0"/>
            </w:tcBorders>
            <w:shd w:val="clear" w:color="auto" w:fill="B8CCE4"/>
            <w:tcPrChange w:id="1726" w:author="Bay" w:date="2018-06-15T11:33:07Z">
              <w:tcPr>
                <w:tcW w:w="1071"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Change w:id="1727" w:author="Bay" w:date="2018-06-15T11:33:07Z">
              <w:tcPr>
                <w:tcW w:w="4641"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Change w:id="1728" w:author="Bay" w:date="2018-06-15T11:33:07Z">
            <w:tblPrEx>
              <w:tblW w:w="8214" w:type="dxa"/>
              <w:tblLayout w:type="fixed"/>
              <w:tblCellMar>
                <w:top w:w="0" w:type="dxa"/>
                <w:left w:w="108" w:type="dxa"/>
                <w:bottom w:w="0" w:type="dxa"/>
                <w:right w:w="108" w:type="dxa"/>
              </w:tblCellMar>
            </w:tblPrEx>
          </w:tblPrExChange>
        </w:tblPrEx>
        <w:trPr>
          <w:trHeight w:val="319" w:hRule="atLeast"/>
          <w:trPrChange w:id="1728" w:author="Bay" w:date="2018-06-15T11:33:07Z">
            <w:trPr>
              <w:trHeight w:val="319" w:hRule="atLeast"/>
            </w:trPr>
          </w:trPrChange>
        </w:trPr>
        <w:tc>
          <w:tcPr>
            <w:tcW w:w="2576"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Change w:id="1729" w:author="Bay" w:date="2018-06-15T11:33:07Z">
              <w:tcPr>
                <w:tcW w:w="2502"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tcPrChange>
          </w:tcPr>
          <w:p>
            <w:pPr>
              <w:ind w:firstLine="360" w:firstLineChars="20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997" w:type="dxa"/>
            <w:tcBorders>
              <w:top w:val="double" w:color="8DB3E2" w:sz="2" w:space="0"/>
              <w:left w:val="nil"/>
              <w:bottom w:val="double" w:color="8DB3E2" w:sz="2" w:space="0"/>
              <w:right w:val="double" w:color="8DB3E2" w:sz="2" w:space="0"/>
            </w:tcBorders>
            <w:shd w:val="clear" w:color="auto" w:fill="B8CCE4"/>
            <w:vAlign w:val="top"/>
            <w:tcPrChange w:id="1730" w:author="Bay" w:date="2018-06-15T11:33:07Z">
              <w:tcPr>
                <w:tcW w:w="1071" w:type="dxa"/>
                <w:tcBorders>
                  <w:top w:val="double" w:color="8DB3E2" w:sz="2" w:space="0"/>
                  <w:left w:val="nil"/>
                  <w:bottom w:val="double" w:color="8DB3E2" w:sz="2" w:space="0"/>
                  <w:right w:val="double" w:color="8DB3E2" w:sz="2" w:space="0"/>
                </w:tcBorders>
                <w:shd w:val="clear" w:color="auto" w:fill="B8CCE4"/>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641" w:type="dxa"/>
            <w:tcBorders>
              <w:top w:val="double" w:color="8DB3E2" w:sz="2" w:space="0"/>
              <w:left w:val="nil"/>
              <w:bottom w:val="double" w:color="8DB3E2" w:sz="2" w:space="0"/>
              <w:right w:val="double" w:color="8DB3E2" w:sz="2" w:space="0"/>
            </w:tcBorders>
            <w:shd w:val="clear" w:color="auto" w:fill="B8CCE4"/>
            <w:vAlign w:val="top"/>
            <w:tcPrChange w:id="1731" w:author="Bay" w:date="2018-06-15T11:33:07Z">
              <w:tcPr>
                <w:tcW w:w="4641" w:type="dxa"/>
                <w:tcBorders>
                  <w:top w:val="double" w:color="8DB3E2" w:sz="2" w:space="0"/>
                  <w:left w:val="nil"/>
                  <w:bottom w:val="double" w:color="8DB3E2" w:sz="2" w:space="0"/>
                  <w:right w:val="double" w:color="8DB3E2" w:sz="2" w:space="0"/>
                </w:tcBorders>
                <w:shd w:val="clear" w:color="auto" w:fill="B8CCE4"/>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账户余额明细查询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81"/>
        <w:gridCol w:w="6289"/>
      </w:tblGrid>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账户余额明细查询</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28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/search/account_balance_detail</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8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8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8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p>
      <w:pPr>
        <w:rPr>
          <w:rFonts w:ascii="Verdana" w:hAnsi="Verdana" w:eastAsia="宋体"/>
          <w:sz w:val="21"/>
          <w:szCs w:val="21"/>
        </w:rPr>
      </w:pPr>
      <w:r>
        <w:rPr>
          <w:rFonts w:hint="eastAsia" w:ascii="Verdana" w:hAnsi="Verdana" w:eastAsia="宋体"/>
          <w:sz w:val="21"/>
          <w:szCs w:val="21"/>
        </w:rPr>
        <w:t xml:space="preserve"> </w:t>
      </w:r>
    </w:p>
    <w:tbl>
      <w:tblPr>
        <w:tblStyle w:val="23"/>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account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ascii="Verdana" w:hAnsi="Verdana" w:cs="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账户编号</w:t>
            </w:r>
          </w:p>
        </w:tc>
      </w:tr>
      <w:tr>
        <w:tblPrEx>
          <w:tblLayout w:type="fixed"/>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firstLineChars="200"/>
              <w:rPr>
                <w:rFonts w:hint="eastAsia" w:ascii="Verdana" w:hAnsi="Verdana" w:cs="宋体"/>
                <w:color w:val="000000"/>
                <w:sz w:val="18"/>
                <w:szCs w:val="18"/>
              </w:rPr>
            </w:pPr>
            <w:r>
              <w:rPr>
                <w:rFonts w:ascii="Verdana" w:hAnsi="Verdana" w:cs="宋体"/>
                <w:color w:val="000000"/>
                <w:sz w:val="18"/>
                <w:szCs w:val="18"/>
              </w:rPr>
              <w:t>account_type</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ascii="Verdana" w:hAnsi="Verdana" w:cs="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C(1)</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账户类型 01-</w:t>
            </w:r>
            <w:r>
              <w:rPr>
                <w:rFonts w:hint="eastAsia" w:ascii="宋体" w:hAnsi="宋体" w:eastAsia="宋体"/>
                <w:color w:val="000000"/>
                <w:sz w:val="18"/>
                <w:szCs w:val="18"/>
              </w:rPr>
              <w:t>用户账户</w:t>
            </w:r>
            <w:del w:id="1732" w:author="Bay" w:date="2018-06-15T18:02:55Z">
              <w:r>
                <w:rPr>
                  <w:rFonts w:hint="eastAsia" w:ascii="宋体" w:hAnsi="宋体" w:eastAsia="宋体"/>
                  <w:color w:val="000000"/>
                  <w:sz w:val="18"/>
                  <w:szCs w:val="18"/>
                </w:rPr>
                <w:delText>（</w:delText>
              </w:r>
            </w:del>
            <w:ins w:id="1733" w:author="Bay" w:date="2018-06-15T18:02:55Z">
              <w:r>
                <w:rPr>
                  <w:rFonts w:hint="eastAsia" w:ascii="宋体" w:hAnsi="宋体" w:eastAsia="宋体"/>
                  <w:color w:val="000000"/>
                  <w:sz w:val="18"/>
                  <w:szCs w:val="18"/>
                  <w:lang w:eastAsia="zh-CN"/>
                </w:rPr>
                <w:t>(</w:t>
              </w:r>
            </w:ins>
            <w:r>
              <w:rPr>
                <w:rFonts w:hint="eastAsia" w:ascii="宋体" w:hAnsi="宋体" w:eastAsia="宋体"/>
                <w:color w:val="000000"/>
                <w:sz w:val="18"/>
                <w:szCs w:val="18"/>
              </w:rPr>
              <w:t>默认</w:t>
            </w:r>
            <w:del w:id="1734" w:author="Bay" w:date="2018-06-15T18:03:18Z">
              <w:r>
                <w:rPr>
                  <w:rFonts w:hint="eastAsia" w:ascii="宋体" w:hAnsi="宋体" w:eastAsia="宋体"/>
                  <w:color w:val="000000"/>
                  <w:sz w:val="18"/>
                  <w:szCs w:val="18"/>
                </w:rPr>
                <w:delText>）</w:delText>
              </w:r>
            </w:del>
            <w:ins w:id="1735" w:author="Bay" w:date="2018-06-15T18:03:18Z">
              <w:r>
                <w:rPr>
                  <w:rFonts w:hint="eastAsia" w:ascii="宋体" w:hAnsi="宋体" w:eastAsia="宋体"/>
                  <w:color w:val="000000"/>
                  <w:sz w:val="18"/>
                  <w:szCs w:val="18"/>
                  <w:lang w:eastAsia="zh-CN"/>
                </w:rPr>
                <w:t>)</w:t>
              </w:r>
            </w:ins>
          </w:p>
          <w:p>
            <w:pPr>
              <w:ind w:firstLine="360"/>
              <w:rPr>
                <w:rFonts w:hint="eastAsia" w:ascii="Verdana" w:hAnsi="Verdana" w:eastAsia="宋体"/>
                <w:color w:val="000000"/>
                <w:sz w:val="18"/>
                <w:szCs w:val="18"/>
              </w:rPr>
            </w:pPr>
            <w:r>
              <w:rPr>
                <w:rFonts w:hint="eastAsia" w:ascii="Verdana" w:hAnsi="Verdana" w:eastAsia="宋体"/>
                <w:color w:val="000000"/>
                <w:sz w:val="18"/>
                <w:szCs w:val="18"/>
              </w:rPr>
              <w:t>02-</w:t>
            </w:r>
            <w:r>
              <w:rPr>
                <w:rFonts w:hint="eastAsia" w:ascii="宋体" w:hAnsi="宋体" w:eastAsia="宋体"/>
                <w:color w:val="000000"/>
                <w:sz w:val="18"/>
                <w:szCs w:val="18"/>
              </w:rPr>
              <w:t>平台账户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03-</w:t>
            </w:r>
            <w:r>
              <w:rPr>
                <w:rFonts w:hint="eastAsia" w:ascii="宋体" w:hAnsi="宋体" w:eastAsia="宋体"/>
                <w:color w:val="000000"/>
                <w:sz w:val="18"/>
                <w:szCs w:val="18"/>
                <w:lang w:eastAsia="zh-CN"/>
              </w:rPr>
              <w:t>借款人募集账户</w:t>
            </w:r>
          </w:p>
        </w:tc>
      </w:tr>
    </w:tbl>
    <w:p>
      <w:pPr>
        <w:rPr>
          <w:rFonts w:hint="eastAsia" w:ascii="Verdana" w:hAnsi="Verdana" w:eastAsia="宋体"/>
          <w:sz w:val="21"/>
          <w:szCs w:val="21"/>
        </w:rPr>
      </w:pPr>
      <w:r>
        <w:rPr>
          <w:rFonts w:hint="eastAsia" w:ascii="Verdana" w:hAnsi="Verdana" w:eastAsia="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B8CCE4"/>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{"account":"20180301143010019610719668305431"</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"account_type":"</w:t>
            </w:r>
            <w:r>
              <w:rPr>
                <w:rFonts w:hint="eastAsia" w:ascii="宋体" w:hAnsi="宋体" w:eastAsia="宋体" w:cs="宋体"/>
                <w:color w:val="000000"/>
                <w:sz w:val="21"/>
                <w:szCs w:val="21"/>
                <w:lang w:val="en-US" w:eastAsia="zh-CN"/>
              </w:rPr>
              <w:t>01</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w:t>
            </w:r>
          </w:p>
        </w:tc>
      </w:tr>
    </w:tbl>
    <w:p>
      <w:pPr>
        <w:rPr>
          <w:rFonts w:hint="eastAsia" w:ascii="Verdana" w:hAnsi="Verdana" w:eastAsia="宋体"/>
          <w:sz w:val="21"/>
          <w:szCs w:val="21"/>
        </w:rPr>
      </w:pPr>
    </w:p>
    <w:p>
      <w:pPr>
        <w:rPr>
          <w:rFonts w:hint="eastAsia"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7"/>
        <w:gridCol w:w="805"/>
        <w:gridCol w:w="1071"/>
        <w:gridCol w:w="4641"/>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{"data":"[{\"f_balance\":\"0.0000\",\"n_balance\":\"1599928.0000\",\"plat_no\":\"</w:t>
            </w:r>
            <w:del w:id="1736" w:author="Bay" w:date="2018-06-25T09:22:59Z">
              <w:r>
                <w:rPr>
                  <w:rFonts w:hint="eastAsia" w:ascii="宋体" w:hAnsi="宋体" w:eastAsia="宋体" w:cs="宋体"/>
                  <w:color w:val="000000"/>
                  <w:sz w:val="21"/>
                  <w:szCs w:val="21"/>
                </w:rPr>
                <w:delText>BOB-U51-51-C-20170821</w:delText>
              </w:r>
            </w:del>
            <w:ins w:id="1737"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\"platcust\":\"20180301143010019610719668305431\",\"sub_subject\":\"01\",\"subject\":\"01\",\"t_balance\":\"1599928.0000\"},{\"f_balance\":\"10.0000\",\"n_balance\":\"2993988.0000\",\"plat_no\":\"</w:t>
            </w:r>
            <w:del w:id="1738" w:author="Bay" w:date="2018-06-25T09:22:59Z">
              <w:r>
                <w:rPr>
                  <w:rFonts w:hint="eastAsia" w:ascii="宋体" w:hAnsi="宋体" w:eastAsia="宋体" w:cs="宋体"/>
                  <w:color w:val="000000"/>
                  <w:sz w:val="21"/>
                  <w:szCs w:val="21"/>
                </w:rPr>
                <w:delText>BOB-U51-51-C-20170821</w:delText>
              </w:r>
            </w:del>
            <w:ins w:id="1739"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\"platcust\":\"20180301143010019610719668305431\",\"sub_subject\":\"02\",\"subject\":\"01\",\"t_balance\":\"2993998.0000\"},{\"f_balance\":\"0.0000\",\"n_balance\":\"2000000.0000\",\"plat_no\":\"</w:t>
            </w:r>
            <w:del w:id="1740" w:author="Bay" w:date="2018-06-25T09:22:59Z">
              <w:r>
                <w:rPr>
                  <w:rFonts w:hint="eastAsia" w:ascii="宋体" w:hAnsi="宋体" w:eastAsia="宋体" w:cs="宋体"/>
                  <w:color w:val="000000"/>
                  <w:sz w:val="21"/>
                  <w:szCs w:val="21"/>
                </w:rPr>
                <w:delText>BOB-U51-51-C-20170821</w:delText>
              </w:r>
            </w:del>
            <w:ins w:id="1741"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\"platcust\":\"20180301143010019610719668305431\",\"sub_subject\":\"01\",\"subject\":\"02\",\"t_balance\":\"2000000.0000\"},{\"f_balance\":\"0.0000\",\"n_balance\":\"2000000.0000\",\"plat_no\":\"</w:t>
            </w:r>
            <w:del w:id="1742" w:author="Bay" w:date="2018-06-25T09:22:59Z">
              <w:r>
                <w:rPr>
                  <w:rFonts w:hint="eastAsia" w:ascii="宋体" w:hAnsi="宋体" w:eastAsia="宋体" w:cs="宋体"/>
                  <w:color w:val="000000"/>
                  <w:sz w:val="21"/>
                  <w:szCs w:val="21"/>
                </w:rPr>
                <w:delText>BOB-U51-51-C-20170821</w:delText>
              </w:r>
            </w:del>
            <w:ins w:id="1743"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\"platcust\":\"20180301143010019610719668305431\",\"sub_subject\":\"02\",\"subject\":\"02\",\"t_balance\":\"2000000.0000\"}]",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"order_no":"20180620040326",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ArrayJso</w:t>
            </w:r>
            <w:r>
              <w:rPr>
                <w:rFonts w:hint="eastAsia" w:ascii="Verdana" w:hAnsi="Verdana" w:eastAsia="宋体"/>
                <w:color w:val="000000"/>
                <w:sz w:val="18"/>
                <w:szCs w:val="18"/>
              </w:rPr>
              <w:t>n</w:t>
            </w:r>
            <w:r>
              <w:rPr>
                <w:rFonts w:hint="eastAsia" w:ascii="宋体" w:hAnsi="宋体" w:eastAsia="宋体"/>
                <w:color w:val="000000"/>
                <w:sz w:val="18"/>
                <w:szCs w:val="18"/>
              </w:rPr>
              <w:t>字符串</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r>
              <w:rPr>
                <w:rFonts w:ascii="Verdana" w:hAnsi="Verdana" w:cs="宋体"/>
                <w:color w:val="000000"/>
                <w:sz w:val="18"/>
                <w:szCs w:val="18"/>
              </w:rPr>
              <w:t>.platcust</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集团客户号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r>
              <w:rPr>
                <w:rFonts w:ascii="Verdana" w:hAnsi="Verdana" w:cs="宋体"/>
                <w:color w:val="000000"/>
                <w:sz w:val="18"/>
                <w:szCs w:val="18"/>
              </w:rPr>
              <w:t>plat_no</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r>
              <w:rPr>
                <w:rFonts w:ascii="Verdana" w:hAnsi="Verdana" w:cs="宋体"/>
                <w:color w:val="000000"/>
                <w:sz w:val="18"/>
                <w:szCs w:val="18"/>
              </w:rPr>
              <w:t>.subject</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t> </w:t>
            </w:r>
            <w:r>
              <w:rPr>
                <w:rFonts w:ascii="Verdana" w:hAnsi="Verdana" w:cs="宋体"/>
                <w:color w:val="000000"/>
                <w:sz w:val="18"/>
                <w:szCs w:val="18"/>
              </w:rPr>
              <w:t>sub_subject</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子科目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w:t>
            </w:r>
            <w:r>
              <w:t> </w:t>
            </w:r>
            <w:r>
              <w:rPr>
                <w:rFonts w:ascii="Verdana" w:hAnsi="Verdana" w:cs="宋体"/>
                <w:color w:val="000000"/>
                <w:sz w:val="18"/>
                <w:szCs w:val="18"/>
              </w:rPr>
              <w:t>t_balance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w:t>
            </w:r>
            <w:r>
              <w:t> </w:t>
            </w:r>
            <w:r>
              <w:rPr>
                <w:rFonts w:ascii="Verdana" w:hAnsi="Verdana" w:cs="宋体"/>
                <w:color w:val="000000"/>
                <w:sz w:val="18"/>
                <w:szCs w:val="18"/>
              </w:rPr>
              <w:t>n_balance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可用金额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w:t>
            </w:r>
            <w:r>
              <w:t> </w:t>
            </w:r>
            <w:r>
              <w:rPr>
                <w:rFonts w:ascii="Verdana" w:hAnsi="Verdana" w:cs="宋体"/>
                <w:color w:val="000000"/>
                <w:sz w:val="18"/>
                <w:szCs w:val="18"/>
              </w:rPr>
              <w:t>f_balance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冻结金额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07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64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lang w:val="en-US" w:eastAsia="zh-CN"/>
        </w:rPr>
        <w:t>借款人</w:t>
      </w:r>
      <w:r>
        <w:rPr>
          <w:rFonts w:hint="eastAsia"/>
          <w:b/>
          <w:color w:val="auto"/>
        </w:rPr>
        <w:t>募集账户余额查询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2041"/>
        <w:gridCol w:w="6229"/>
      </w:tblGrid>
      <w:tr>
        <w:tblPrEx>
          <w:tblLayout w:type="fixed"/>
          <w:tblCellMar>
            <w:top w:w="0" w:type="dxa"/>
            <w:left w:w="108" w:type="dxa"/>
            <w:bottom w:w="0" w:type="dxa"/>
            <w:right w:w="108" w:type="dxa"/>
          </w:tblCellMar>
        </w:tblPrEx>
        <w:trPr>
          <w:trHeight w:val="355" w:hRule="atLeast"/>
        </w:trPr>
        <w:tc>
          <w:tcPr>
            <w:tcW w:w="204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2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lang w:val="en-US" w:eastAsia="zh-CN"/>
              </w:rPr>
              <w:t>借款人募集账户余额查询</w:t>
            </w:r>
          </w:p>
        </w:tc>
      </w:tr>
      <w:tr>
        <w:tblPrEx>
          <w:tblLayout w:type="fixed"/>
          <w:tblCellMar>
            <w:top w:w="0" w:type="dxa"/>
            <w:left w:w="108" w:type="dxa"/>
            <w:bottom w:w="0" w:type="dxa"/>
            <w:right w:w="108" w:type="dxa"/>
          </w:tblCellMar>
        </w:tblPrEx>
        <w:trPr>
          <w:trHeight w:val="355" w:hRule="atLeast"/>
        </w:trPr>
        <w:tc>
          <w:tcPr>
            <w:tcW w:w="204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22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/search/product_balance</w:t>
            </w:r>
          </w:p>
        </w:tc>
      </w:tr>
      <w:tr>
        <w:tblPrEx>
          <w:tblLayout w:type="fixed"/>
          <w:tblCellMar>
            <w:top w:w="0" w:type="dxa"/>
            <w:left w:w="108" w:type="dxa"/>
            <w:bottom w:w="0" w:type="dxa"/>
            <w:right w:w="108" w:type="dxa"/>
          </w:tblCellMar>
        </w:tblPrEx>
        <w:trPr>
          <w:trHeight w:val="355" w:hRule="atLeast"/>
        </w:trPr>
        <w:tc>
          <w:tcPr>
            <w:tcW w:w="204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2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4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2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4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2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pStyle w:val="53"/>
        <w:rPr>
          <w:rFonts w:hint="eastAsia" w:ascii="Verdana" w:hAnsi="Verdana" w:cs="宋体"/>
          <w:szCs w:val="21"/>
        </w:rPr>
      </w:pPr>
      <w: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1835"/>
        <w:gridCol w:w="1054"/>
        <w:gridCol w:w="1286"/>
        <w:gridCol w:w="3955"/>
      </w:tblGrid>
      <w:tr>
        <w:tblPrEx>
          <w:tblLayout w:type="fixed"/>
          <w:tblCellMar>
            <w:top w:w="0" w:type="dxa"/>
            <w:left w:w="108" w:type="dxa"/>
            <w:bottom w:w="0" w:type="dxa"/>
            <w:right w:w="108" w:type="dxa"/>
          </w:tblCellMar>
        </w:tblPrEx>
        <w:trPr>
          <w:trHeight w:val="290" w:hRule="atLeast"/>
        </w:trPr>
        <w:tc>
          <w:tcPr>
            <w:tcW w:w="183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5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9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18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105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8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5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PrEx>
        <w:trPr>
          <w:trHeight w:val="319" w:hRule="atLeast"/>
        </w:trPr>
        <w:tc>
          <w:tcPr>
            <w:tcW w:w="18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type</w:t>
            </w:r>
          </w:p>
        </w:tc>
        <w:tc>
          <w:tcPr>
            <w:tcW w:w="105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95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 xml:space="preserve">现金01   </w:t>
            </w:r>
            <w:r>
              <w:rPr>
                <w:rFonts w:hint="eastAsia" w:ascii="宋体" w:hAnsi="宋体" w:eastAsia="宋体"/>
                <w:color w:val="000000"/>
                <w:sz w:val="18"/>
                <w:szCs w:val="18"/>
              </w:rPr>
              <w:t>在途</w:t>
            </w:r>
            <w:r>
              <w:rPr>
                <w:rFonts w:hint="eastAsia" w:ascii="Verdana" w:hAnsi="Verdana" w:eastAsia="宋体"/>
                <w:color w:val="000000"/>
                <w:sz w:val="18"/>
                <w:szCs w:val="18"/>
              </w:rPr>
              <w:t>02</w:t>
            </w:r>
          </w:p>
        </w:tc>
      </w:tr>
    </w:tbl>
    <w:p>
      <w:pPr>
        <w:ind w:firstLine="0" w:firstLineChars="0"/>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rPr>
              <w:t>{"prod_id":"</w:t>
            </w:r>
            <w:r>
              <w:rPr>
                <w:rFonts w:hint="eastAsia" w:ascii="宋体" w:hAnsi="宋体" w:eastAsia="宋体" w:cs="宋体"/>
                <w:color w:val="000000"/>
                <w:sz w:val="21"/>
                <w:szCs w:val="21"/>
              </w:rPr>
              <w:t>20180607021052</w:t>
            </w:r>
            <w:r>
              <w:rPr>
                <w:rFonts w:hint="eastAsia" w:ascii="宋体" w:hAnsi="宋体" w:eastAsia="宋体" w:cs="宋体"/>
                <w:sz w:val="21"/>
                <w:szCs w:val="21"/>
              </w:rPr>
              <w:t>"</w:t>
            </w:r>
            <w:r>
              <w:rPr>
                <w:rFonts w:hint="eastAsia" w:ascii="宋体" w:hAnsi="宋体" w:eastAsia="宋体" w:cs="宋体"/>
                <w:sz w:val="21"/>
                <w:szCs w:val="21"/>
                <w:lang w:val="en-US" w:eastAsia="zh-CN"/>
              </w:rPr>
              <w:t>,</w:t>
            </w:r>
          </w:p>
          <w:p>
            <w:pPr>
              <w:ind w:firstLine="0" w:firstLineChars="0"/>
              <w:rPr>
                <w:rFonts w:ascii="Verdana" w:hAnsi="Verdana" w:cs="宋体"/>
                <w:color w:val="000000"/>
                <w:sz w:val="18"/>
                <w:szCs w:val="18"/>
              </w:rPr>
            </w:pPr>
            <w:r>
              <w:rPr>
                <w:rFonts w:hint="eastAsia" w:ascii="宋体" w:hAnsi="宋体" w:eastAsia="宋体" w:cs="宋体"/>
                <w:sz w:val="21"/>
                <w:szCs w:val="21"/>
              </w:rPr>
              <w:t>"</w:t>
            </w:r>
            <w:r>
              <w:rPr>
                <w:rFonts w:hint="eastAsia" w:ascii="宋体" w:hAnsi="宋体" w:eastAsia="宋体" w:cs="宋体"/>
                <w:color w:val="000000"/>
                <w:sz w:val="21"/>
                <w:szCs w:val="21"/>
              </w:rPr>
              <w:t>type</w:t>
            </w:r>
            <w:r>
              <w:rPr>
                <w:rFonts w:hint="eastAsia" w:ascii="宋体" w:hAnsi="宋体" w:eastAsia="宋体" w:cs="宋体"/>
                <w:sz w:val="21"/>
                <w:szCs w:val="21"/>
              </w:rPr>
              <w:t>":"</w:t>
            </w:r>
            <w:r>
              <w:rPr>
                <w:rFonts w:hint="eastAsia" w:ascii="宋体" w:hAnsi="宋体" w:eastAsia="宋体" w:cs="宋体"/>
                <w:color w:val="000000"/>
                <w:sz w:val="21"/>
                <w:szCs w:val="21"/>
                <w:lang w:val="en-US" w:eastAsia="zh-CN"/>
              </w:rPr>
              <w:t>01</w:t>
            </w:r>
            <w:r>
              <w:rPr>
                <w:rFonts w:hint="eastAsia" w:ascii="宋体" w:hAnsi="宋体" w:eastAsia="宋体" w:cs="宋体"/>
                <w:sz w:val="21"/>
                <w:szCs w:val="21"/>
              </w:rPr>
              <w:t>"}</w:t>
            </w:r>
          </w:p>
        </w:tc>
      </w:tr>
    </w:tbl>
    <w:p>
      <w:pPr>
        <w:ind w:firstLine="0" w:firstLineChars="0"/>
        <w:rPr>
          <w:rFonts w:ascii="Verdana" w:hAnsi="Verdana" w:cs="宋体"/>
          <w:sz w:val="21"/>
          <w:szCs w:val="21"/>
        </w:rPr>
      </w:pPr>
    </w:p>
    <w:p>
      <w:pPr>
        <w:rPr>
          <w:rFonts w:ascii="宋体" w:hAnsi="宋体" w:eastAsia="宋体"/>
          <w:sz w:val="21"/>
          <w:szCs w:val="21"/>
        </w:rPr>
      </w:pPr>
      <w:del w:id="1744" w:author="Bay" w:date="2018-06-15T11:37:27Z">
        <w:r>
          <w:rPr>
            <w:rFonts w:hint="eastAsia" w:ascii="宋体" w:hAnsi="宋体" w:eastAsia="宋体"/>
            <w:sz w:val="21"/>
            <w:szCs w:val="21"/>
          </w:rPr>
          <w:delText>异步通知返回结果，</w:delText>
        </w:r>
      </w:del>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9"/>
        <w:gridCol w:w="558"/>
        <w:gridCol w:w="1196"/>
        <w:gridCol w:w="4761"/>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{"data":"{\"balance\":\"2000.0000\"}",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"order_no":"20180620040627",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6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w:t>
            </w:r>
          </w:p>
        </w:tc>
        <w:tc>
          <w:tcPr>
            <w:tcW w:w="11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详细</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信息</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d</w:t>
            </w:r>
            <w:r>
              <w:rPr>
                <w:rFonts w:hint="eastAsia" w:ascii="Verdana" w:hAnsi="Verdana" w:eastAsia="宋体"/>
                <w:color w:val="000000"/>
                <w:sz w:val="18"/>
                <w:szCs w:val="18"/>
              </w:rPr>
              <w:t>ata.balance</w:t>
            </w:r>
          </w:p>
        </w:tc>
        <w:tc>
          <w:tcPr>
            <w:tcW w:w="11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账户余额</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rPr>
                <w:rFonts w:hint="eastAsia" w:ascii="Verdana" w:hAnsi="Verdana" w:eastAsia="宋体"/>
                <w:color w:val="000000"/>
                <w:sz w:val="18"/>
                <w:szCs w:val="18"/>
                <w:lang w:val="en-US" w:eastAsia="zh-CN"/>
              </w:rPr>
            </w:pPr>
            <w:r>
              <w:rPr>
                <w:rFonts w:hint="eastAsia" w:ascii="Verdana" w:hAnsi="Verdana" w:eastAsia="宋体"/>
                <w:color w:val="000000"/>
                <w:sz w:val="18"/>
                <w:szCs w:val="18"/>
              </w:rPr>
              <w:t>sign</w:t>
            </w:r>
          </w:p>
        </w:tc>
        <w:tc>
          <w:tcPr>
            <w:tcW w:w="119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jc w:val="both"/>
              <w:rPr>
                <w:rFonts w:hint="eastAsia" w:ascii="Verdana" w:hAnsi="Verdana" w:eastAsia="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19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6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订单状态查询</w:t>
      </w:r>
    </w:p>
    <w:p>
      <w:pPr>
        <w:rPr>
          <w:rFonts w:ascii="宋体" w:hAnsi="宋体" w:eastAsia="宋体"/>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3"/>
        <w:tblW w:w="8301" w:type="dxa"/>
        <w:tblInd w:w="0" w:type="dxa"/>
        <w:tblLayout w:type="fixed"/>
        <w:tblCellMar>
          <w:top w:w="0" w:type="dxa"/>
          <w:left w:w="108" w:type="dxa"/>
          <w:bottom w:w="0" w:type="dxa"/>
          <w:right w:w="108" w:type="dxa"/>
        </w:tblCellMar>
      </w:tblPr>
      <w:tblGrid>
        <w:gridCol w:w="1969"/>
        <w:gridCol w:w="6332"/>
      </w:tblGrid>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32" w:type="dxa"/>
            <w:tcBorders>
              <w:top w:val="double" w:color="8DB3E2" w:sz="2" w:space="0"/>
              <w:left w:val="nil"/>
              <w:bottom w:val="double" w:color="8DB3E2" w:sz="2" w:space="0"/>
              <w:right w:val="double" w:color="8DB3E2" w:sz="2" w:space="0"/>
            </w:tcBorders>
            <w:shd w:val="clear" w:color="auto" w:fill="FFFFFF"/>
          </w:tcPr>
          <w:p>
            <w:pPr>
              <w:pStyle w:val="53"/>
              <w:rPr>
                <w:rFonts w:hint="eastAsia"/>
                <w:lang w:eastAsia="zh-CN"/>
              </w:rPr>
            </w:pPr>
            <w:r>
              <w:rPr>
                <w:rFonts w:hint="eastAsia"/>
              </w:rPr>
              <w:t>订单查询</w:t>
            </w:r>
            <w:del w:id="1745" w:author="Bay" w:date="2018-06-15T18:02:55Z">
              <w:r>
                <w:rPr>
                  <w:rFonts w:hint="eastAsia"/>
                </w:rPr>
                <w:delText>（</w:delText>
              </w:r>
            </w:del>
            <w:ins w:id="1746" w:author="Bay" w:date="2018-06-15T18:02:55Z">
              <w:r>
                <w:rPr>
                  <w:rFonts w:hint="eastAsia"/>
                  <w:lang w:eastAsia="zh-CN"/>
                </w:rPr>
                <w:t>(</w:t>
              </w:r>
            </w:ins>
            <w:r>
              <w:rPr>
                <w:rFonts w:hint="eastAsia"/>
              </w:rPr>
              <w:t>包含所有有订单号的交易数据</w:t>
            </w:r>
            <w:del w:id="1747" w:author="Bay" w:date="2018-06-15T18:03:18Z">
              <w:r>
                <w:rPr>
                  <w:rFonts w:hint="eastAsia"/>
                </w:rPr>
                <w:delText>）</w:delText>
              </w:r>
            </w:del>
            <w:ins w:id="1748" w:author="Bay" w:date="2018-06-15T18:03:18Z">
              <w:r>
                <w:rPr>
                  <w:rFonts w:hint="eastAsia"/>
                  <w:lang w:eastAsia="zh-CN"/>
                </w:rPr>
                <w:t>)</w:t>
              </w:r>
            </w:ins>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3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/search/order_status</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3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3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3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2"/>
        <w:rPr>
          <w:rFonts w:hint="eastAsia" w:ascii="Verdana" w:hAnsi="Verdana"/>
          <w:b/>
          <w:bCs/>
        </w:rPr>
      </w:pPr>
      <w:r>
        <w:rPr>
          <w:rFonts w:ascii="Verdana" w:hAnsi="Verdana"/>
          <w:b/>
          <w:bCs/>
        </w:rPr>
        <w:t xml:space="preserve"> </w:t>
      </w:r>
    </w:p>
    <w:p>
      <w:pPr>
        <w:rPr>
          <w:rFonts w:ascii="宋体" w:hAnsi="宋体" w:eastAsia="宋体"/>
          <w:sz w:val="21"/>
          <w:szCs w:val="21"/>
        </w:rPr>
      </w:pPr>
      <w:r>
        <w:rPr>
          <w:rFonts w:hint="eastAsia" w:ascii="宋体" w:hAnsi="宋体" w:eastAsia="宋体"/>
          <w:sz w:val="21"/>
          <w:szCs w:val="21"/>
        </w:rPr>
        <w:t>请求</w:t>
      </w:r>
      <w:r>
        <w:rPr>
          <w:rFonts w:ascii="宋体" w:hAnsi="宋体" w:eastAsia="宋体"/>
          <w:sz w:val="21"/>
          <w:szCs w:val="21"/>
        </w:rPr>
        <w:t>参数</w:t>
      </w:r>
    </w:p>
    <w:p>
      <w:pPr>
        <w:rPr>
          <w:rFonts w:ascii="宋体" w:hAnsi="宋体" w:eastAsia="宋体"/>
          <w:sz w:val="21"/>
          <w:szCs w:val="21"/>
        </w:rPr>
      </w:pPr>
      <w:r>
        <w:rPr>
          <w:rFonts w:hint="eastAsia" w:ascii="宋体" w:hAnsi="宋体" w:eastAsia="宋体"/>
          <w:sz w:val="21"/>
          <w:szCs w:val="21"/>
        </w:rPr>
        <w:t>限制</w:t>
      </w:r>
      <w:r>
        <w:rPr>
          <w:rFonts w:ascii="宋体" w:hAnsi="宋体" w:eastAsia="宋体"/>
          <w:sz w:val="21"/>
          <w:szCs w:val="21"/>
        </w:rPr>
        <w:t>：</w:t>
      </w:r>
      <w:r>
        <w:rPr>
          <w:rFonts w:hint="eastAsia" w:ascii="宋体" w:hAnsi="宋体" w:eastAsia="宋体"/>
          <w:sz w:val="21"/>
          <w:szCs w:val="21"/>
        </w:rPr>
        <w:t>M必填</w:t>
      </w:r>
      <w:r>
        <w:rPr>
          <w:rFonts w:ascii="宋体" w:hAnsi="宋体" w:eastAsia="宋体"/>
          <w:sz w:val="21"/>
          <w:szCs w:val="21"/>
        </w:rPr>
        <w:t>，</w:t>
      </w:r>
      <w:r>
        <w:rPr>
          <w:rFonts w:hint="eastAsia" w:ascii="宋体" w:hAnsi="宋体" w:eastAsia="宋体"/>
          <w:sz w:val="21"/>
          <w:szCs w:val="21"/>
        </w:rPr>
        <w:t>O选填</w:t>
      </w:r>
    </w:p>
    <w:tbl>
      <w:tblPr>
        <w:tblStyle w:val="23"/>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query_order_no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eastAsia="zh-CN"/>
              </w:rPr>
            </w:pPr>
            <w:r>
              <w:rPr>
                <w:rFonts w:hint="eastAsia" w:ascii="Verdana" w:hAnsi="Verdana" w:eastAsia="宋体"/>
                <w:color w:val="000000"/>
                <w:sz w:val="18"/>
                <w:szCs w:val="18"/>
              </w:rPr>
              <w:t>查询的</w:t>
            </w:r>
            <w:r>
              <w:rPr>
                <w:rFonts w:hint="eastAsia" w:ascii="微软雅黑" w:hAnsi="微软雅黑" w:eastAsia="微软雅黑" w:cs="微软雅黑"/>
                <w:color w:val="000000"/>
                <w:sz w:val="18"/>
                <w:szCs w:val="18"/>
              </w:rPr>
              <w:t>订单号</w:t>
            </w:r>
            <w:del w:id="1749" w:author="Bay" w:date="2018-06-15T18:02:55Z">
              <w:r>
                <w:rPr>
                  <w:rFonts w:hint="eastAsia" w:ascii="微软雅黑" w:hAnsi="微软雅黑" w:eastAsia="微软雅黑" w:cs="微软雅黑"/>
                  <w:color w:val="000000"/>
                  <w:sz w:val="18"/>
                  <w:szCs w:val="18"/>
                </w:rPr>
                <w:delText>（</w:delText>
              </w:r>
            </w:del>
            <w:ins w:id="1750" w:author="Bay" w:date="2018-06-15T18:02:55Z">
              <w:r>
                <w:rPr>
                  <w:rFonts w:hint="eastAsia" w:ascii="微软雅黑" w:hAnsi="微软雅黑" w:eastAsia="微软雅黑" w:cs="微软雅黑"/>
                  <w:color w:val="000000"/>
                  <w:sz w:val="18"/>
                  <w:szCs w:val="18"/>
                  <w:lang w:eastAsia="zh-CN"/>
                </w:rPr>
                <w:t>(</w:t>
              </w:r>
            </w:ins>
            <w:r>
              <w:rPr>
                <w:rFonts w:hint="eastAsia" w:ascii="Verdana" w:hAnsi="Verdana" w:eastAsia="宋体"/>
                <w:color w:val="000000"/>
                <w:sz w:val="18"/>
                <w:szCs w:val="18"/>
              </w:rPr>
              <w:t>针对</w:t>
            </w:r>
            <w:r>
              <w:rPr>
                <w:rFonts w:hint="eastAsia" w:ascii="微软雅黑" w:hAnsi="微软雅黑" w:eastAsia="微软雅黑" w:cs="微软雅黑"/>
                <w:color w:val="000000"/>
                <w:sz w:val="18"/>
                <w:szCs w:val="18"/>
              </w:rPr>
              <w:t>批量接口，对应</w:t>
            </w:r>
            <w:r>
              <w:rPr>
                <w:rFonts w:ascii="Verdana" w:hAnsi="Verdana" w:cs="宋体"/>
                <w:color w:val="000000"/>
                <w:sz w:val="18"/>
                <w:szCs w:val="18"/>
              </w:rPr>
              <w:t>detail_no</w:t>
            </w:r>
            <w:del w:id="1751" w:author="Bay" w:date="2018-06-15T18:03:18Z">
              <w:r>
                <w:rPr>
                  <w:rFonts w:ascii="宋体" w:hAnsi="宋体" w:eastAsia="宋体" w:cs="宋体"/>
                  <w:color w:val="000000"/>
                  <w:sz w:val="18"/>
                  <w:szCs w:val="18"/>
                </w:rPr>
                <w:delText>）</w:delText>
              </w:r>
            </w:del>
            <w:ins w:id="1752" w:author="Bay" w:date="2018-06-15T18:03:18Z">
              <w:r>
                <w:rPr>
                  <w:rFonts w:hint="eastAsia" w:ascii="宋体" w:hAnsi="宋体" w:eastAsia="宋体" w:cs="宋体"/>
                  <w:color w:val="000000"/>
                  <w:sz w:val="18"/>
                  <w:szCs w:val="18"/>
                  <w:lang w:eastAsia="zh-CN"/>
                </w:rPr>
                <w:t>)</w:t>
              </w:r>
            </w:ins>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7"/>
        <w:gridCol w:w="651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s="宋体"/>
                <w:color w:val="000000"/>
                <w:sz w:val="18"/>
                <w:szCs w:val="18"/>
                <w:lang w:val="en-US" w:eastAsia="zh-CN"/>
              </w:rPr>
            </w:pPr>
            <w:r>
              <w:rPr>
                <w:rFonts w:hint="eastAsia" w:ascii="宋体" w:hAnsi="宋体" w:eastAsia="宋体" w:cs="宋体"/>
                <w:sz w:val="21"/>
                <w:szCs w:val="21"/>
              </w:rPr>
              <w:t>{"</w:t>
            </w:r>
            <w:r>
              <w:rPr>
                <w:rFonts w:hint="eastAsia" w:ascii="宋体" w:hAnsi="宋体" w:eastAsia="宋体" w:cs="宋体"/>
                <w:color w:val="000000"/>
                <w:sz w:val="21"/>
                <w:szCs w:val="21"/>
              </w:rPr>
              <w:t>query_order_no</w:t>
            </w:r>
            <w:r>
              <w:rPr>
                <w:rFonts w:hint="eastAsia" w:ascii="宋体" w:hAnsi="宋体" w:eastAsia="宋体" w:cs="宋体"/>
                <w:sz w:val="21"/>
                <w:szCs w:val="21"/>
              </w:rPr>
              <w:t>":"</w:t>
            </w:r>
            <w:r>
              <w:rPr>
                <w:rFonts w:hint="eastAsia" w:ascii="宋体" w:hAnsi="宋体" w:eastAsia="宋体" w:cs="宋体"/>
                <w:color w:val="000000"/>
                <w:sz w:val="21"/>
                <w:szCs w:val="21"/>
              </w:rPr>
              <w:t>20180608110308</w:t>
            </w:r>
            <w:r>
              <w:rPr>
                <w:rFonts w:hint="eastAsia" w:ascii="宋体" w:hAnsi="宋体" w:eastAsia="宋体" w:cs="宋体"/>
                <w:sz w:val="21"/>
                <w:szCs w:val="21"/>
              </w:rPr>
              <w:t>"</w:t>
            </w:r>
            <w:r>
              <w:rPr>
                <w:rFonts w:hint="eastAsia" w:ascii="宋体" w:hAnsi="宋体" w:eastAsia="宋体" w:cs="宋体"/>
                <w:sz w:val="21"/>
                <w:szCs w:val="21"/>
                <w:lang w:val="en-US" w:eastAsia="zh-CN"/>
              </w:rPr>
              <w:t>}</w:t>
            </w:r>
          </w:p>
        </w:tc>
      </w:tr>
    </w:tbl>
    <w:p>
      <w:pPr>
        <w:rPr>
          <w:rFonts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356" w:type="dxa"/>
        <w:tblInd w:w="0" w:type="dxa"/>
        <w:tblLayout w:type="fixed"/>
        <w:tblCellMar>
          <w:top w:w="0" w:type="dxa"/>
          <w:left w:w="108" w:type="dxa"/>
          <w:bottom w:w="0" w:type="dxa"/>
          <w:right w:w="108" w:type="dxa"/>
        </w:tblCellMar>
      </w:tblPr>
      <w:tblGrid>
        <w:gridCol w:w="1687"/>
        <w:gridCol w:w="690"/>
        <w:gridCol w:w="907"/>
        <w:gridCol w:w="5072"/>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69"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69"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{"data":"{\"plat_no\":\"</w:t>
            </w:r>
            <w:del w:id="1753" w:author="Bay" w:date="2018-06-25T09:22:59Z">
              <w:r>
                <w:rPr>
                  <w:rFonts w:hint="eastAsia" w:ascii="宋体" w:hAnsi="宋体" w:eastAsia="宋体" w:cs="宋体"/>
                  <w:color w:val="000000"/>
                  <w:sz w:val="21"/>
                  <w:szCs w:val="21"/>
                </w:rPr>
                <w:delText>BOB-U51-51-C-20170821</w:delText>
              </w:r>
            </w:del>
            <w:ins w:id="1754"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\"query_order_no\":\"20180608110308\",\"return_code\":\"10000\",\"return_msg\":\"处理成功\",\"status\":\"1\"}",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"order_no":"20180620040816",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9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recode</w:t>
            </w:r>
          </w:p>
        </w:tc>
        <w:tc>
          <w:tcPr>
            <w:tcW w:w="9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remsg</w:t>
            </w:r>
          </w:p>
        </w:tc>
        <w:tc>
          <w:tcPr>
            <w:tcW w:w="9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both"/>
              <w:rPr>
                <w:rFonts w:hint="eastAsia" w:ascii="Verdana" w:hAnsi="Verdana" w:cs="宋体"/>
                <w:color w:val="000000"/>
                <w:sz w:val="18"/>
                <w:szCs w:val="18"/>
              </w:rPr>
            </w:pPr>
            <w:r>
              <w:rPr>
                <w:rFonts w:hint="eastAsia" w:ascii="Verdana" w:hAnsi="Verdana" w:eastAsia="宋体"/>
                <w:color w:val="000000"/>
                <w:sz w:val="18"/>
                <w:szCs w:val="18"/>
              </w:rPr>
              <w:t>data</w:t>
            </w:r>
          </w:p>
        </w:tc>
        <w:tc>
          <w:tcPr>
            <w:tcW w:w="9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处理成功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180" w:firstLineChars="100"/>
              <w:jc w:val="both"/>
              <w:rPr>
                <w:rFonts w:ascii="Verdana" w:hAnsi="Verdana" w:eastAsia="宋体"/>
                <w:color w:val="000000"/>
                <w:sz w:val="18"/>
                <w:szCs w:val="18"/>
              </w:rPr>
            </w:pPr>
            <w:r>
              <w:rPr>
                <w:rFonts w:hint="eastAsia" w:ascii="Verdana" w:hAnsi="Verdana" w:eastAsia="宋体"/>
                <w:color w:val="000000"/>
                <w:sz w:val="18"/>
                <w:szCs w:val="18"/>
              </w:rPr>
              <w:t>data.return_code</w:t>
            </w:r>
          </w:p>
        </w:tc>
        <w:tc>
          <w:tcPr>
            <w:tcW w:w="9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 xml:space="preserve">第三方反馈响应码 </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180" w:firstLineChars="100"/>
              <w:jc w:val="both"/>
              <w:rPr>
                <w:rFonts w:hint="eastAsia" w:ascii="Verdana" w:hAnsi="Verdana" w:eastAsia="宋体"/>
                <w:color w:val="000000"/>
                <w:sz w:val="18"/>
                <w:szCs w:val="18"/>
              </w:rPr>
            </w:pPr>
            <w:r>
              <w:rPr>
                <w:rFonts w:hint="eastAsia" w:ascii="Verdana" w:hAnsi="Verdana" w:eastAsia="宋体"/>
                <w:color w:val="000000"/>
                <w:sz w:val="18"/>
                <w:szCs w:val="18"/>
              </w:rPr>
              <w:t>data. return_msg</w:t>
            </w:r>
          </w:p>
        </w:tc>
        <w:tc>
          <w:tcPr>
            <w:tcW w:w="9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第三方反馈响应描述</w:t>
            </w:r>
          </w:p>
        </w:tc>
      </w:tr>
      <w:tr>
        <w:tblPrEx>
          <w:tblLayout w:type="fixed"/>
          <w:tblCellMar>
            <w:top w:w="0" w:type="dxa"/>
            <w:left w:w="108" w:type="dxa"/>
            <w:bottom w:w="0" w:type="dxa"/>
            <w:right w:w="108" w:type="dxa"/>
          </w:tblCellMar>
        </w:tblPrEx>
        <w:trPr>
          <w:trHeight w:val="290"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left="0" w:leftChars="0" w:firstLine="180" w:firstLineChars="100"/>
              <w:rPr>
                <w:rFonts w:hint="eastAsia"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plat_no</w:t>
            </w:r>
          </w:p>
        </w:tc>
        <w:tc>
          <w:tcPr>
            <w:tcW w:w="9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left="0" w:leftChars="0" w:firstLine="180" w:firstLineChars="100"/>
              <w:jc w:val="both"/>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query_order_no</w:t>
            </w:r>
          </w:p>
        </w:tc>
        <w:tc>
          <w:tcPr>
            <w:tcW w:w="9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的订单编号</w:t>
            </w:r>
          </w:p>
        </w:tc>
      </w:tr>
      <w:tr>
        <w:tblPrEx>
          <w:tblLayout w:type="fixed"/>
          <w:tblCellMar>
            <w:top w:w="0" w:type="dxa"/>
            <w:left w:w="108" w:type="dxa"/>
            <w:bottom w:w="0" w:type="dxa"/>
            <w:right w:w="108" w:type="dxa"/>
          </w:tblCellMar>
        </w:tblPrEx>
        <w:trPr>
          <w:trHeight w:val="319"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left="0" w:leftChars="0" w:firstLine="180" w:firstLineChars="100"/>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status</w:t>
            </w:r>
          </w:p>
        </w:tc>
        <w:tc>
          <w:tcPr>
            <w:tcW w:w="9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0" w:firstLineChars="0"/>
              <w:jc w:val="center"/>
              <w:rPr>
                <w:rFonts w:hint="eastAsia" w:ascii="Verdana" w:hAnsi="Verdana" w:eastAsia="微软雅黑" w:cs="宋体"/>
                <w:color w:val="000000"/>
                <w:sz w:val="18"/>
                <w:szCs w:val="18"/>
                <w:lang w:eastAsia="zh-CN"/>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del w:id="1755" w:author="Bay" w:date="2018-06-15T18:02:55Z">
              <w:r>
                <w:rPr>
                  <w:rFonts w:hint="eastAsia" w:ascii="Verdana" w:hAnsi="Verdana" w:eastAsia="宋体"/>
                  <w:color w:val="000000"/>
                  <w:sz w:val="18"/>
                  <w:szCs w:val="18"/>
                </w:rPr>
                <w:delText>（</w:delText>
              </w:r>
            </w:del>
            <w:ins w:id="1756" w:author="Bay" w:date="2018-06-15T18:02:55Z">
              <w:r>
                <w:rPr>
                  <w:rFonts w:hint="eastAsia" w:ascii="Verdana" w:hAnsi="Verdana" w:eastAsia="宋体"/>
                  <w:color w:val="000000"/>
                  <w:sz w:val="18"/>
                  <w:szCs w:val="18"/>
                  <w:lang w:eastAsia="zh-CN"/>
                </w:rPr>
                <w:t>(</w:t>
              </w:r>
            </w:ins>
            <w:r>
              <w:rPr>
                <w:rFonts w:ascii="Verdana" w:hAnsi="Verdana" w:cs="宋体"/>
                <w:color w:val="000000"/>
                <w:sz w:val="18"/>
                <w:szCs w:val="18"/>
              </w:rPr>
              <w:t>0-</w:t>
            </w:r>
            <w:r>
              <w:rPr>
                <w:rFonts w:hint="eastAsia" w:ascii="Verdana" w:hAnsi="Verdana" w:eastAsia="宋体"/>
                <w:color w:val="000000"/>
                <w:sz w:val="18"/>
                <w:szCs w:val="18"/>
              </w:rPr>
              <w:t xml:space="preserve">处理中 </w:t>
            </w:r>
            <w:r>
              <w:rPr>
                <w:rFonts w:ascii="Verdana" w:hAnsi="Verdana" w:cs="宋体"/>
                <w:color w:val="000000"/>
                <w:sz w:val="18"/>
                <w:szCs w:val="18"/>
              </w:rPr>
              <w:t>1-</w:t>
            </w:r>
            <w:r>
              <w:rPr>
                <w:rFonts w:hint="eastAsia" w:ascii="Verdana" w:hAnsi="Verdana" w:eastAsia="宋体"/>
                <w:color w:val="000000"/>
                <w:sz w:val="18"/>
                <w:szCs w:val="18"/>
              </w:rPr>
              <w:t xml:space="preserve">成功 </w:t>
            </w:r>
            <w:r>
              <w:rPr>
                <w:rFonts w:ascii="Verdana" w:hAnsi="Verdana" w:cs="宋体"/>
                <w:color w:val="000000"/>
                <w:sz w:val="18"/>
                <w:szCs w:val="18"/>
              </w:rPr>
              <w:t>2-</w:t>
            </w:r>
            <w:r>
              <w:rPr>
                <w:rFonts w:hint="eastAsia" w:ascii="Verdana" w:hAnsi="Verdana" w:eastAsia="宋体"/>
                <w:color w:val="000000"/>
                <w:sz w:val="18"/>
                <w:szCs w:val="18"/>
              </w:rPr>
              <w:t>失败 11-</w:t>
            </w:r>
            <w:r>
              <w:rPr>
                <w:rFonts w:hint="eastAsia" w:ascii="宋体" w:hAnsi="宋体" w:eastAsia="宋体"/>
                <w:color w:val="000000"/>
                <w:sz w:val="18"/>
                <w:szCs w:val="18"/>
              </w:rPr>
              <w:t xml:space="preserve">请求成功 </w:t>
            </w:r>
            <w:r>
              <w:rPr>
                <w:rFonts w:hint="eastAsia" w:ascii="Verdana" w:hAnsi="Verdana" w:eastAsia="宋体"/>
                <w:color w:val="000000"/>
                <w:sz w:val="18"/>
                <w:szCs w:val="18"/>
              </w:rPr>
              <w:t>12-</w:t>
            </w:r>
            <w:r>
              <w:rPr>
                <w:rFonts w:hint="eastAsia" w:ascii="宋体" w:hAnsi="宋体" w:eastAsia="宋体"/>
                <w:color w:val="000000"/>
                <w:sz w:val="18"/>
                <w:szCs w:val="18"/>
              </w:rPr>
              <w:t xml:space="preserve">请求失败 </w:t>
            </w:r>
            <w:r>
              <w:rPr>
                <w:rFonts w:hint="eastAsia" w:ascii="Verdana" w:hAnsi="Verdana" w:eastAsia="宋体"/>
                <w:color w:val="000000"/>
                <w:sz w:val="18"/>
                <w:szCs w:val="18"/>
              </w:rPr>
              <w:t>2</w:t>
            </w: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w:t>
            </w:r>
            <w:r>
              <w:rPr>
                <w:rFonts w:hint="eastAsia" w:ascii="宋体" w:hAnsi="宋体" w:eastAsia="宋体"/>
                <w:color w:val="000000"/>
                <w:sz w:val="18"/>
                <w:szCs w:val="18"/>
              </w:rPr>
              <w:t xml:space="preserve">确认成功 </w:t>
            </w:r>
            <w:r>
              <w:rPr>
                <w:rFonts w:hint="eastAsia" w:ascii="Verdana" w:hAnsi="Verdana" w:eastAsia="宋体"/>
                <w:color w:val="000000"/>
                <w:sz w:val="18"/>
                <w:szCs w:val="18"/>
              </w:rPr>
              <w:t>2</w:t>
            </w:r>
            <w:r>
              <w:rPr>
                <w:rFonts w:hint="eastAsia" w:ascii="Verdana" w:hAnsi="Verdana" w:eastAsia="宋体"/>
                <w:color w:val="000000"/>
                <w:sz w:val="18"/>
                <w:szCs w:val="18"/>
                <w:lang w:val="en-US" w:eastAsia="zh-CN"/>
              </w:rPr>
              <w:t>1</w:t>
            </w:r>
            <w:r>
              <w:rPr>
                <w:rFonts w:hint="eastAsia" w:ascii="Verdana" w:hAnsi="Verdana" w:eastAsia="宋体"/>
                <w:color w:val="000000"/>
                <w:sz w:val="18"/>
                <w:szCs w:val="18"/>
              </w:rPr>
              <w:t>-</w:t>
            </w:r>
            <w:r>
              <w:rPr>
                <w:rFonts w:hint="eastAsia" w:ascii="宋体" w:hAnsi="宋体" w:eastAsia="宋体"/>
                <w:color w:val="000000"/>
                <w:sz w:val="18"/>
                <w:szCs w:val="18"/>
              </w:rPr>
              <w:t>确认失败</w:t>
            </w:r>
            <w:r>
              <w:rPr>
                <w:rFonts w:hint="eastAsia" w:ascii="宋体" w:hAnsi="宋体" w:eastAsia="宋体" w:cs="宋体"/>
                <w:color w:val="000000"/>
                <w:sz w:val="18"/>
                <w:szCs w:val="18"/>
              </w:rPr>
              <w:t xml:space="preserve">30 </w:t>
            </w:r>
            <w:r>
              <w:rPr>
                <w:rFonts w:hint="eastAsia" w:ascii="宋体" w:hAnsi="宋体" w:eastAsia="宋体" w:cs="宋体"/>
                <w:color w:val="000000"/>
                <w:sz w:val="18"/>
                <w:szCs w:val="18"/>
                <w:lang w:eastAsia="zh-CN"/>
              </w:rPr>
              <w:t>未</w:t>
            </w:r>
            <w:r>
              <w:rPr>
                <w:rFonts w:hint="eastAsia" w:ascii="宋体" w:hAnsi="宋体" w:eastAsia="宋体" w:cs="宋体"/>
                <w:color w:val="000000"/>
                <w:sz w:val="18"/>
                <w:szCs w:val="18"/>
              </w:rPr>
              <w:t>退款</w:t>
            </w:r>
            <w:r>
              <w:rPr>
                <w:rFonts w:hint="eastAsia" w:ascii="宋体" w:hAnsi="宋体" w:eastAsia="宋体" w:cs="宋体"/>
                <w:color w:val="000000"/>
                <w:sz w:val="18"/>
                <w:szCs w:val="18"/>
                <w:lang w:val="en-US" w:eastAsia="zh-CN"/>
              </w:rPr>
              <w:t>31已退款</w:t>
            </w:r>
            <w:del w:id="1757" w:author="Bay" w:date="2018-06-15T18:03:18Z">
              <w:r>
                <w:rPr>
                  <w:rFonts w:hint="eastAsia" w:ascii="微软雅黑" w:hAnsi="微软雅黑" w:eastAsia="微软雅黑" w:cs="微软雅黑"/>
                  <w:color w:val="000000"/>
                  <w:sz w:val="18"/>
                  <w:szCs w:val="18"/>
                </w:rPr>
                <w:delText>）</w:delText>
              </w:r>
            </w:del>
            <w:ins w:id="1758"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tcPr>
          <w:p>
            <w:pPr>
              <w:rPr>
                <w:rFonts w:ascii="Verdana" w:hAnsi="Verdana" w:cs="宋体"/>
                <w:color w:val="000000"/>
                <w:sz w:val="18"/>
                <w:szCs w:val="18"/>
              </w:rPr>
            </w:pPr>
            <w:r>
              <w:rPr>
                <w:rFonts w:hint="eastAsia" w:ascii="Verdana" w:hAnsi="Verdana" w:eastAsia="宋体"/>
                <w:color w:val="000000"/>
                <w:sz w:val="18"/>
                <w:szCs w:val="18"/>
              </w:rPr>
              <w:t>sign</w:t>
            </w:r>
          </w:p>
        </w:tc>
        <w:tc>
          <w:tcPr>
            <w:tcW w:w="9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both"/>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7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90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5072"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firstLine="360"/>
        <w:rPr>
          <w:rFonts w:ascii="Verdana" w:hAnsi="Verdana" w:cs="宋体"/>
          <w:color w:val="000000"/>
          <w:sz w:val="18"/>
          <w:szCs w:val="18"/>
        </w:rPr>
      </w:pPr>
      <w:r>
        <w:rPr>
          <w:rFonts w:ascii="Verdana" w:hAnsi="Verdana" w:cs="宋体"/>
          <w:color w:val="000000"/>
          <w:sz w:val="18"/>
          <w:szCs w:val="18"/>
        </w:rPr>
        <w:t xml:space="preserve"> </w:t>
      </w:r>
    </w:p>
    <w:p>
      <w:pPr>
        <w:pStyle w:val="4"/>
        <w:ind w:firstLine="480"/>
        <w:rPr>
          <w:b/>
          <w:color w:val="auto"/>
        </w:rPr>
      </w:pPr>
      <w:r>
        <w:rPr>
          <w:rFonts w:hint="eastAsia"/>
          <w:b/>
          <w:color w:val="auto"/>
        </w:rPr>
        <w:t>充值订单状态查询</w:t>
      </w:r>
    </w:p>
    <w:p>
      <w:pPr>
        <w:rPr>
          <w:rFonts w:hint="eastAsia" w:ascii="宋体" w:hAnsi="宋体" w:eastAsia="宋体"/>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3"/>
        <w:tblW w:w="8301" w:type="dxa"/>
        <w:tblInd w:w="0" w:type="dxa"/>
        <w:tblLayout w:type="fixed"/>
        <w:tblCellMar>
          <w:top w:w="0" w:type="dxa"/>
          <w:left w:w="108" w:type="dxa"/>
          <w:bottom w:w="0" w:type="dxa"/>
          <w:right w:w="108" w:type="dxa"/>
        </w:tblCellMar>
      </w:tblPr>
      <w:tblGrid>
        <w:gridCol w:w="1969"/>
        <w:gridCol w:w="6332"/>
      </w:tblGrid>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3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订单查询，及补单</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3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/search/charge_status</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3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32"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7"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32"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ind w:firstLine="482"/>
        <w:rPr>
          <w:rFonts w:hint="eastAsia" w:ascii="Verdana" w:hAnsi="Verdana"/>
          <w:b/>
          <w:bCs/>
        </w:rPr>
      </w:pPr>
      <w:r>
        <w:rPr>
          <w:rFonts w:ascii="Verdana" w:hAnsi="Verdana"/>
          <w:b/>
          <w:bCs/>
        </w:rPr>
        <w:t xml:space="preserve"> </w:t>
      </w:r>
    </w:p>
    <w:p>
      <w:pPr>
        <w:rPr>
          <w:rFonts w:ascii="宋体" w:hAnsi="宋体" w:eastAsia="宋体"/>
          <w:sz w:val="21"/>
          <w:szCs w:val="21"/>
        </w:rPr>
      </w:pPr>
      <w:r>
        <w:rPr>
          <w:rFonts w:hint="eastAsia" w:ascii="宋体" w:hAnsi="宋体" w:eastAsia="宋体"/>
          <w:sz w:val="21"/>
          <w:szCs w:val="21"/>
        </w:rPr>
        <w:t>请求</w:t>
      </w:r>
      <w:r>
        <w:rPr>
          <w:rFonts w:ascii="宋体" w:hAnsi="宋体" w:eastAsia="宋体"/>
          <w:sz w:val="21"/>
          <w:szCs w:val="21"/>
        </w:rPr>
        <w:t>参数</w:t>
      </w:r>
    </w:p>
    <w:p>
      <w:pPr>
        <w:rPr>
          <w:rFonts w:ascii="宋体" w:hAnsi="宋体" w:eastAsia="宋体"/>
          <w:sz w:val="21"/>
          <w:szCs w:val="21"/>
        </w:rPr>
      </w:pPr>
      <w:r>
        <w:rPr>
          <w:rFonts w:hint="eastAsia" w:ascii="宋体" w:hAnsi="宋体" w:eastAsia="宋体"/>
          <w:sz w:val="21"/>
          <w:szCs w:val="21"/>
        </w:rPr>
        <w:t>限制</w:t>
      </w:r>
      <w:r>
        <w:rPr>
          <w:rFonts w:ascii="宋体" w:hAnsi="宋体" w:eastAsia="宋体"/>
          <w:sz w:val="21"/>
          <w:szCs w:val="21"/>
        </w:rPr>
        <w:t>：</w:t>
      </w:r>
      <w:r>
        <w:rPr>
          <w:rFonts w:hint="eastAsia" w:ascii="宋体" w:hAnsi="宋体" w:eastAsia="宋体"/>
          <w:sz w:val="21"/>
          <w:szCs w:val="21"/>
        </w:rPr>
        <w:t>M必填</w:t>
      </w:r>
      <w:r>
        <w:rPr>
          <w:rFonts w:ascii="宋体" w:hAnsi="宋体" w:eastAsia="宋体"/>
          <w:sz w:val="21"/>
          <w:szCs w:val="21"/>
        </w:rPr>
        <w:t>，</w:t>
      </w:r>
      <w:r>
        <w:rPr>
          <w:rFonts w:hint="eastAsia" w:ascii="宋体" w:hAnsi="宋体" w:eastAsia="宋体"/>
          <w:sz w:val="21"/>
          <w:szCs w:val="21"/>
        </w:rPr>
        <w:t>O选填</w:t>
      </w:r>
    </w:p>
    <w:tbl>
      <w:tblPr>
        <w:tblStyle w:val="23"/>
        <w:tblW w:w="8241" w:type="dxa"/>
        <w:tblInd w:w="0" w:type="dxa"/>
        <w:tblLayout w:type="fixed"/>
        <w:tblCellMar>
          <w:top w:w="0" w:type="dxa"/>
          <w:left w:w="108" w:type="dxa"/>
          <w:bottom w:w="0" w:type="dxa"/>
          <w:right w:w="108" w:type="dxa"/>
        </w:tblCellMar>
      </w:tblPr>
      <w:tblGrid>
        <w:gridCol w:w="2366"/>
        <w:gridCol w:w="739"/>
        <w:gridCol w:w="1114"/>
        <w:gridCol w:w="4022"/>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2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original_serial_no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4022"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原</w:t>
            </w:r>
            <w:r>
              <w:rPr>
                <w:rFonts w:hint="eastAsia" w:ascii="微软雅黑" w:hAnsi="微软雅黑" w:eastAsia="微软雅黑" w:cs="微软雅黑"/>
                <w:color w:val="000000"/>
                <w:sz w:val="18"/>
                <w:szCs w:val="18"/>
              </w:rPr>
              <w:t>充值</w:t>
            </w:r>
            <w:r>
              <w:rPr>
                <w:rFonts w:hint="eastAsia" w:ascii="Verdana" w:hAnsi="Verdana" w:eastAsia="宋体"/>
                <w:color w:val="000000"/>
                <w:sz w:val="18"/>
                <w:szCs w:val="18"/>
              </w:rPr>
              <w:t>订单号</w:t>
            </w:r>
          </w:p>
        </w:tc>
      </w:tr>
      <w:tr>
        <w:tblPrEx>
          <w:tblLayout w:type="fixed"/>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occur_balance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4022"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发生</w:t>
            </w:r>
            <w:r>
              <w:rPr>
                <w:rFonts w:hint="eastAsia" w:ascii="微软雅黑" w:hAnsi="微软雅黑" w:eastAsia="微软雅黑" w:cs="微软雅黑"/>
                <w:color w:val="000000"/>
                <w:sz w:val="18"/>
                <w:szCs w:val="18"/>
              </w:rPr>
              <w:t>金额</w:t>
            </w:r>
          </w:p>
        </w:tc>
      </w:tr>
    </w:tbl>
    <w:p>
      <w:pPr>
        <w:rPr>
          <w:rFonts w:hint="eastAsia" w:ascii="宋体" w:hAnsi="宋体" w:eastAsia="宋体" w:cs="宋体"/>
          <w:sz w:val="21"/>
          <w:szCs w:val="21"/>
        </w:rPr>
      </w:pPr>
      <w:r>
        <w:rPr>
          <w:rFonts w:ascii="Verdana" w:hAnsi="Verdana" w:cs="宋体"/>
          <w:sz w:val="21"/>
          <w:szCs w:val="21"/>
        </w:rPr>
        <w:t xml:space="preserve"> </w:t>
      </w:r>
    </w:p>
    <w:tbl>
      <w:tblPr>
        <w:tblStyle w:val="23"/>
        <w:tblW w:w="8356" w:type="dxa"/>
        <w:tblInd w:w="0" w:type="dxa"/>
        <w:tblLayout w:type="fixed"/>
        <w:tblCellMar>
          <w:top w:w="0" w:type="dxa"/>
          <w:left w:w="108" w:type="dxa"/>
          <w:bottom w:w="0" w:type="dxa"/>
          <w:right w:w="108" w:type="dxa"/>
        </w:tblCellMar>
      </w:tblPr>
      <w:tblGrid>
        <w:gridCol w:w="1687"/>
        <w:gridCol w:w="6669"/>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格式示例:</w:t>
            </w:r>
          </w:p>
        </w:tc>
        <w:tc>
          <w:tcPr>
            <w:tcW w:w="6669" w:type="dxa"/>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{"original_serial_no":"20180413094528",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"occur_balance":"10000"}</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356" w:type="dxa"/>
        <w:tblInd w:w="0" w:type="dxa"/>
        <w:tblLayout w:type="fixed"/>
        <w:tblCellMar>
          <w:top w:w="0" w:type="dxa"/>
          <w:left w:w="108" w:type="dxa"/>
          <w:bottom w:w="0" w:type="dxa"/>
          <w:right w:w="108" w:type="dxa"/>
        </w:tblCellMar>
      </w:tblPr>
      <w:tblGrid>
        <w:gridCol w:w="1687"/>
        <w:gridCol w:w="600"/>
        <w:gridCol w:w="997"/>
        <w:gridCol w:w="5072"/>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69"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格式示例:</w:t>
            </w:r>
          </w:p>
        </w:tc>
        <w:tc>
          <w:tcPr>
            <w:tcW w:w="6669"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{"data":"{\"plat_no\":\"</w:t>
            </w:r>
            <w:del w:id="1759" w:author="Bay" w:date="2018-06-25T09:22:59Z">
              <w:r>
                <w:rPr>
                  <w:rFonts w:hint="eastAsia" w:ascii="宋体" w:hAnsi="宋体" w:eastAsia="宋体" w:cs="宋体"/>
                  <w:color w:val="000000"/>
                  <w:sz w:val="21"/>
                  <w:szCs w:val="21"/>
                </w:rPr>
                <w:delText>BOB-U51-51-C-20170821</w:delText>
              </w:r>
            </w:del>
            <w:ins w:id="1760" w:author="Bay" w:date="2018-06-25T09:22:59Z">
              <w:r>
                <w:rPr>
                  <w:rFonts w:hint="eastAsia" w:ascii="宋体" w:hAnsi="宋体" w:eastAsia="宋体" w:cs="宋体"/>
                  <w:color w:val="000000"/>
                  <w:sz w:val="21"/>
                  <w:szCs w:val="21"/>
                  <w:lang w:eastAsia="zh-CN"/>
                </w:rPr>
                <w:t>XXXXXXXX</w:t>
              </w:r>
            </w:ins>
            <w:r>
              <w:rPr>
                <w:rFonts w:hint="eastAsia" w:ascii="宋体" w:hAnsi="宋体" w:eastAsia="宋体" w:cs="宋体"/>
                <w:color w:val="000000"/>
                <w:sz w:val="21"/>
                <w:szCs w:val="21"/>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\"query_order_no\":\"20180413094528\",\"return_code\":\"10000\",\"return_msg\":\"交易成功\",\"status\":\"1\"}",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"order_no":"20180620041445",</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recode</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jc w:val="both"/>
              <w:rPr>
                <w:rFonts w:hint="eastAsia" w:ascii="宋体" w:hAnsi="宋体" w:eastAsia="宋体"/>
                <w:b/>
                <w:bCs/>
                <w:color w:val="3667A6"/>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remsg</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both"/>
              <w:rPr>
                <w:rFonts w:hint="eastAsia" w:ascii="Verdana" w:hAnsi="Verdana" w:cs="宋体"/>
                <w:color w:val="000000"/>
                <w:sz w:val="18"/>
                <w:szCs w:val="18"/>
              </w:rPr>
            </w:pPr>
            <w:r>
              <w:rPr>
                <w:rFonts w:hint="eastAsia" w:ascii="Verdana" w:hAnsi="Verdana" w:eastAsia="宋体"/>
                <w:color w:val="000000"/>
                <w:sz w:val="18"/>
                <w:szCs w:val="18"/>
              </w:rPr>
              <w:t>data</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firstLineChars="200"/>
              <w:jc w:val="both"/>
              <w:rPr>
                <w:rFonts w:ascii="Verdana" w:hAnsi="Verdana" w:cs="宋体"/>
                <w:color w:val="000000"/>
                <w:sz w:val="18"/>
                <w:szCs w:val="18"/>
              </w:rPr>
            </w:pPr>
            <w:r>
              <w:rPr>
                <w:rFonts w:hint="eastAsia" w:ascii="Verdana" w:hAnsi="Verdana" w:eastAsia="宋体"/>
                <w:color w:val="000000"/>
                <w:sz w:val="18"/>
                <w:szCs w:val="18"/>
              </w:rPr>
              <w:t>查询订单成功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plat_no</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firstLineChars="200"/>
              <w:jc w:val="both"/>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rPr>
                <w:rFonts w:ascii="Verdana" w:hAnsi="Verdana" w:eastAsia="宋体"/>
                <w:color w:val="000000"/>
                <w:sz w:val="18"/>
                <w:szCs w:val="18"/>
              </w:rPr>
            </w:pPr>
            <w:r>
              <w:rPr>
                <w:rFonts w:hint="eastAsia" w:ascii="Verdana" w:hAnsi="Verdana" w:eastAsia="宋体"/>
                <w:color w:val="000000"/>
                <w:sz w:val="18"/>
                <w:szCs w:val="18"/>
              </w:rPr>
              <w:t>data.return_msg</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firstLineChars="200"/>
              <w:jc w:val="both"/>
              <w:rPr>
                <w:rFonts w:hint="eastAsia" w:ascii="Verdana" w:hAnsi="Verdana" w:eastAsia="宋体"/>
                <w:color w:val="000000"/>
                <w:sz w:val="18"/>
                <w:szCs w:val="18"/>
              </w:rPr>
            </w:pPr>
            <w:r>
              <w:rPr>
                <w:rFonts w:hint="eastAsia" w:ascii="Verdana" w:hAnsi="Verdana" w:eastAsia="宋体"/>
                <w:color w:val="000000"/>
                <w:sz w:val="18"/>
                <w:szCs w:val="18"/>
              </w:rPr>
              <w:t>支付返回消息</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rPr>
                <w:rFonts w:hint="eastAsia" w:ascii="Verdana" w:hAnsi="Verdana" w:eastAsia="宋体"/>
                <w:color w:val="000000"/>
                <w:sz w:val="18"/>
                <w:szCs w:val="18"/>
              </w:rPr>
            </w:pPr>
            <w:r>
              <w:rPr>
                <w:rFonts w:hint="eastAsia" w:ascii="Verdana" w:hAnsi="Verdana" w:eastAsia="宋体"/>
                <w:color w:val="000000"/>
                <w:sz w:val="18"/>
                <w:szCs w:val="18"/>
              </w:rPr>
              <w:t>data.return_code</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firstLineChars="200"/>
              <w:jc w:val="both"/>
              <w:rPr>
                <w:rFonts w:hint="eastAsia" w:ascii="Verdana" w:hAnsi="Verdana" w:eastAsia="宋体"/>
                <w:color w:val="000000"/>
                <w:sz w:val="18"/>
                <w:szCs w:val="18"/>
              </w:rPr>
            </w:pPr>
            <w:r>
              <w:rPr>
                <w:rFonts w:hint="eastAsia" w:ascii="Verdana" w:hAnsi="Verdana" w:eastAsia="宋体"/>
                <w:color w:val="000000"/>
                <w:sz w:val="18"/>
                <w:szCs w:val="18"/>
              </w:rPr>
              <w:t>支付返回编码</w:t>
            </w:r>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jc w:val="center"/>
              <w:rPr>
                <w:rFonts w:hint="eastAsia"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query_order_no</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both"/>
              <w:rPr>
                <w:rFonts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的订单编号</w:t>
            </w:r>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status</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firstLineChars="200"/>
              <w:jc w:val="both"/>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del w:id="1761" w:author="Bay" w:date="2018-06-15T18:02:55Z">
              <w:r>
                <w:rPr>
                  <w:rFonts w:hint="eastAsia" w:ascii="Verdana" w:hAnsi="Verdana" w:eastAsia="宋体"/>
                  <w:color w:val="000000"/>
                  <w:sz w:val="18"/>
                  <w:szCs w:val="18"/>
                </w:rPr>
                <w:delText>（</w:delText>
              </w:r>
            </w:del>
            <w:ins w:id="1762" w:author="Bay" w:date="2018-06-15T18:02:55Z">
              <w:r>
                <w:rPr>
                  <w:rFonts w:hint="eastAsia" w:ascii="Verdana" w:hAnsi="Verdana" w:eastAsia="宋体"/>
                  <w:color w:val="000000"/>
                  <w:sz w:val="18"/>
                  <w:szCs w:val="18"/>
                  <w:lang w:eastAsia="zh-CN"/>
                </w:rPr>
                <w:t>(</w:t>
              </w:r>
            </w:ins>
            <w:r>
              <w:rPr>
                <w:rFonts w:ascii="Verdana" w:hAnsi="Verdana" w:cs="宋体"/>
                <w:color w:val="000000"/>
                <w:sz w:val="18"/>
                <w:szCs w:val="18"/>
              </w:rPr>
              <w:t>0-</w:t>
            </w:r>
            <w:r>
              <w:rPr>
                <w:rFonts w:hint="eastAsia" w:ascii="Verdana" w:hAnsi="Verdana" w:eastAsia="宋体"/>
                <w:color w:val="000000"/>
                <w:sz w:val="18"/>
                <w:szCs w:val="18"/>
              </w:rPr>
              <w:t xml:space="preserve">处理中 </w:t>
            </w:r>
            <w:r>
              <w:rPr>
                <w:rFonts w:ascii="Verdana" w:hAnsi="Verdana" w:cs="宋体"/>
                <w:color w:val="000000"/>
                <w:sz w:val="18"/>
                <w:szCs w:val="18"/>
              </w:rPr>
              <w:t>1-</w:t>
            </w:r>
            <w:r>
              <w:rPr>
                <w:rFonts w:hint="eastAsia" w:ascii="Verdana" w:hAnsi="Verdana" w:eastAsia="宋体"/>
                <w:color w:val="000000"/>
                <w:sz w:val="18"/>
                <w:szCs w:val="18"/>
              </w:rPr>
              <w:t xml:space="preserve">成功 </w:t>
            </w:r>
            <w:r>
              <w:rPr>
                <w:rFonts w:ascii="Verdana" w:hAnsi="Verdana" w:cs="宋体"/>
                <w:color w:val="000000"/>
                <w:sz w:val="18"/>
                <w:szCs w:val="18"/>
              </w:rPr>
              <w:t>2-</w:t>
            </w:r>
            <w:r>
              <w:rPr>
                <w:rFonts w:hint="eastAsia" w:ascii="Verdana" w:hAnsi="Verdana" w:eastAsia="宋体"/>
                <w:color w:val="000000"/>
                <w:sz w:val="18"/>
                <w:szCs w:val="18"/>
              </w:rPr>
              <w:t>失败 11-</w:t>
            </w:r>
            <w:r>
              <w:rPr>
                <w:rFonts w:hint="eastAsia" w:ascii="宋体" w:hAnsi="宋体" w:eastAsia="宋体"/>
                <w:color w:val="000000"/>
                <w:sz w:val="18"/>
                <w:szCs w:val="18"/>
              </w:rPr>
              <w:t xml:space="preserve">请求成功 </w:t>
            </w:r>
            <w:r>
              <w:rPr>
                <w:rFonts w:hint="eastAsia" w:ascii="Verdana" w:hAnsi="Verdana" w:eastAsia="宋体"/>
                <w:color w:val="000000"/>
                <w:sz w:val="18"/>
                <w:szCs w:val="18"/>
              </w:rPr>
              <w:t>12-</w:t>
            </w:r>
            <w:r>
              <w:rPr>
                <w:rFonts w:hint="eastAsia" w:ascii="宋体" w:hAnsi="宋体" w:eastAsia="宋体"/>
                <w:color w:val="000000"/>
                <w:sz w:val="18"/>
                <w:szCs w:val="18"/>
              </w:rPr>
              <w:t xml:space="preserve">请求失败 </w:t>
            </w:r>
            <w:r>
              <w:rPr>
                <w:rFonts w:hint="eastAsia" w:ascii="Verdana" w:hAnsi="Verdana" w:eastAsia="宋体"/>
                <w:color w:val="000000"/>
                <w:sz w:val="18"/>
                <w:szCs w:val="18"/>
              </w:rPr>
              <w:t>21-</w:t>
            </w:r>
            <w:r>
              <w:rPr>
                <w:rFonts w:hint="eastAsia" w:ascii="宋体" w:hAnsi="宋体" w:eastAsia="宋体"/>
                <w:color w:val="000000"/>
                <w:sz w:val="18"/>
                <w:szCs w:val="18"/>
              </w:rPr>
              <w:t xml:space="preserve">确认成功 </w:t>
            </w:r>
            <w:r>
              <w:rPr>
                <w:rFonts w:hint="eastAsia" w:ascii="Verdana" w:hAnsi="Verdana" w:eastAsia="宋体"/>
                <w:color w:val="000000"/>
                <w:sz w:val="18"/>
                <w:szCs w:val="18"/>
              </w:rPr>
              <w:t>22-</w:t>
            </w:r>
            <w:r>
              <w:rPr>
                <w:rFonts w:hint="eastAsia" w:ascii="宋体" w:hAnsi="宋体" w:eastAsia="宋体"/>
                <w:color w:val="000000"/>
                <w:sz w:val="18"/>
                <w:szCs w:val="18"/>
              </w:rPr>
              <w:t>确认失败</w:t>
            </w:r>
            <w:del w:id="1763" w:author="Bay" w:date="2018-06-15T18:03:18Z">
              <w:r>
                <w:rPr>
                  <w:rFonts w:hint="eastAsia" w:ascii="微软雅黑" w:hAnsi="微软雅黑" w:eastAsia="微软雅黑" w:cs="微软雅黑"/>
                  <w:color w:val="000000"/>
                  <w:sz w:val="18"/>
                  <w:szCs w:val="18"/>
                </w:rPr>
                <w:delText>）</w:delText>
              </w:r>
            </w:del>
            <w:r>
              <w:commentReference w:id="11"/>
            </w:r>
            <w:ins w:id="1764"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rPr>
                <w:rFonts w:ascii="Verdana" w:hAnsi="Verdana" w:cs="宋体"/>
                <w:color w:val="000000"/>
                <w:sz w:val="18"/>
                <w:szCs w:val="18"/>
              </w:rPr>
            </w:pPr>
            <w:r>
              <w:rPr>
                <w:rFonts w:hint="eastAsia" w:ascii="Verdana" w:hAnsi="Verdana" w:eastAsia="宋体"/>
                <w:color w:val="000000"/>
                <w:sz w:val="18"/>
                <w:szCs w:val="18"/>
              </w:rPr>
              <w:t>sign</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both"/>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99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5072"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firstLine="360"/>
        <w:rPr>
          <w:rFonts w:ascii="Verdana" w:hAnsi="Verdana" w:eastAsia="宋体"/>
          <w:color w:val="000000"/>
          <w:sz w:val="18"/>
          <w:szCs w:val="18"/>
        </w:rPr>
      </w:pPr>
      <w:r>
        <w:rPr>
          <w:rFonts w:hint="eastAsia" w:ascii="Verdana" w:hAnsi="Verdana" w:eastAsia="宋体"/>
          <w:color w:val="000000"/>
          <w:sz w:val="18"/>
          <w:szCs w:val="18"/>
        </w:rPr>
        <w:t xml:space="preserve"> </w:t>
      </w:r>
    </w:p>
    <w:p>
      <w:pPr>
        <w:pStyle w:val="4"/>
        <w:ind w:firstLine="480"/>
        <w:rPr>
          <w:rFonts w:hint="eastAsia"/>
          <w:b/>
          <w:color w:val="auto"/>
        </w:rPr>
      </w:pPr>
      <w:r>
        <w:rPr>
          <w:rFonts w:hint="eastAsia"/>
          <w:b/>
          <w:color w:val="auto"/>
        </w:rPr>
        <w:t>退票补单查询</w:t>
      </w:r>
    </w:p>
    <w:p>
      <w:pPr>
        <w:rPr>
          <w:rFonts w:hint="eastAsia" w:ascii="宋体" w:hAnsi="宋体" w:eastAsia="宋体"/>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3"/>
        <w:tblW w:w="8301" w:type="dxa"/>
        <w:tblInd w:w="0" w:type="dxa"/>
        <w:tblLayout w:type="fixed"/>
        <w:tblCellMar>
          <w:top w:w="0" w:type="dxa"/>
          <w:left w:w="108" w:type="dxa"/>
          <w:bottom w:w="0" w:type="dxa"/>
          <w:right w:w="108" w:type="dxa"/>
        </w:tblCellMar>
      </w:tblPr>
      <w:tblGrid>
        <w:gridCol w:w="1720"/>
        <w:gridCol w:w="6581"/>
      </w:tblGrid>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58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查询返回当天的退票补单信息</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58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/search/refund</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58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58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58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pStyle w:val="53"/>
        <w:rPr>
          <w:rFonts w:hint="eastAsia" w:ascii="Verdana" w:hAnsi="Verdana"/>
          <w:b/>
          <w:bCs/>
        </w:rPr>
      </w:pPr>
      <w:r>
        <w:t xml:space="preserve"> </w:t>
      </w:r>
    </w:p>
    <w:p>
      <w:pPr>
        <w:rPr>
          <w:rFonts w:ascii="宋体" w:hAnsi="宋体" w:eastAsia="宋体"/>
          <w:sz w:val="21"/>
          <w:szCs w:val="21"/>
        </w:rPr>
      </w:pPr>
      <w:r>
        <w:rPr>
          <w:rFonts w:hint="eastAsia" w:ascii="宋体" w:hAnsi="宋体" w:eastAsia="宋体"/>
          <w:sz w:val="21"/>
          <w:szCs w:val="21"/>
        </w:rPr>
        <w:t>请求</w:t>
      </w:r>
      <w:r>
        <w:rPr>
          <w:rFonts w:ascii="宋体" w:hAnsi="宋体" w:eastAsia="宋体"/>
          <w:sz w:val="21"/>
          <w:szCs w:val="21"/>
        </w:rPr>
        <w:t>参数</w:t>
      </w:r>
    </w:p>
    <w:p>
      <w:pPr>
        <w:rPr>
          <w:rFonts w:ascii="宋体" w:hAnsi="宋体" w:eastAsia="宋体"/>
          <w:sz w:val="21"/>
          <w:szCs w:val="21"/>
        </w:rPr>
      </w:pPr>
      <w:r>
        <w:rPr>
          <w:rFonts w:hint="eastAsia" w:ascii="宋体" w:hAnsi="宋体" w:eastAsia="宋体"/>
          <w:sz w:val="21"/>
          <w:szCs w:val="21"/>
        </w:rPr>
        <w:t>限制</w:t>
      </w:r>
      <w:r>
        <w:rPr>
          <w:rFonts w:ascii="宋体" w:hAnsi="宋体" w:eastAsia="宋体"/>
          <w:sz w:val="21"/>
          <w:szCs w:val="21"/>
        </w:rPr>
        <w:t>：</w:t>
      </w:r>
      <w:r>
        <w:rPr>
          <w:rFonts w:hint="eastAsia" w:ascii="宋体" w:hAnsi="宋体" w:eastAsia="宋体"/>
          <w:sz w:val="21"/>
          <w:szCs w:val="21"/>
        </w:rPr>
        <w:t>M必填</w:t>
      </w:r>
      <w:r>
        <w:rPr>
          <w:rFonts w:ascii="宋体" w:hAnsi="宋体" w:eastAsia="宋体"/>
          <w:sz w:val="21"/>
          <w:szCs w:val="21"/>
        </w:rPr>
        <w:t>，</w:t>
      </w:r>
      <w:r>
        <w:rPr>
          <w:rFonts w:hint="eastAsia" w:ascii="宋体" w:hAnsi="宋体" w:eastAsia="宋体"/>
          <w:sz w:val="21"/>
          <w:szCs w:val="21"/>
        </w:rPr>
        <w:t>O选填</w:t>
      </w:r>
    </w:p>
    <w:tbl>
      <w:tblPr>
        <w:tblStyle w:val="23"/>
        <w:tblW w:w="8241" w:type="dxa"/>
        <w:tblInd w:w="0" w:type="dxa"/>
        <w:tblLayout w:type="fixed"/>
        <w:tblCellMar>
          <w:top w:w="0" w:type="dxa"/>
          <w:left w:w="108" w:type="dxa"/>
          <w:bottom w:w="0" w:type="dxa"/>
          <w:right w:w="108" w:type="dxa"/>
        </w:tblCellMar>
      </w:tblPr>
      <w:tblGrid>
        <w:gridCol w:w="2366"/>
        <w:gridCol w:w="739"/>
        <w:gridCol w:w="1114"/>
        <w:gridCol w:w="4022"/>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2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ascii="Verdana" w:hAnsi="Verdana" w:cs="宋体"/>
                <w:color w:val="000000"/>
                <w:sz w:val="18"/>
                <w:szCs w:val="18"/>
              </w:rPr>
              <w:t>query_order_no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ascii="Verdana" w:hAnsi="Verdana" w:cs="宋体"/>
                <w:color w:val="000000"/>
                <w:sz w:val="18"/>
                <w:szCs w:val="18"/>
              </w:rPr>
              <w:t>M</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4022"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查询的</w:t>
            </w:r>
            <w:r>
              <w:rPr>
                <w:rFonts w:hint="eastAsia" w:ascii="微软雅黑" w:hAnsi="微软雅黑" w:eastAsia="微软雅黑" w:cs="微软雅黑"/>
                <w:color w:val="000000"/>
                <w:sz w:val="18"/>
                <w:szCs w:val="18"/>
              </w:rPr>
              <w:t>订单号</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3"/>
        <w:tblW w:w="8235" w:type="dxa"/>
        <w:tblInd w:w="0" w:type="dxa"/>
        <w:tblLayout w:type="fixed"/>
        <w:tblCellMar>
          <w:top w:w="0" w:type="dxa"/>
          <w:left w:w="108" w:type="dxa"/>
          <w:bottom w:w="0" w:type="dxa"/>
          <w:right w:w="108" w:type="dxa"/>
        </w:tblCellMar>
      </w:tblPr>
      <w:tblGrid>
        <w:gridCol w:w="1687"/>
        <w:gridCol w:w="294"/>
        <w:gridCol w:w="1303"/>
        <w:gridCol w:w="4930"/>
        <w:gridCol w:w="21"/>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48"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48"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48"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order_no</w:t>
            </w:r>
            <w:r>
              <w:rPr>
                <w:rFonts w:hint="eastAsia" w:ascii="Verdana" w:hAnsi="Verdana" w:eastAsia="宋体"/>
                <w:color w:val="000000"/>
                <w:sz w:val="18"/>
                <w:szCs w:val="18"/>
              </w:rPr>
              <w:t>":"","</w:t>
            </w:r>
            <w:r>
              <w:rPr>
                <w:rFonts w:ascii="Verdana" w:hAnsi="Verdana" w:cs="宋体"/>
                <w:color w:val="000000"/>
                <w:sz w:val="18"/>
                <w:szCs w:val="18"/>
              </w:rPr>
              <w:t>trans</w:t>
            </w:r>
            <w:r>
              <w:rPr>
                <w:rFonts w:hint="eastAsia" w:ascii="Verdana" w:hAnsi="Verdana" w:eastAsia="宋体"/>
                <w:color w:val="000000"/>
                <w:sz w:val="18"/>
                <w:szCs w:val="18"/>
              </w:rPr>
              <w:t>_date":""}</w:t>
            </w:r>
          </w:p>
        </w:tc>
      </w:tr>
      <w:tr>
        <w:tblPrEx>
          <w:tblLayout w:type="fixed"/>
          <w:tblCellMar>
            <w:top w:w="0" w:type="dxa"/>
            <w:left w:w="108" w:type="dxa"/>
            <w:bottom w:w="0" w:type="dxa"/>
            <w:right w:w="108" w:type="dxa"/>
          </w:tblCellMar>
        </w:tblPrEx>
        <w:trPr>
          <w:gridAfter w:val="1"/>
          <w:wAfter w:w="21" w:type="dxa"/>
          <w:trHeight w:val="290"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30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1" w:type="dxa"/>
          <w:trHeight w:val="290"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jc w:val="both"/>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30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B8CCE4"/>
          </w:tcPr>
          <w:p>
            <w:pPr>
              <w:ind w:firstLine="360"/>
              <w:jc w:val="both"/>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gridAfter w:val="1"/>
          <w:wAfter w:w="21" w:type="dxa"/>
          <w:trHeight w:val="290"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recode</w:t>
            </w:r>
          </w:p>
        </w:tc>
        <w:tc>
          <w:tcPr>
            <w:tcW w:w="130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FFFFFF"/>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1" w:type="dxa"/>
          <w:trHeight w:val="290"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remsg</w:t>
            </w:r>
          </w:p>
        </w:tc>
        <w:tc>
          <w:tcPr>
            <w:tcW w:w="130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B8CCE4"/>
          </w:tcPr>
          <w:p>
            <w:pPr>
              <w:ind w:firstLine="360" w:firstLineChars="200"/>
              <w:jc w:val="both"/>
              <w:rPr>
                <w:rFonts w:hint="eastAsia" w:ascii="宋体" w:hAnsi="宋体" w:eastAsia="宋体"/>
                <w:b/>
                <w:bCs/>
                <w:color w:val="3667A6"/>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1" w:type="dxa"/>
          <w:trHeight w:val="290"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both"/>
              <w:rPr>
                <w:rFonts w:hint="eastAsia" w:ascii="Verdana" w:hAnsi="Verdana" w:cs="宋体"/>
                <w:color w:val="000000"/>
                <w:sz w:val="18"/>
                <w:szCs w:val="18"/>
              </w:rPr>
            </w:pPr>
            <w:r>
              <w:rPr>
                <w:rFonts w:hint="eastAsia" w:ascii="Verdana" w:hAnsi="Verdana" w:eastAsia="宋体"/>
                <w:color w:val="000000"/>
                <w:sz w:val="18"/>
                <w:szCs w:val="18"/>
              </w:rPr>
              <w:t>data</w:t>
            </w:r>
          </w:p>
        </w:tc>
        <w:tc>
          <w:tcPr>
            <w:tcW w:w="130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FFFFFF"/>
          </w:tcPr>
          <w:p>
            <w:pPr>
              <w:ind w:firstLine="360" w:firstLineChars="200"/>
              <w:jc w:val="both"/>
              <w:rPr>
                <w:rFonts w:ascii="Verdana" w:hAnsi="Verdana" w:cs="宋体"/>
                <w:color w:val="000000"/>
                <w:sz w:val="18"/>
                <w:szCs w:val="18"/>
              </w:rPr>
            </w:pPr>
            <w:r>
              <w:rPr>
                <w:rFonts w:hint="eastAsia" w:ascii="Verdana" w:hAnsi="Verdana" w:eastAsia="宋体"/>
                <w:color w:val="000000"/>
                <w:sz w:val="18"/>
                <w:szCs w:val="18"/>
              </w:rPr>
              <w:t>查询订单成功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gridAfter w:val="1"/>
          <w:wAfter w:w="21" w:type="dxa"/>
          <w:trHeight w:val="290"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left="0" w:leftChars="0" w:firstLine="360" w:firstLineChars="200"/>
              <w:jc w:val="both"/>
              <w:rPr>
                <w:rFonts w:ascii="Verdana" w:hAnsi="Verdana" w:cs="宋体"/>
                <w:color w:val="000000"/>
                <w:sz w:val="18"/>
                <w:szCs w:val="18"/>
              </w:rPr>
            </w:pPr>
            <w:r>
              <w:rPr>
                <w:rFonts w:hint="eastAsia" w:ascii="Verdana" w:hAnsi="Verdana" w:eastAsia="宋体"/>
                <w:color w:val="000000"/>
                <w:sz w:val="18"/>
                <w:szCs w:val="18"/>
              </w:rPr>
              <w:t>data .order_no</w:t>
            </w:r>
          </w:p>
        </w:tc>
        <w:tc>
          <w:tcPr>
            <w:tcW w:w="130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B8CCE4"/>
          </w:tcPr>
          <w:p>
            <w:pPr>
              <w:ind w:firstLine="360" w:firstLineChars="200"/>
              <w:jc w:val="both"/>
              <w:rPr>
                <w:rFonts w:ascii="Verdana" w:hAnsi="Verdana" w:eastAsia="宋体"/>
                <w:color w:val="000000"/>
                <w:sz w:val="18"/>
                <w:szCs w:val="18"/>
              </w:rPr>
            </w:pPr>
            <w:r>
              <w:rPr>
                <w:rFonts w:hint="eastAsia" w:ascii="Verdana" w:hAnsi="Verdana" w:eastAsia="宋体"/>
                <w:color w:val="000000"/>
                <w:sz w:val="18"/>
                <w:szCs w:val="18"/>
              </w:rPr>
              <w:t>原单号</w:t>
            </w:r>
          </w:p>
        </w:tc>
      </w:tr>
      <w:tr>
        <w:tblPrEx>
          <w:tblLayout w:type="fixed"/>
          <w:tblCellMar>
            <w:top w:w="0" w:type="dxa"/>
            <w:left w:w="108" w:type="dxa"/>
            <w:bottom w:w="0" w:type="dxa"/>
            <w:right w:w="108" w:type="dxa"/>
          </w:tblCellMar>
        </w:tblPrEx>
        <w:trPr>
          <w:gridAfter w:val="1"/>
          <w:wAfter w:w="21" w:type="dxa"/>
          <w:trHeight w:val="319"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jc w:val="both"/>
              <w:rPr>
                <w:rFonts w:hint="eastAsia" w:ascii="Verdana" w:hAnsi="Verdana" w:cs="宋体"/>
                <w:color w:val="000000"/>
                <w:sz w:val="18"/>
                <w:szCs w:val="18"/>
              </w:rPr>
            </w:pPr>
            <w:r>
              <w:rPr>
                <w:rFonts w:hint="eastAsia" w:ascii="Verdana" w:hAnsi="Verdana" w:eastAsia="宋体"/>
                <w:color w:val="000000"/>
                <w:sz w:val="18"/>
                <w:szCs w:val="18"/>
              </w:rPr>
              <w:t>data .amt</w:t>
            </w:r>
          </w:p>
        </w:tc>
        <w:tc>
          <w:tcPr>
            <w:tcW w:w="130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FFFFFF"/>
          </w:tcPr>
          <w:p>
            <w:pPr>
              <w:ind w:firstLine="360"/>
              <w:jc w:val="both"/>
              <w:rPr>
                <w:rFonts w:ascii="Verdana" w:hAnsi="Verdana" w:eastAsia="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gridAfter w:val="1"/>
          <w:wAfter w:w="21" w:type="dxa"/>
          <w:trHeight w:val="319"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B8CCE4"/>
          </w:tcPr>
          <w:p>
            <w:pPr>
              <w:jc w:val="both"/>
              <w:rPr>
                <w:rFonts w:hint="eastAsia" w:ascii="Verdana" w:hAnsi="Verdana" w:cs="宋体"/>
                <w:color w:val="000000"/>
                <w:sz w:val="18"/>
                <w:szCs w:val="18"/>
              </w:rPr>
            </w:pPr>
            <w:r>
              <w:rPr>
                <w:rFonts w:hint="eastAsia" w:ascii="Verdana" w:hAnsi="Verdana" w:eastAsia="宋体"/>
                <w:color w:val="000000"/>
                <w:sz w:val="18"/>
                <w:szCs w:val="18"/>
              </w:rPr>
              <w:t>data .type</w:t>
            </w:r>
          </w:p>
        </w:tc>
        <w:tc>
          <w:tcPr>
            <w:tcW w:w="130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firstLineChars="200"/>
              <w:jc w:val="both"/>
              <w:rPr>
                <w:rFonts w:hint="eastAsia" w:ascii="Verdana" w:hAnsi="Verdana" w:eastAsia="微软雅黑" w:cs="宋体"/>
                <w:color w:val="000000"/>
                <w:sz w:val="18"/>
                <w:szCs w:val="18"/>
                <w:lang w:eastAsia="zh-CN"/>
              </w:rPr>
            </w:pPr>
            <w:r>
              <w:rPr>
                <w:rFonts w:hint="eastAsia" w:ascii="Verdana" w:hAnsi="Verdana" w:eastAsia="宋体"/>
                <w:color w:val="000000"/>
                <w:sz w:val="18"/>
                <w:szCs w:val="18"/>
              </w:rPr>
              <w:t>订单类型</w:t>
            </w:r>
            <w:del w:id="1765" w:author="Bay" w:date="2018-06-15T18:02:55Z">
              <w:r>
                <w:rPr>
                  <w:rFonts w:hint="eastAsia" w:ascii="Verdana" w:hAnsi="Verdana" w:eastAsia="宋体"/>
                  <w:color w:val="000000"/>
                  <w:sz w:val="18"/>
                  <w:szCs w:val="18"/>
                </w:rPr>
                <w:delText>（</w:delText>
              </w:r>
            </w:del>
            <w:ins w:id="1766"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ascii="Verdana" w:hAnsi="Verdana" w:cs="宋体"/>
                <w:color w:val="000000"/>
                <w:sz w:val="18"/>
                <w:szCs w:val="18"/>
              </w:rPr>
              <w:t>-</w:t>
            </w:r>
            <w:r>
              <w:rPr>
                <w:rFonts w:hint="eastAsia" w:ascii="Verdana" w:hAnsi="Verdana" w:eastAsia="宋体"/>
                <w:color w:val="000000"/>
                <w:sz w:val="18"/>
                <w:szCs w:val="18"/>
              </w:rPr>
              <w:t>退票 2</w:t>
            </w:r>
            <w:r>
              <w:rPr>
                <w:rFonts w:ascii="Verdana" w:hAnsi="Verdana" w:cs="宋体"/>
                <w:color w:val="000000"/>
                <w:sz w:val="18"/>
                <w:szCs w:val="18"/>
              </w:rPr>
              <w:t>-</w:t>
            </w:r>
            <w:r>
              <w:rPr>
                <w:rFonts w:hint="eastAsia" w:ascii="Verdana" w:hAnsi="Verdana" w:eastAsia="宋体"/>
                <w:color w:val="000000"/>
                <w:sz w:val="18"/>
                <w:szCs w:val="18"/>
              </w:rPr>
              <w:t xml:space="preserve">补单 </w:t>
            </w:r>
            <w:del w:id="1767" w:author="Bay" w:date="2018-06-15T18:03:18Z">
              <w:r>
                <w:rPr>
                  <w:rFonts w:hint="eastAsia" w:ascii="微软雅黑" w:hAnsi="微软雅黑" w:eastAsia="微软雅黑" w:cs="微软雅黑"/>
                  <w:color w:val="000000"/>
                  <w:sz w:val="18"/>
                  <w:szCs w:val="18"/>
                </w:rPr>
                <w:delText>）</w:delText>
              </w:r>
            </w:del>
            <w:ins w:id="1768"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gridAfter w:val="1"/>
          <w:wAfter w:w="21" w:type="dxa"/>
          <w:trHeight w:val="347"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FFFFFF"/>
          </w:tcPr>
          <w:p>
            <w:pPr>
              <w:jc w:val="both"/>
              <w:rPr>
                <w:rFonts w:ascii="Verdana" w:hAnsi="Verdana" w:cs="宋体"/>
                <w:color w:val="000000"/>
                <w:sz w:val="18"/>
                <w:szCs w:val="18"/>
              </w:rPr>
            </w:pPr>
            <w:r>
              <w:rPr>
                <w:rFonts w:hint="eastAsia" w:ascii="Verdana" w:hAnsi="Verdana" w:eastAsia="宋体"/>
                <w:color w:val="000000"/>
                <w:sz w:val="18"/>
                <w:szCs w:val="18"/>
              </w:rPr>
              <w:t>sign</w:t>
            </w:r>
          </w:p>
        </w:tc>
        <w:tc>
          <w:tcPr>
            <w:tcW w:w="130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FFFFFF"/>
          </w:tcPr>
          <w:p>
            <w:pPr>
              <w:ind w:firstLine="360"/>
              <w:jc w:val="both"/>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1" w:type="dxa"/>
          <w:trHeight w:val="319" w:hRule="atLeast"/>
        </w:trPr>
        <w:tc>
          <w:tcPr>
            <w:tcW w:w="19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jc w:val="both"/>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303"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3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jc w:val="both"/>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firstLine="360"/>
        <w:rPr>
          <w:rFonts w:ascii="Verdana" w:hAnsi="Verdana" w:eastAsia="宋体"/>
          <w:color w:val="000000"/>
          <w:sz w:val="18"/>
          <w:szCs w:val="18"/>
        </w:rPr>
      </w:pPr>
      <w:r>
        <w:rPr>
          <w:rFonts w:hint="eastAsia" w:ascii="Verdana" w:hAnsi="Verdana" w:eastAsia="宋体"/>
          <w:color w:val="000000"/>
          <w:sz w:val="18"/>
          <w:szCs w:val="18"/>
        </w:rPr>
        <w:t xml:space="preserve"> </w:t>
      </w:r>
    </w:p>
    <w:p>
      <w:pPr>
        <w:pStyle w:val="4"/>
        <w:ind w:firstLine="480"/>
        <w:rPr>
          <w:rFonts w:hint="eastAsia"/>
          <w:b/>
          <w:color w:val="auto"/>
        </w:rPr>
      </w:pPr>
      <w:r>
        <w:rPr>
          <w:rFonts w:hint="eastAsia"/>
          <w:b/>
          <w:color w:val="auto"/>
        </w:rPr>
        <w:t>平台</w:t>
      </w:r>
      <w:r>
        <w:rPr>
          <w:b/>
          <w:color w:val="auto"/>
        </w:rPr>
        <w:t>对公账户</w:t>
      </w:r>
      <w:r>
        <w:rPr>
          <w:rFonts w:hint="eastAsia"/>
          <w:b/>
          <w:color w:val="auto"/>
        </w:rPr>
        <w:t>余额查询</w:t>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69"/>
        <w:gridCol w:w="6301"/>
      </w:tblGrid>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查询平台在开立的实体账户实时余额</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/search/company_account_balance</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0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6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0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POST/GET</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9" w:type="dxa"/>
        <w:tblInd w:w="0" w:type="dxa"/>
        <w:tblLayout w:type="fixed"/>
        <w:tblCellMar>
          <w:top w:w="0" w:type="dxa"/>
          <w:left w:w="108" w:type="dxa"/>
          <w:bottom w:w="0" w:type="dxa"/>
          <w:right w:w="108" w:type="dxa"/>
        </w:tblCellMar>
      </w:tblPr>
      <w:tblGrid>
        <w:gridCol w:w="2499"/>
        <w:gridCol w:w="879"/>
        <w:gridCol w:w="1005"/>
        <w:gridCol w:w="3756"/>
      </w:tblGrid>
      <w:tr>
        <w:tblPrEx>
          <w:tblLayout w:type="fixed"/>
          <w:tblCellMar>
            <w:top w:w="0" w:type="dxa"/>
            <w:left w:w="108" w:type="dxa"/>
            <w:bottom w:w="0" w:type="dxa"/>
            <w:right w:w="108" w:type="dxa"/>
          </w:tblCellMar>
        </w:tblPrEx>
        <w:trPr>
          <w:trHeight w:val="290" w:hRule="atLeast"/>
        </w:trPr>
        <w:tc>
          <w:tcPr>
            <w:tcW w:w="2499"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卡类型：</w:t>
            </w:r>
          </w:p>
          <w:p>
            <w:pPr>
              <w:ind w:firstLine="360"/>
              <w:rPr>
                <w:rFonts w:hint="eastAsia" w:ascii="Verdana" w:hAnsi="Verdana" w:eastAsia="宋体"/>
                <w:color w:val="000000"/>
                <w:sz w:val="15"/>
                <w:szCs w:val="15"/>
              </w:rPr>
            </w:pPr>
            <w:r>
              <w:rPr>
                <w:rFonts w:hint="eastAsia" w:ascii="Verdana" w:hAnsi="Verdana" w:eastAsia="宋体"/>
                <w:color w:val="000000"/>
                <w:sz w:val="18"/>
                <w:szCs w:val="18"/>
              </w:rPr>
              <w:t xml:space="preserve">  </w:t>
            </w:r>
            <w:r>
              <w:rPr>
                <w:rFonts w:hint="eastAsia" w:ascii="Verdana" w:hAnsi="Verdana" w:eastAsia="宋体"/>
                <w:color w:val="000000"/>
                <w:sz w:val="18"/>
                <w:szCs w:val="18"/>
                <w:lang w:val="en-US" w:eastAsia="zh-CN"/>
              </w:rPr>
              <w:t xml:space="preserve"> </w:t>
            </w:r>
            <w:r>
              <w:rPr>
                <w:rFonts w:hint="eastAsia" w:ascii="Verdana" w:hAnsi="Verdana" w:eastAsia="宋体"/>
                <w:color w:val="000000"/>
                <w:sz w:val="18"/>
                <w:szCs w:val="18"/>
              </w:rPr>
              <w:t xml:space="preserve"> </w:t>
            </w:r>
            <w:r>
              <w:rPr>
                <w:rFonts w:hint="eastAsia" w:ascii="Verdana" w:hAnsi="Verdana" w:eastAsia="宋体"/>
                <w:color w:val="000000"/>
                <w:sz w:val="15"/>
                <w:szCs w:val="15"/>
              </w:rPr>
              <w:t>01-</w:t>
            </w:r>
            <w:r>
              <w:rPr>
                <w:rFonts w:hint="eastAsia" w:ascii="宋体" w:hAnsi="宋体" w:eastAsia="宋体"/>
                <w:color w:val="000000"/>
                <w:sz w:val="15"/>
                <w:szCs w:val="15"/>
              </w:rPr>
              <w:t>存管汇总账户</w:t>
            </w:r>
          </w:p>
          <w:p>
            <w:pPr>
              <w:ind w:firstLine="300"/>
              <w:rPr>
                <w:rFonts w:hint="eastAsia" w:ascii="宋体" w:hAnsi="宋体" w:eastAsia="宋体"/>
                <w:color w:val="000000"/>
                <w:sz w:val="15"/>
                <w:szCs w:val="15"/>
              </w:rPr>
            </w:pPr>
            <w:r>
              <w:rPr>
                <w:rFonts w:hint="eastAsia" w:ascii="Verdana" w:hAnsi="Verdana" w:eastAsia="宋体"/>
                <w:color w:val="000000"/>
                <w:sz w:val="15"/>
                <w:szCs w:val="15"/>
              </w:rPr>
              <w:t xml:space="preserve">    </w:t>
            </w:r>
            <w:r>
              <w:rPr>
                <w:rFonts w:hint="eastAsia" w:ascii="Verdana" w:hAnsi="Verdana" w:eastAsia="宋体"/>
                <w:color w:val="000000"/>
                <w:sz w:val="15"/>
                <w:szCs w:val="15"/>
                <w:lang w:val="en-US" w:eastAsia="zh-CN"/>
              </w:rPr>
              <w:t xml:space="preserve">  </w:t>
            </w:r>
            <w:r>
              <w:rPr>
                <w:rFonts w:hint="eastAsia" w:ascii="Verdana" w:hAnsi="Verdana" w:eastAsia="宋体"/>
                <w:color w:val="000000"/>
                <w:sz w:val="15"/>
                <w:szCs w:val="15"/>
              </w:rPr>
              <w:t>02-</w:t>
            </w:r>
            <w:r>
              <w:rPr>
                <w:rFonts w:hint="eastAsia" w:ascii="宋体" w:hAnsi="宋体" w:eastAsia="宋体"/>
                <w:color w:val="000000"/>
                <w:sz w:val="15"/>
                <w:szCs w:val="15"/>
              </w:rPr>
              <w:t>自有资金账户</w:t>
            </w:r>
          </w:p>
          <w:p>
            <w:pPr>
              <w:ind w:firstLine="600" w:firstLineChars="400"/>
              <w:rPr>
                <w:rFonts w:hint="eastAsia" w:ascii="Verdana" w:hAnsi="Verdana" w:eastAsia="宋体"/>
                <w:color w:val="000000"/>
                <w:sz w:val="15"/>
                <w:szCs w:val="15"/>
              </w:rPr>
            </w:pPr>
            <w:r>
              <w:rPr>
                <w:rFonts w:hint="eastAsia" w:ascii="Verdana" w:hAnsi="Verdana" w:eastAsia="宋体"/>
                <w:color w:val="000000"/>
                <w:sz w:val="15"/>
                <w:szCs w:val="15"/>
              </w:rPr>
              <w:t>0</w:t>
            </w:r>
            <w:r>
              <w:rPr>
                <w:rFonts w:hint="eastAsia" w:ascii="Verdana" w:hAnsi="Verdana" w:eastAsia="宋体"/>
                <w:color w:val="000000"/>
                <w:sz w:val="15"/>
                <w:szCs w:val="15"/>
                <w:lang w:val="en-US" w:eastAsia="zh-CN"/>
              </w:rPr>
              <w:t>3</w:t>
            </w:r>
            <w:r>
              <w:rPr>
                <w:rFonts w:hint="eastAsia" w:ascii="Verdana" w:hAnsi="Verdana" w:eastAsia="宋体"/>
                <w:color w:val="000000"/>
                <w:sz w:val="15"/>
                <w:szCs w:val="15"/>
              </w:rPr>
              <w:t>-</w:t>
            </w:r>
            <w:r>
              <w:rPr>
                <w:rFonts w:hint="eastAsia" w:ascii="Verdana" w:hAnsi="Verdana" w:eastAsia="宋体"/>
                <w:color w:val="000000"/>
                <w:sz w:val="15"/>
                <w:szCs w:val="15"/>
                <w:lang w:eastAsia="zh-CN"/>
              </w:rPr>
              <w:t>清算</w:t>
            </w:r>
            <w:r>
              <w:rPr>
                <w:rFonts w:hint="eastAsia" w:ascii="宋体" w:hAnsi="宋体" w:eastAsia="宋体"/>
                <w:color w:val="000000"/>
                <w:sz w:val="15"/>
                <w:szCs w:val="15"/>
              </w:rPr>
              <w:t>账户</w:t>
            </w:r>
          </w:p>
          <w:p>
            <w:pPr>
              <w:ind w:firstLine="300"/>
              <w:rPr>
                <w:rFonts w:hint="eastAsia" w:ascii="Verdana" w:hAnsi="Verdana" w:cs="宋体"/>
                <w:color w:val="000000"/>
                <w:sz w:val="18"/>
                <w:szCs w:val="18"/>
              </w:rPr>
            </w:pPr>
            <w:r>
              <w:rPr>
                <w:rFonts w:hint="eastAsia" w:ascii="Verdana" w:hAnsi="Verdana" w:eastAsia="宋体"/>
                <w:color w:val="000000"/>
                <w:sz w:val="15"/>
                <w:szCs w:val="15"/>
              </w:rPr>
              <w:t xml:space="preserve">    </w:t>
            </w:r>
            <w:r>
              <w:rPr>
                <w:rFonts w:hint="eastAsia" w:ascii="Verdana" w:hAnsi="Verdana" w:eastAsia="宋体"/>
                <w:color w:val="000000"/>
                <w:sz w:val="15"/>
                <w:szCs w:val="15"/>
                <w:lang w:val="en-US" w:eastAsia="zh-CN"/>
              </w:rPr>
              <w:t xml:space="preserve">  </w:t>
            </w:r>
            <w:r>
              <w:rPr>
                <w:rFonts w:hint="eastAsia" w:ascii="Verdana" w:hAnsi="Verdana" w:eastAsia="宋体"/>
                <w:color w:val="000000"/>
                <w:sz w:val="15"/>
                <w:szCs w:val="15"/>
              </w:rPr>
              <w:t>0</w:t>
            </w:r>
            <w:r>
              <w:rPr>
                <w:rFonts w:hint="eastAsia" w:ascii="Verdana" w:hAnsi="Verdana" w:eastAsia="宋体"/>
                <w:color w:val="000000"/>
                <w:sz w:val="15"/>
                <w:szCs w:val="15"/>
                <w:lang w:val="en-US" w:eastAsia="zh-CN"/>
              </w:rPr>
              <w:t>4</w:t>
            </w:r>
            <w:r>
              <w:rPr>
                <w:rFonts w:hint="eastAsia" w:ascii="Verdana" w:hAnsi="Verdana" w:eastAsia="宋体"/>
                <w:color w:val="000000"/>
                <w:sz w:val="15"/>
                <w:szCs w:val="15"/>
              </w:rPr>
              <w:t>-</w:t>
            </w:r>
            <w:r>
              <w:rPr>
                <w:rFonts w:hint="eastAsia" w:ascii="宋体" w:hAnsi="宋体" w:eastAsia="宋体"/>
                <w:color w:val="000000"/>
                <w:sz w:val="15"/>
                <w:szCs w:val="15"/>
                <w:lang w:eastAsia="zh-CN"/>
              </w:rPr>
              <w:t>保证</w:t>
            </w:r>
            <w:r>
              <w:rPr>
                <w:rFonts w:hint="eastAsia" w:ascii="宋体" w:hAnsi="宋体" w:eastAsia="宋体"/>
                <w:color w:val="000000"/>
                <w:sz w:val="15"/>
                <w:szCs w:val="15"/>
              </w:rPr>
              <w:t>金账户</w:t>
            </w:r>
          </w:p>
        </w:tc>
      </w:tr>
    </w:tbl>
    <w:p>
      <w:pPr>
        <w:rPr>
          <w:rFonts w:hint="eastAsia" w:ascii="Verdana" w:hAnsi="Verdana" w:eastAsia="宋体"/>
          <w:sz w:val="21"/>
          <w:szCs w:val="21"/>
        </w:rPr>
      </w:pPr>
      <w:r>
        <w:rPr>
          <w:rFonts w:hint="eastAsia" w:ascii="Verdana" w:hAnsi="Verdana" w:eastAsia="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{"original_serial_no":"</w:t>
            </w:r>
            <w:r>
              <w:rPr>
                <w:rFonts w:hint="eastAsia" w:ascii="宋体" w:hAnsi="宋体" w:eastAsia="宋体" w:cs="宋体"/>
                <w:color w:val="000000"/>
                <w:sz w:val="21"/>
                <w:szCs w:val="21"/>
                <w:lang w:val="en-US" w:eastAsia="zh-CN"/>
              </w:rPr>
              <w:t>01</w:t>
            </w:r>
            <w:r>
              <w:rPr>
                <w:rFonts w:hint="eastAsia" w:ascii="宋体" w:hAnsi="宋体" w:eastAsia="宋体" w:cs="宋体"/>
                <w:color w:val="000000"/>
                <w:sz w:val="21"/>
                <w:szCs w:val="21"/>
              </w:rPr>
              <w:t>"}</w:t>
            </w:r>
          </w:p>
        </w:tc>
      </w:tr>
    </w:tbl>
    <w:p>
      <w:pPr>
        <w:rPr>
          <w:rFonts w:hint="eastAsia" w:ascii="Verdana" w:hAnsi="Verdana" w:eastAsia="宋体"/>
          <w:sz w:val="21"/>
          <w:szCs w:val="21"/>
        </w:rPr>
      </w:pPr>
    </w:p>
    <w:p>
      <w:pPr>
        <w:rPr>
          <w:rFonts w:hint="eastAsia"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6"/>
        <w:gridCol w:w="904"/>
        <w:gridCol w:w="728"/>
        <w:gridCol w:w="4886"/>
        <w:tblGridChange w:id="1769">
          <w:tblGrid>
            <w:gridCol w:w="1696"/>
            <w:gridCol w:w="585"/>
            <w:gridCol w:w="1047"/>
            <w:gridCol w:w="4886"/>
          </w:tblGrid>
        </w:tblGridChange>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{"data":"{\"acct_name_ch\":\"匹匹互联网金融（杭州）有限公司\",\"acct_status\":\"A\",\"open_bank\":\"351179\",\"real_time_balance\":\"1524.9\",\"today_amt\":\"1524.9\"}",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"order_no":"20180620042835",</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Change w:id="1770" w:author="Bay" w:date="2018-06-15T11:40:20Z">
            <w:tblPrEx>
              <w:tblW w:w="8214" w:type="dxa"/>
              <w:tblLayout w:type="fixed"/>
              <w:tblCellMar>
                <w:top w:w="0" w:type="dxa"/>
                <w:left w:w="108" w:type="dxa"/>
                <w:bottom w:w="0" w:type="dxa"/>
                <w:right w:w="108" w:type="dxa"/>
              </w:tblCellMar>
            </w:tblPrEx>
          </w:tblPrExChange>
        </w:tblPrEx>
        <w:trPr>
          <w:trHeight w:val="290" w:hRule="atLeast"/>
          <w:trPrChange w:id="1770" w:author="Bay" w:date="2018-06-15T11:40:20Z">
            <w:trPr>
              <w:trHeight w:val="290"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B8CCE4"/>
            <w:tcPrChange w:id="1771"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728" w:type="dxa"/>
            <w:tcBorders>
              <w:top w:val="double" w:color="8DB3E2" w:sz="2" w:space="0"/>
              <w:left w:val="nil"/>
              <w:bottom w:val="double" w:color="8DB3E2" w:sz="2" w:space="0"/>
              <w:right w:val="double" w:color="8DB3E2" w:sz="2" w:space="0"/>
            </w:tcBorders>
            <w:shd w:val="clear" w:color="auto" w:fill="B8CCE4"/>
            <w:tcPrChange w:id="1772" w:author="Bay" w:date="2018-06-15T11:40:20Z">
              <w:tcPr>
                <w:tcW w:w="104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Change w:id="1773" w:author="Bay" w:date="2018-06-15T11:40:20Z">
              <w:tcPr>
                <w:tcW w:w="4886" w:type="dxa"/>
                <w:tcBorders>
                  <w:top w:val="double" w:color="8DB3E2" w:sz="2" w:space="0"/>
                  <w:left w:val="nil"/>
                  <w:bottom w:val="double" w:color="8DB3E2" w:sz="2" w:space="0"/>
                  <w:right w:val="double" w:color="8DB3E2" w:sz="2" w:space="0"/>
                </w:tcBorders>
                <w:shd w:val="clear" w:color="auto" w:fill="B8CCE4"/>
              </w:tcPr>
            </w:tcPrChange>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Change w:id="1774" w:author="Bay" w:date="2018-06-15T11:40:20Z">
            <w:tblPrEx>
              <w:tblW w:w="8214" w:type="dxa"/>
              <w:tblLayout w:type="fixed"/>
              <w:tblCellMar>
                <w:top w:w="0" w:type="dxa"/>
                <w:left w:w="108" w:type="dxa"/>
                <w:bottom w:w="0" w:type="dxa"/>
                <w:right w:w="108" w:type="dxa"/>
              </w:tblCellMar>
            </w:tblPrEx>
          </w:tblPrExChange>
        </w:tblPrEx>
        <w:trPr>
          <w:trHeight w:val="290" w:hRule="atLeast"/>
          <w:trPrChange w:id="1774" w:author="Bay" w:date="2018-06-15T11:40:20Z">
            <w:trPr>
              <w:trHeight w:val="290"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B8CCE4"/>
            <w:tcPrChange w:id="1775"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hint="default" w:ascii="Verdana" w:hAnsi="Verdana" w:eastAsia="宋体" w:cs="Verdana"/>
                <w:b/>
                <w:bCs/>
                <w:color w:val="3667A6"/>
                <w:sz w:val="18"/>
                <w:szCs w:val="18"/>
              </w:rPr>
            </w:pPr>
            <w:r>
              <w:rPr>
                <w:rFonts w:hint="default" w:ascii="Verdana" w:hAnsi="Verdana" w:eastAsia="宋体" w:cs="Verdana"/>
                <w:color w:val="000000"/>
                <w:sz w:val="18"/>
                <w:szCs w:val="18"/>
              </w:rPr>
              <w:t>order_no</w:t>
            </w:r>
          </w:p>
        </w:tc>
        <w:tc>
          <w:tcPr>
            <w:tcW w:w="728" w:type="dxa"/>
            <w:tcBorders>
              <w:top w:val="double" w:color="8DB3E2" w:sz="2" w:space="0"/>
              <w:left w:val="nil"/>
              <w:bottom w:val="double" w:color="8DB3E2" w:sz="2" w:space="0"/>
              <w:right w:val="double" w:color="8DB3E2" w:sz="2" w:space="0"/>
            </w:tcBorders>
            <w:shd w:val="clear" w:color="auto" w:fill="B8CCE4"/>
            <w:tcPrChange w:id="1776" w:author="Bay" w:date="2018-06-15T11:40:20Z">
              <w:tcPr>
                <w:tcW w:w="104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Change w:id="1777" w:author="Bay" w:date="2018-06-15T11:40:20Z">
              <w:tcPr>
                <w:tcW w:w="4886"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Change w:id="1778"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778"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779"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recode</w:t>
            </w:r>
          </w:p>
        </w:tc>
        <w:tc>
          <w:tcPr>
            <w:tcW w:w="728" w:type="dxa"/>
            <w:tcBorders>
              <w:top w:val="double" w:color="8DB3E2" w:sz="2" w:space="0"/>
              <w:left w:val="nil"/>
              <w:bottom w:val="double" w:color="8DB3E2" w:sz="2" w:space="0"/>
              <w:right w:val="double" w:color="8DB3E2" w:sz="2" w:space="0"/>
            </w:tcBorders>
            <w:shd w:val="clear" w:color="auto" w:fill="FFFFFF"/>
            <w:tcPrChange w:id="1780"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Change w:id="1781"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Change w:id="1782"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782"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B8CCE4"/>
            <w:tcPrChange w:id="1783"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remsg</w:t>
            </w:r>
          </w:p>
        </w:tc>
        <w:tc>
          <w:tcPr>
            <w:tcW w:w="728" w:type="dxa"/>
            <w:tcBorders>
              <w:top w:val="double" w:color="8DB3E2" w:sz="2" w:space="0"/>
              <w:left w:val="nil"/>
              <w:bottom w:val="double" w:color="8DB3E2" w:sz="2" w:space="0"/>
              <w:right w:val="double" w:color="8DB3E2" w:sz="2" w:space="0"/>
            </w:tcBorders>
            <w:shd w:val="clear" w:color="auto" w:fill="B8CCE4"/>
            <w:tcPrChange w:id="1784" w:author="Bay" w:date="2018-06-15T11:40:20Z">
              <w:tcPr>
                <w:tcW w:w="104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Change w:id="1785" w:author="Bay" w:date="2018-06-15T11:40:20Z">
              <w:tcPr>
                <w:tcW w:w="4886"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Change w:id="1786"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786"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787"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data</w:t>
            </w:r>
          </w:p>
        </w:tc>
        <w:tc>
          <w:tcPr>
            <w:tcW w:w="728" w:type="dxa"/>
            <w:tcBorders>
              <w:top w:val="double" w:color="8DB3E2" w:sz="2" w:space="0"/>
              <w:left w:val="nil"/>
              <w:bottom w:val="double" w:color="8DB3E2" w:sz="2" w:space="0"/>
              <w:right w:val="double" w:color="8DB3E2" w:sz="2" w:space="0"/>
            </w:tcBorders>
            <w:shd w:val="clear" w:color="auto" w:fill="FFFFFF"/>
            <w:tcPrChange w:id="1788"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Change w:id="1789"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ascii="Verdana" w:hAnsi="Verdana" w:eastAsia="宋体"/>
                <w:color w:val="000000"/>
                <w:sz w:val="18"/>
                <w:szCs w:val="18"/>
              </w:rPr>
            </w:pPr>
            <w:r>
              <w:rPr>
                <w:rFonts w:hint="eastAsia" w:ascii="Verdana" w:hAnsi="Verdana" w:eastAsia="宋体"/>
                <w:color w:val="000000"/>
                <w:sz w:val="18"/>
                <w:szCs w:val="18"/>
              </w:rPr>
              <w:t>返回数据</w:t>
            </w:r>
          </w:p>
        </w:tc>
      </w:tr>
      <w:tr>
        <w:tblPrEx>
          <w:tblLayout w:type="fixed"/>
          <w:tblCellMar>
            <w:top w:w="0" w:type="dxa"/>
            <w:left w:w="108" w:type="dxa"/>
            <w:bottom w:w="0" w:type="dxa"/>
            <w:right w:w="108" w:type="dxa"/>
          </w:tblCellMar>
          <w:tblPrExChange w:id="1790"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790"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791"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hint="default" w:ascii="Verdana" w:hAnsi="Verdana" w:eastAsia="宋体" w:cs="Verdana"/>
                <w:color w:val="000000"/>
                <w:sz w:val="18"/>
                <w:szCs w:val="18"/>
                <w:lang w:val="en-US" w:eastAsia="zh-CN"/>
              </w:rPr>
            </w:pPr>
            <w:r>
              <w:rPr>
                <w:rFonts w:hint="default" w:ascii="Verdana" w:hAnsi="Verdana" w:eastAsia="宋体" w:cs="Verdana"/>
                <w:color w:val="000000"/>
                <w:sz w:val="18"/>
                <w:szCs w:val="18"/>
                <w:lang w:val="en-US" w:eastAsia="zh-CN"/>
              </w:rPr>
              <w:t>data.</w:t>
            </w:r>
            <w:r>
              <w:rPr>
                <w:rFonts w:hint="default" w:ascii="Verdana" w:hAnsi="Verdana" w:eastAsia="Consolas" w:cs="Verdana"/>
                <w:color w:val="000000"/>
                <w:sz w:val="18"/>
                <w:szCs w:val="18"/>
              </w:rPr>
              <w:t>acct_name_ch</w:t>
            </w:r>
          </w:p>
        </w:tc>
        <w:tc>
          <w:tcPr>
            <w:tcW w:w="728" w:type="dxa"/>
            <w:tcBorders>
              <w:top w:val="double" w:color="8DB3E2" w:sz="2" w:space="0"/>
              <w:left w:val="nil"/>
              <w:bottom w:val="double" w:color="8DB3E2" w:sz="2" w:space="0"/>
              <w:right w:val="double" w:color="8DB3E2" w:sz="2" w:space="0"/>
            </w:tcBorders>
            <w:shd w:val="clear" w:color="auto" w:fill="FFFFFF"/>
            <w:tcPrChange w:id="1792"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Change w:id="1793"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账户名称</w:t>
            </w:r>
          </w:p>
        </w:tc>
      </w:tr>
      <w:tr>
        <w:tblPrEx>
          <w:tblLayout w:type="fixed"/>
          <w:tblCellMar>
            <w:top w:w="0" w:type="dxa"/>
            <w:left w:w="108" w:type="dxa"/>
            <w:bottom w:w="0" w:type="dxa"/>
            <w:right w:w="108" w:type="dxa"/>
          </w:tblCellMar>
          <w:tblPrExChange w:id="1794"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794"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795"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440"/>
              <w:rPr>
                <w:rFonts w:hint="default" w:ascii="Verdana" w:hAnsi="Verdana" w:eastAsia="宋体" w:cs="Verdana"/>
                <w:color w:val="000000"/>
                <w:sz w:val="18"/>
                <w:szCs w:val="18"/>
              </w:rPr>
              <w:pPrChange w:id="1796" w:author="Bay" w:date="2018-06-15T11:41:10Z">
                <w:pPr>
                  <w:ind w:firstLine="360"/>
                </w:pPr>
              </w:pPrChange>
            </w:pPr>
            <w:r>
              <w:rPr>
                <w:rFonts w:hint="default" w:ascii="Verdana" w:hAnsi="Verdana" w:eastAsia="宋体" w:cs="Verdana"/>
                <w:color w:val="000000"/>
                <w:sz w:val="18"/>
                <w:szCs w:val="18"/>
                <w:lang w:val="en-US" w:eastAsia="zh-CN"/>
              </w:rPr>
              <w:t>data.</w:t>
            </w:r>
            <w:r>
              <w:rPr>
                <w:rFonts w:hint="default" w:ascii="Verdana" w:hAnsi="Verdana" w:eastAsia="Consolas" w:cs="Verdana"/>
                <w:color w:val="000000"/>
                <w:sz w:val="18"/>
                <w:szCs w:val="18"/>
              </w:rPr>
              <w:t>acct_status</w:t>
            </w:r>
          </w:p>
        </w:tc>
        <w:tc>
          <w:tcPr>
            <w:tcW w:w="728" w:type="dxa"/>
            <w:tcBorders>
              <w:top w:val="double" w:color="8DB3E2" w:sz="2" w:space="0"/>
              <w:left w:val="nil"/>
              <w:bottom w:val="double" w:color="8DB3E2" w:sz="2" w:space="0"/>
              <w:right w:val="double" w:color="8DB3E2" w:sz="2" w:space="0"/>
            </w:tcBorders>
            <w:shd w:val="clear" w:color="auto" w:fill="FFFFFF"/>
            <w:tcPrChange w:id="1797"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tcPrChange w:id="1798"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账户状态</w:t>
            </w:r>
            <w:del w:id="1799" w:author="Bay" w:date="2018-06-15T18:02:55Z">
              <w:r>
                <w:rPr>
                  <w:rFonts w:hint="eastAsia" w:ascii="Verdana" w:hAnsi="Verdana" w:eastAsia="宋体"/>
                  <w:color w:val="000000"/>
                  <w:sz w:val="18"/>
                  <w:szCs w:val="18"/>
                  <w:lang w:eastAsia="zh-CN"/>
                </w:rPr>
                <w:delText>（</w:delText>
              </w:r>
            </w:del>
            <w:ins w:id="1800"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A正常</w:t>
            </w:r>
            <w:del w:id="1801" w:author="Bay" w:date="2018-06-15T18:03:18Z">
              <w:r>
                <w:rPr>
                  <w:rFonts w:hint="eastAsia" w:ascii="Verdana" w:hAnsi="Verdana" w:eastAsia="宋体"/>
                  <w:color w:val="000000"/>
                  <w:sz w:val="18"/>
                  <w:szCs w:val="18"/>
                  <w:lang w:eastAsia="zh-CN"/>
                </w:rPr>
                <w:delText>）</w:delText>
              </w:r>
            </w:del>
            <w:ins w:id="1802"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Change w:id="1803"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803"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804"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hint="default" w:ascii="Verdana" w:hAnsi="Verdana" w:eastAsia="宋体" w:cs="Verdana"/>
                <w:color w:val="000000"/>
                <w:sz w:val="18"/>
                <w:szCs w:val="18"/>
              </w:rPr>
            </w:pPr>
            <w:r>
              <w:rPr>
                <w:rFonts w:hint="default" w:ascii="Verdana" w:hAnsi="Verdana" w:eastAsia="宋体" w:cs="Verdana"/>
                <w:color w:val="000000"/>
                <w:sz w:val="18"/>
                <w:szCs w:val="18"/>
                <w:lang w:val="en-US" w:eastAsia="zh-CN"/>
              </w:rPr>
              <w:t>data.</w:t>
            </w:r>
            <w:r>
              <w:rPr>
                <w:rFonts w:hint="default" w:ascii="Verdana" w:hAnsi="Verdana" w:eastAsia="Consolas" w:cs="Verdana"/>
                <w:color w:val="000000"/>
                <w:sz w:val="18"/>
                <w:szCs w:val="18"/>
              </w:rPr>
              <w:t>open_bank</w:t>
            </w:r>
          </w:p>
        </w:tc>
        <w:tc>
          <w:tcPr>
            <w:tcW w:w="728" w:type="dxa"/>
            <w:tcBorders>
              <w:top w:val="double" w:color="8DB3E2" w:sz="2" w:space="0"/>
              <w:left w:val="nil"/>
              <w:bottom w:val="double" w:color="8DB3E2" w:sz="2" w:space="0"/>
              <w:right w:val="double" w:color="8DB3E2" w:sz="2" w:space="0"/>
            </w:tcBorders>
            <w:shd w:val="clear" w:color="auto" w:fill="FFFFFF"/>
            <w:tcPrChange w:id="1805"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tcPrChange w:id="1806"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开户号代码</w:t>
            </w:r>
          </w:p>
        </w:tc>
      </w:tr>
      <w:tr>
        <w:tblPrEx>
          <w:tblLayout w:type="fixed"/>
          <w:tblCellMar>
            <w:top w:w="0" w:type="dxa"/>
            <w:left w:w="108" w:type="dxa"/>
            <w:bottom w:w="0" w:type="dxa"/>
            <w:right w:w="108" w:type="dxa"/>
          </w:tblCellMar>
          <w:tblPrExChange w:id="1807"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807"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808"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hint="default" w:ascii="Verdana" w:hAnsi="Verdana" w:eastAsia="宋体" w:cs="Verdana"/>
                <w:color w:val="000000"/>
                <w:sz w:val="18"/>
                <w:szCs w:val="18"/>
              </w:rPr>
            </w:pPr>
            <w:r>
              <w:rPr>
                <w:rFonts w:hint="default" w:ascii="Verdana" w:hAnsi="Verdana" w:eastAsia="宋体" w:cs="Verdana"/>
                <w:color w:val="000000"/>
                <w:sz w:val="18"/>
                <w:szCs w:val="18"/>
                <w:lang w:val="en-US" w:eastAsia="zh-CN"/>
              </w:rPr>
              <w:t>data.</w:t>
            </w:r>
            <w:r>
              <w:rPr>
                <w:rFonts w:hint="default" w:ascii="Verdana" w:hAnsi="Verdana" w:eastAsia="Consolas" w:cs="Verdana"/>
                <w:color w:val="000000"/>
                <w:sz w:val="18"/>
                <w:szCs w:val="18"/>
              </w:rPr>
              <w:t>real_time_balance</w:t>
            </w:r>
          </w:p>
        </w:tc>
        <w:tc>
          <w:tcPr>
            <w:tcW w:w="728" w:type="dxa"/>
            <w:tcBorders>
              <w:top w:val="double" w:color="8DB3E2" w:sz="2" w:space="0"/>
              <w:left w:val="nil"/>
              <w:bottom w:val="double" w:color="8DB3E2" w:sz="2" w:space="0"/>
              <w:right w:val="double" w:color="8DB3E2" w:sz="2" w:space="0"/>
            </w:tcBorders>
            <w:shd w:val="clear" w:color="auto" w:fill="FFFFFF"/>
            <w:tcPrChange w:id="1809"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tcPrChange w:id="1810"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可用余额</w:t>
            </w:r>
          </w:p>
        </w:tc>
      </w:tr>
      <w:tr>
        <w:tblPrEx>
          <w:tblLayout w:type="fixed"/>
          <w:tblCellMar>
            <w:top w:w="0" w:type="dxa"/>
            <w:left w:w="108" w:type="dxa"/>
            <w:bottom w:w="0" w:type="dxa"/>
            <w:right w:w="108" w:type="dxa"/>
          </w:tblCellMar>
          <w:tblPrExChange w:id="1811"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811"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FFFFFF"/>
            <w:tcPrChange w:id="1812"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tcPrChange>
          </w:tcPr>
          <w:p>
            <w:pPr>
              <w:ind w:firstLine="360"/>
              <w:rPr>
                <w:rFonts w:hint="default" w:ascii="Verdana" w:hAnsi="Verdana" w:eastAsia="宋体" w:cs="Verdana"/>
                <w:color w:val="000000"/>
                <w:sz w:val="18"/>
                <w:szCs w:val="18"/>
                <w:lang w:val="en-US" w:eastAsia="zh-CN"/>
              </w:rPr>
            </w:pPr>
            <w:r>
              <w:rPr>
                <w:rFonts w:hint="default" w:ascii="Verdana" w:hAnsi="Verdana" w:eastAsia="宋体" w:cs="Verdana"/>
                <w:color w:val="000000"/>
                <w:sz w:val="18"/>
                <w:szCs w:val="18"/>
                <w:lang w:val="en-US" w:eastAsia="zh-CN"/>
              </w:rPr>
              <w:t>data.</w:t>
            </w:r>
            <w:r>
              <w:rPr>
                <w:rFonts w:hint="default" w:ascii="Verdana" w:hAnsi="Verdana" w:eastAsia="Consolas" w:cs="Verdana"/>
                <w:color w:val="000000"/>
                <w:sz w:val="18"/>
                <w:szCs w:val="18"/>
              </w:rPr>
              <w:t>today_amt</w:t>
            </w:r>
          </w:p>
        </w:tc>
        <w:tc>
          <w:tcPr>
            <w:tcW w:w="728" w:type="dxa"/>
            <w:tcBorders>
              <w:top w:val="double" w:color="8DB3E2" w:sz="2" w:space="0"/>
              <w:left w:val="nil"/>
              <w:bottom w:val="double" w:color="8DB3E2" w:sz="2" w:space="0"/>
              <w:right w:val="double" w:color="8DB3E2" w:sz="2" w:space="0"/>
            </w:tcBorders>
            <w:shd w:val="clear" w:color="auto" w:fill="FFFFFF"/>
            <w:tcPrChange w:id="1813" w:author="Bay" w:date="2018-06-15T11:40:20Z">
              <w:tcPr>
                <w:tcW w:w="1047" w:type="dxa"/>
                <w:tcBorders>
                  <w:top w:val="double" w:color="8DB3E2" w:sz="2" w:space="0"/>
                  <w:left w:val="nil"/>
                  <w:bottom w:val="double" w:color="8DB3E2" w:sz="2" w:space="0"/>
                  <w:right w:val="double" w:color="8DB3E2" w:sz="2" w:space="0"/>
                </w:tcBorders>
                <w:shd w:val="clear" w:color="auto" w:fill="FFFFFF"/>
              </w:tcPr>
            </w:tcPrChange>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tcPrChange w:id="1814" w:author="Bay" w:date="2018-06-15T11:40:20Z">
              <w:tcPr>
                <w:tcW w:w="4886" w:type="dxa"/>
                <w:tcBorders>
                  <w:top w:val="double" w:color="8DB3E2" w:sz="2" w:space="0"/>
                  <w:left w:val="nil"/>
                  <w:bottom w:val="double" w:color="8DB3E2" w:sz="2" w:space="0"/>
                  <w:right w:val="double" w:color="8DB3E2" w:sz="2" w:space="0"/>
                </w:tcBorders>
                <w:shd w:val="clear" w:color="auto" w:fill="FFFFFF"/>
              </w:tcPr>
            </w:tcPrChange>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账户余额</w:t>
            </w:r>
          </w:p>
        </w:tc>
      </w:tr>
      <w:tr>
        <w:tblPrEx>
          <w:tblLayout w:type="fixed"/>
          <w:tblCellMar>
            <w:top w:w="0" w:type="dxa"/>
            <w:left w:w="108" w:type="dxa"/>
            <w:bottom w:w="0" w:type="dxa"/>
            <w:right w:w="108" w:type="dxa"/>
          </w:tblCellMar>
          <w:tblPrExChange w:id="1815"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815"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B8CCE4"/>
            <w:tcPrChange w:id="1816"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hint="default" w:ascii="Verdana" w:hAnsi="Verdana" w:cs="Verdana"/>
                <w:color w:val="000000"/>
                <w:sz w:val="18"/>
                <w:szCs w:val="18"/>
              </w:rPr>
            </w:pPr>
            <w:r>
              <w:rPr>
                <w:rFonts w:hint="default" w:ascii="Verdana" w:hAnsi="Verdana" w:eastAsia="宋体" w:cs="Verdana"/>
                <w:color w:val="000000"/>
                <w:sz w:val="18"/>
                <w:szCs w:val="18"/>
              </w:rPr>
              <w:t>sign</w:t>
            </w:r>
          </w:p>
        </w:tc>
        <w:tc>
          <w:tcPr>
            <w:tcW w:w="728" w:type="dxa"/>
            <w:tcBorders>
              <w:top w:val="double" w:color="8DB3E2" w:sz="2" w:space="0"/>
              <w:left w:val="nil"/>
              <w:bottom w:val="double" w:color="8DB3E2" w:sz="2" w:space="0"/>
              <w:right w:val="double" w:color="8DB3E2" w:sz="2" w:space="0"/>
            </w:tcBorders>
            <w:shd w:val="clear" w:color="auto" w:fill="B8CCE4"/>
            <w:tcPrChange w:id="1817" w:author="Bay" w:date="2018-06-15T11:40:20Z">
              <w:tcPr>
                <w:tcW w:w="1047" w:type="dxa"/>
                <w:tcBorders>
                  <w:top w:val="double" w:color="8DB3E2" w:sz="2" w:space="0"/>
                  <w:left w:val="nil"/>
                  <w:bottom w:val="double" w:color="8DB3E2" w:sz="2" w:space="0"/>
                  <w:right w:val="double" w:color="8DB3E2" w:sz="2" w:space="0"/>
                </w:tcBorders>
                <w:shd w:val="clear" w:color="auto" w:fill="B8CCE4"/>
              </w:tcPr>
            </w:tcPrChange>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Change w:id="1818" w:author="Bay" w:date="2018-06-15T11:40:20Z">
              <w:tcPr>
                <w:tcW w:w="4886"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Change w:id="1819" w:author="Bay" w:date="2018-06-15T11:40:20Z">
            <w:tblPrEx>
              <w:tblW w:w="8214" w:type="dxa"/>
              <w:tblLayout w:type="fixed"/>
              <w:tblCellMar>
                <w:top w:w="0" w:type="dxa"/>
                <w:left w:w="108" w:type="dxa"/>
                <w:bottom w:w="0" w:type="dxa"/>
                <w:right w:w="108" w:type="dxa"/>
              </w:tblCellMar>
            </w:tblPrEx>
          </w:tblPrExChange>
        </w:tblPrEx>
        <w:trPr>
          <w:trHeight w:val="319" w:hRule="atLeast"/>
          <w:trPrChange w:id="1819" w:author="Bay" w:date="2018-06-15T11:40:20Z">
            <w:trPr>
              <w:trHeight w:val="319" w:hRule="atLeast"/>
            </w:trPr>
          </w:trPrChange>
        </w:trPr>
        <w:tc>
          <w:tcPr>
            <w:tcW w:w="2600"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Change w:id="1820" w:author="Bay" w:date="2018-06-15T11:40:20Z">
              <w:tcPr>
                <w:tcW w:w="2281"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tcPrChange>
          </w:tcPr>
          <w:p>
            <w:pPr>
              <w:ind w:firstLine="360" w:firstLineChars="200"/>
              <w:rPr>
                <w:rFonts w:hint="default" w:ascii="Verdana" w:hAnsi="Verdana" w:eastAsia="宋体" w:cs="Verdana"/>
                <w:color w:val="000000"/>
                <w:sz w:val="18"/>
                <w:szCs w:val="18"/>
              </w:rPr>
            </w:pPr>
            <w:r>
              <w:rPr>
                <w:rFonts w:hint="default" w:ascii="Verdana" w:hAnsi="Verdana" w:cs="Verdana"/>
                <w:color w:val="000000"/>
                <w:sz w:val="18"/>
                <w:szCs w:val="18"/>
              </w:rPr>
              <w:t>trans</w:t>
            </w:r>
            <w:r>
              <w:rPr>
                <w:rFonts w:hint="default" w:ascii="Verdana" w:hAnsi="Verdana" w:eastAsia="宋体" w:cs="Verdana"/>
                <w:color w:val="000000"/>
                <w:sz w:val="18"/>
                <w:szCs w:val="18"/>
              </w:rPr>
              <w:t>_date</w:t>
            </w:r>
          </w:p>
        </w:tc>
        <w:tc>
          <w:tcPr>
            <w:tcW w:w="728" w:type="dxa"/>
            <w:tcBorders>
              <w:top w:val="double" w:color="8DB3E2" w:sz="2" w:space="0"/>
              <w:left w:val="nil"/>
              <w:bottom w:val="double" w:color="8DB3E2" w:sz="2" w:space="0"/>
              <w:right w:val="double" w:color="8DB3E2" w:sz="2" w:space="0"/>
            </w:tcBorders>
            <w:shd w:val="clear" w:color="auto" w:fill="B8CCE4"/>
            <w:vAlign w:val="top"/>
            <w:tcPrChange w:id="1821" w:author="Bay" w:date="2018-06-15T11:40:20Z">
              <w:tcPr>
                <w:tcW w:w="1047" w:type="dxa"/>
                <w:tcBorders>
                  <w:top w:val="double" w:color="8DB3E2" w:sz="2" w:space="0"/>
                  <w:left w:val="nil"/>
                  <w:bottom w:val="double" w:color="8DB3E2" w:sz="2" w:space="0"/>
                  <w:right w:val="double" w:color="8DB3E2" w:sz="2" w:space="0"/>
                </w:tcBorders>
                <w:shd w:val="clear" w:color="auto" w:fill="B8CCE4"/>
                <w:vAlign w:val="top"/>
              </w:tcPr>
            </w:tcPrChange>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B8CCE4"/>
            <w:vAlign w:val="top"/>
            <w:tcPrChange w:id="1822" w:author="Bay" w:date="2018-06-15T11:40:20Z">
              <w:tcPr>
                <w:tcW w:w="4886" w:type="dxa"/>
                <w:tcBorders>
                  <w:top w:val="double" w:color="8DB3E2" w:sz="2" w:space="0"/>
                  <w:left w:val="nil"/>
                  <w:bottom w:val="double" w:color="8DB3E2" w:sz="2" w:space="0"/>
                  <w:right w:val="double" w:color="8DB3E2" w:sz="2" w:space="0"/>
                </w:tcBorders>
                <w:shd w:val="clear" w:color="auto" w:fill="B8CCE4"/>
                <w:vAlign w:val="top"/>
              </w:tcPr>
            </w:tcPrChange>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firstLine="480"/>
        <w:rPr>
          <w:rFonts w:ascii="Verdana" w:hAnsi="Verdana" w:eastAsia="宋体"/>
        </w:rPr>
      </w:pPr>
      <w:r>
        <w:rPr>
          <w:rFonts w:hint="eastAsia" w:ascii="Verdana" w:hAnsi="Verdana" w:eastAsia="宋体"/>
        </w:rPr>
        <w:t xml:space="preserve"> </w:t>
      </w:r>
    </w:p>
    <w:p>
      <w:pPr>
        <w:ind w:firstLine="480"/>
        <w:rPr>
          <w:rFonts w:hint="eastAsia" w:ascii="Verdana" w:hAnsi="Verdana" w:eastAsia="宋体"/>
        </w:rPr>
      </w:pPr>
      <w:r>
        <w:rPr>
          <w:rFonts w:hint="eastAsia" w:ascii="Verdana" w:hAnsi="Verdana" w:eastAsia="宋体"/>
        </w:rPr>
        <w:t xml:space="preserve"> </w:t>
      </w:r>
    </w:p>
    <w:p>
      <w:pPr>
        <w:pStyle w:val="4"/>
        <w:ind w:firstLine="480"/>
        <w:rPr>
          <w:rFonts w:hint="eastAsia"/>
          <w:b/>
          <w:color w:val="auto"/>
        </w:rPr>
      </w:pPr>
      <w:r>
        <w:rPr>
          <w:rFonts w:hint="eastAsia"/>
          <w:b/>
          <w:color w:val="auto"/>
        </w:rPr>
        <w:t>账户信息查询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21"/>
        <w:gridCol w:w="6349"/>
      </w:tblGrid>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查询子账户信息</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/search/account_info</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latcust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账户编号</w:t>
            </w:r>
            <w:ins w:id="1823" w:author="Bay" w:date="2018-06-15T14:33:44Z">
              <w:r>
                <w:rPr>
                  <w:rFonts w:hint="eastAsia" w:ascii="Verdana" w:hAnsi="Verdana" w:eastAsia="宋体"/>
                  <w:color w:val="000000"/>
                  <w:sz w:val="18"/>
                  <w:szCs w:val="18"/>
                  <w:lang w:val="en-US" w:eastAsia="zh-CN"/>
                </w:rPr>
                <w:t>(</w:t>
              </w:r>
            </w:ins>
            <w:ins w:id="1824" w:author="Bay" w:date="2018-06-15T14:33:47Z">
              <w:r>
                <w:rPr>
                  <w:rFonts w:hint="eastAsia" w:ascii="Verdana" w:hAnsi="Verdana" w:eastAsia="宋体"/>
                  <w:color w:val="000000"/>
                  <w:sz w:val="18"/>
                  <w:szCs w:val="18"/>
                  <w:lang w:val="en-US" w:eastAsia="zh-CN"/>
                </w:rPr>
                <w:t>企业</w:t>
              </w:r>
            </w:ins>
            <w:ins w:id="1825" w:author="Bay" w:date="2018-06-15T14:33:49Z">
              <w:r>
                <w:rPr>
                  <w:rFonts w:hint="eastAsia" w:ascii="Verdana" w:hAnsi="Verdana" w:eastAsia="宋体"/>
                  <w:color w:val="000000"/>
                  <w:sz w:val="18"/>
                  <w:szCs w:val="18"/>
                  <w:lang w:val="en-US" w:eastAsia="zh-CN"/>
                </w:rPr>
                <w:t>客户</w:t>
              </w:r>
            </w:ins>
            <w:ins w:id="1826" w:author="Bay" w:date="2018-06-15T14:33:50Z">
              <w:r>
                <w:rPr>
                  <w:rFonts w:hint="eastAsia" w:ascii="Verdana" w:hAnsi="Verdana" w:eastAsia="宋体"/>
                  <w:color w:val="000000"/>
                  <w:sz w:val="18"/>
                  <w:szCs w:val="18"/>
                  <w:lang w:val="en-US" w:eastAsia="zh-CN"/>
                </w:rPr>
                <w:t>只</w:t>
              </w:r>
            </w:ins>
            <w:ins w:id="1827" w:author="Bay" w:date="2018-06-15T14:33:51Z">
              <w:r>
                <w:rPr>
                  <w:rFonts w:hint="eastAsia" w:ascii="Verdana" w:hAnsi="Verdana" w:eastAsia="宋体"/>
                  <w:color w:val="000000"/>
                  <w:sz w:val="18"/>
                  <w:szCs w:val="18"/>
                  <w:lang w:val="en-US" w:eastAsia="zh-CN"/>
                </w:rPr>
                <w:t>支持</w:t>
              </w:r>
            </w:ins>
            <w:ins w:id="1828" w:author="Bay" w:date="2018-06-15T14:33:57Z">
              <w:r>
                <w:rPr>
                  <w:rFonts w:hint="eastAsia" w:ascii="Verdana" w:hAnsi="Verdana" w:eastAsia="宋体"/>
                  <w:color w:val="000000"/>
                  <w:sz w:val="18"/>
                  <w:szCs w:val="18"/>
                  <w:lang w:val="en-US" w:eastAsia="zh-CN"/>
                </w:rPr>
                <w:t>账户</w:t>
              </w:r>
            </w:ins>
            <w:ins w:id="1829" w:author="Bay" w:date="2018-06-15T14:34:03Z">
              <w:r>
                <w:rPr>
                  <w:rFonts w:hint="eastAsia" w:ascii="Verdana" w:hAnsi="Verdana" w:eastAsia="宋体"/>
                  <w:color w:val="000000"/>
                  <w:sz w:val="18"/>
                  <w:szCs w:val="18"/>
                  <w:lang w:val="en-US" w:eastAsia="zh-CN"/>
                </w:rPr>
                <w:t>查询</w:t>
              </w:r>
            </w:ins>
            <w:ins w:id="1830" w:author="Bay" w:date="2018-06-15T14:33:44Z">
              <w:r>
                <w:rPr>
                  <w:rFonts w:hint="eastAsia" w:ascii="Verdana" w:hAnsi="Verdana" w:eastAsia="宋体"/>
                  <w:color w:val="000000"/>
                  <w:sz w:val="18"/>
                  <w:szCs w:val="18"/>
                  <w:lang w:val="en-US" w:eastAsia="zh-CN"/>
                </w:rPr>
                <w:t>)</w:t>
              </w:r>
            </w:ins>
            <w:del w:id="1831" w:author="Bay" w:date="2018-06-15T14:33:39Z">
              <w:r>
                <w:rPr>
                  <w:rFonts w:hint="eastAsia" w:ascii="Verdana" w:hAnsi="Verdana" w:eastAsia="宋体"/>
                  <w:color w:val="000000"/>
                  <w:sz w:val="18"/>
                  <w:szCs w:val="18"/>
                  <w:lang w:val="en-US" w:eastAsia="zh-CN"/>
                </w:rPr>
                <w:delText>()</w:delText>
              </w:r>
            </w:del>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pid</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r>
              <w:commentReference w:id="12"/>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platcust</w:t>
            </w:r>
            <w:r>
              <w:rPr>
                <w:rFonts w:hint="eastAsia" w:ascii="宋体" w:hAnsi="宋体" w:eastAsia="宋体" w:cs="宋体"/>
                <w:color w:val="000000"/>
                <w:sz w:val="21"/>
                <w:szCs w:val="21"/>
              </w:rPr>
              <w:t>:"201803261237550821106886894586"}</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59" w:type="dxa"/>
        <w:tblInd w:w="0" w:type="dxa"/>
        <w:tblLayout w:type="fixed"/>
        <w:tblCellMar>
          <w:top w:w="0" w:type="dxa"/>
          <w:left w:w="108" w:type="dxa"/>
          <w:bottom w:w="0" w:type="dxa"/>
          <w:right w:w="108" w:type="dxa"/>
        </w:tblCellMar>
      </w:tblPr>
      <w:tblGrid>
        <w:gridCol w:w="1697"/>
        <w:gridCol w:w="805"/>
        <w:gridCol w:w="1071"/>
        <w:gridCol w:w="4686"/>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2"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gridSpan w:val="3"/>
            <w:tcBorders>
              <w:top w:val="double" w:color="8DB3E2" w:sz="2" w:space="0"/>
              <w:left w:val="nil"/>
              <w:bottom w:val="double" w:color="8DB3E2" w:sz="2" w:space="0"/>
              <w:right w:val="double" w:color="8DB3E2" w:sz="2" w:space="0"/>
            </w:tcBorders>
            <w:shd w:val="clear" w:color="auto" w:fill="B8CCE4"/>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auth_info\":\"[{\\\"authed_amount\\\":12340000.0000,\\\"authed_limittime\\\":\\\"20180101\\\",\\\"authed_type\\\":\\\"3\\\"}]\",\"cancel_flg\":\"0\",\"cardinfo\":\"[{\\\"boundbankid\\\":\\\"6228480338019068174\\\",\\\"mobile\\\":\\\"13868577110\\\",\\\"type\\\":\\\"0\\\"}]\",\"cus_type\":\"1\",\"eflg\":\"0\",\"freeze_flg\":\"0\",\"mobile\":\"13868577110\",\"name\":\"</w:t>
            </w:r>
            <w:r>
              <w:rPr>
                <w:rFonts w:hint="eastAsia" w:ascii="宋体" w:hAnsi="宋体" w:eastAsia="宋体" w:cs="宋体"/>
                <w:color w:val="000000"/>
                <w:sz w:val="21"/>
                <w:szCs w:val="21"/>
                <w:lang w:eastAsia="zh-CN"/>
              </w:rPr>
              <w:t>张</w:t>
            </w:r>
            <w:r>
              <w:rPr>
                <w:rFonts w:hint="eastAsia" w:ascii="宋体" w:hAnsi="宋体" w:eastAsia="宋体" w:cs="宋体"/>
                <w:color w:val="000000"/>
                <w:sz w:val="21"/>
                <w:szCs w:val="21"/>
              </w:rPr>
              <w:t>\",\"pid\":\"3303261993011</w:t>
            </w:r>
            <w:r>
              <w:rPr>
                <w:rFonts w:hint="eastAsia" w:ascii="宋体" w:hAnsi="宋体" w:eastAsia="宋体" w:cs="宋体"/>
                <w:color w:val="000000"/>
                <w:sz w:val="21"/>
                <w:szCs w:val="21"/>
                <w:lang w:val="en-US" w:eastAsia="zh-CN"/>
              </w:rPr>
              <w:t>88</w:t>
            </w:r>
            <w:r>
              <w:rPr>
                <w:rFonts w:hint="eastAsia" w:ascii="宋体" w:hAnsi="宋体" w:eastAsia="宋体" w:cs="宋体"/>
                <w:color w:val="000000"/>
                <w:sz w:val="21"/>
                <w:szCs w:val="21"/>
              </w:rPr>
              <w:t>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\"platcust\":\"201803261237550821106886894586\",\"pwd_flg\":\"1\"}",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"order_no":"20180620043606",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data.platcust</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账户姓名</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.pid</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注册手机号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data.eflg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val="en-US" w:eastAsia="zh-CN"/>
              </w:rPr>
              <w:t>E</w:t>
            </w:r>
            <w:r>
              <w:rPr>
                <w:rFonts w:hint="eastAsia" w:ascii="Verdana" w:hAnsi="Verdana" w:eastAsia="宋体"/>
                <w:color w:val="000000"/>
                <w:sz w:val="18"/>
                <w:szCs w:val="18"/>
              </w:rPr>
              <w:t>账户开户标记  0-</w:t>
            </w:r>
            <w:r>
              <w:rPr>
                <w:rFonts w:hint="eastAsia" w:ascii="宋体" w:hAnsi="宋体" w:eastAsia="宋体"/>
                <w:color w:val="000000"/>
                <w:sz w:val="18"/>
                <w:szCs w:val="18"/>
              </w:rPr>
              <w:t xml:space="preserve">未开通 </w:t>
            </w:r>
            <w:r>
              <w:rPr>
                <w:rFonts w:hint="eastAsia" w:ascii="Verdana" w:hAnsi="Verdana" w:eastAsia="宋体"/>
                <w:color w:val="000000"/>
                <w:sz w:val="18"/>
                <w:szCs w:val="18"/>
              </w:rPr>
              <w:t>1-</w:t>
            </w:r>
            <w:r>
              <w:rPr>
                <w:rFonts w:hint="eastAsia" w:ascii="宋体" w:hAnsi="宋体" w:eastAsia="宋体"/>
                <w:color w:val="000000"/>
                <w:sz w:val="18"/>
                <w:szCs w:val="18"/>
              </w:rPr>
              <w:t>已开通</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.cus_type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客户类型</w:t>
            </w:r>
            <w:del w:id="1832" w:author="Bay" w:date="2018-06-15T18:02:55Z">
              <w:r>
                <w:rPr>
                  <w:rFonts w:hint="eastAsia" w:ascii="Verdana" w:hAnsi="Verdana" w:eastAsia="宋体"/>
                  <w:color w:val="000000"/>
                  <w:sz w:val="18"/>
                  <w:szCs w:val="18"/>
                </w:rPr>
                <w:delText>（</w:delText>
              </w:r>
            </w:del>
            <w:ins w:id="1833"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w:t>
            </w:r>
            <w:r>
              <w:rPr>
                <w:rFonts w:hint="eastAsia" w:ascii="宋体" w:hAnsi="宋体" w:eastAsia="宋体"/>
                <w:color w:val="000000"/>
                <w:sz w:val="18"/>
                <w:szCs w:val="18"/>
              </w:rPr>
              <w:t>个人客户，</w:t>
            </w:r>
            <w:r>
              <w:rPr>
                <w:rFonts w:hint="eastAsia" w:ascii="Verdana" w:hAnsi="Verdana" w:eastAsia="宋体"/>
                <w:color w:val="000000"/>
                <w:sz w:val="18"/>
                <w:szCs w:val="18"/>
              </w:rPr>
              <w:t>2:</w:t>
            </w:r>
            <w:r>
              <w:rPr>
                <w:rFonts w:hint="eastAsia" w:ascii="宋体" w:hAnsi="宋体" w:eastAsia="宋体"/>
                <w:color w:val="000000"/>
                <w:sz w:val="18"/>
                <w:szCs w:val="18"/>
              </w:rPr>
              <w:t>企业客户</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data.org_name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企业名称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business_license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微软雅黑"/>
                <w:color w:val="000000"/>
                <w:sz w:val="18"/>
                <w:szCs w:val="18"/>
                <w:lang w:eastAsia="zh-CN"/>
              </w:rPr>
            </w:pPr>
            <w:r>
              <w:rPr>
                <w:rFonts w:hint="eastAsia" w:ascii="微软雅黑" w:hAnsi="微软雅黑" w:eastAsia="微软雅黑" w:cs="微软雅黑"/>
                <w:color w:val="000000"/>
                <w:sz w:val="18"/>
                <w:szCs w:val="18"/>
              </w:rPr>
              <w:t>营业执照编号</w:t>
            </w:r>
            <w:del w:id="1834" w:author="Bay" w:date="2018-06-15T18:02:55Z">
              <w:r>
                <w:rPr>
                  <w:rFonts w:hint="eastAsia" w:ascii="Verdana" w:hAnsi="Verdana" w:eastAsia="宋体"/>
                  <w:color w:val="000000"/>
                  <w:sz w:val="18"/>
                  <w:szCs w:val="18"/>
                </w:rPr>
                <w:delText>（</w:delText>
              </w:r>
            </w:del>
            <w:ins w:id="183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del w:id="1836" w:author="Bay" w:date="2018-06-15T18:03:18Z">
              <w:r>
                <w:rPr>
                  <w:rFonts w:hint="eastAsia" w:ascii="微软雅黑" w:hAnsi="微软雅黑" w:eastAsia="微软雅黑" w:cs="微软雅黑"/>
                  <w:color w:val="000000"/>
                  <w:sz w:val="18"/>
                  <w:szCs w:val="18"/>
                </w:rPr>
                <w:delText>）</w:delText>
              </w:r>
            </w:del>
            <w:ins w:id="1837"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bank_license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Verdana" w:hAnsi="Verdana" w:eastAsia="微软雅黑"/>
                <w:color w:val="000000"/>
                <w:sz w:val="18"/>
                <w:szCs w:val="18"/>
                <w:lang w:eastAsia="zh-CN"/>
              </w:rPr>
            </w:pPr>
            <w:r>
              <w:rPr>
                <w:rFonts w:hint="eastAsia" w:ascii="微软雅黑" w:hAnsi="微软雅黑" w:eastAsia="微软雅黑" w:cs="微软雅黑"/>
                <w:color w:val="000000"/>
                <w:sz w:val="18"/>
                <w:szCs w:val="18"/>
              </w:rPr>
              <w:t>社会信用代码证</w:t>
            </w:r>
            <w:del w:id="1838" w:author="Bay" w:date="2018-06-15T18:02:55Z">
              <w:r>
                <w:rPr>
                  <w:rFonts w:hint="eastAsia" w:ascii="Verdana" w:hAnsi="Verdana" w:eastAsia="宋体"/>
                  <w:color w:val="000000"/>
                  <w:sz w:val="18"/>
                  <w:szCs w:val="18"/>
                </w:rPr>
                <w:delText>（</w:delText>
              </w:r>
            </w:del>
            <w:ins w:id="1839"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del w:id="1840" w:author="Bay" w:date="2018-06-15T18:03:18Z">
              <w:r>
                <w:rPr>
                  <w:rFonts w:hint="eastAsia" w:ascii="微软雅黑" w:hAnsi="微软雅黑" w:eastAsia="微软雅黑" w:cs="微软雅黑"/>
                  <w:color w:val="000000"/>
                  <w:sz w:val="18"/>
                  <w:szCs w:val="18"/>
                </w:rPr>
                <w:delText>）</w:delText>
              </w:r>
            </w:del>
            <w:ins w:id="1841"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data.pwd_flg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是否设置交易密码 0-未设置  1-已设置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w:t>
            </w:r>
            <w:r>
              <w:rPr>
                <w:rFonts w:hint="eastAsia" w:ascii="Verdana" w:hAnsi="Verdana" w:eastAsia="宋体"/>
                <w:color w:val="000000"/>
                <w:sz w:val="18"/>
                <w:szCs w:val="18"/>
                <w:lang w:val="en-US" w:eastAsia="zh-CN"/>
              </w:rPr>
              <w:t>info</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Verdana" w:hAnsi="Verdana" w:eastAsia="宋体"/>
                <w:color w:val="000000"/>
                <w:sz w:val="18"/>
                <w:szCs w:val="18"/>
                <w:lang w:val="en-US" w:eastAsia="zh-CN"/>
              </w:rPr>
              <w:t>授权信息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w:t>
            </w:r>
            <w:r>
              <w:rPr>
                <w:rFonts w:hint="eastAsia" w:ascii="Verdana" w:hAnsi="Verdana" w:eastAsia="宋体"/>
                <w:color w:val="000000"/>
                <w:sz w:val="18"/>
                <w:szCs w:val="18"/>
                <w:lang w:val="en-US" w:eastAsia="zh-CN"/>
              </w:rPr>
              <w:t>info_authed_amout</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授权金额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w:t>
            </w:r>
            <w:r>
              <w:rPr>
                <w:rFonts w:hint="eastAsia" w:ascii="Verdana" w:hAnsi="Verdana" w:eastAsia="宋体"/>
                <w:color w:val="000000"/>
                <w:sz w:val="18"/>
                <w:szCs w:val="18"/>
                <w:lang w:val="en-US" w:eastAsia="zh-CN"/>
              </w:rPr>
              <w:t>info_authed_limittime</w:t>
            </w:r>
          </w:p>
        </w:tc>
        <w:tc>
          <w:tcPr>
            <w:tcW w:w="107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686" w:type="dxa"/>
            <w:tcBorders>
              <w:top w:val="double" w:color="8DB3E2" w:sz="2" w:space="0"/>
              <w:left w:val="nil"/>
              <w:bottom w:val="double" w:color="8DB3E2" w:sz="2" w:space="0"/>
              <w:right w:val="double" w:color="8DB3E2" w:sz="2" w:space="0"/>
            </w:tcBorders>
            <w:shd w:val="clear" w:color="auto" w:fill="B8CCE4"/>
            <w:vAlign w:val="top"/>
          </w:tcPr>
          <w:p>
            <w:pPr>
              <w:autoSpaceDE w:val="0"/>
              <w:autoSpaceDN w:val="0"/>
              <w:adjustRightInd w:val="0"/>
              <w:ind w:firstLine="360" w:firstLineChars="20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授权期限</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w:t>
            </w:r>
            <w:r>
              <w:rPr>
                <w:rFonts w:hint="eastAsia" w:ascii="Verdana" w:hAnsi="Verdana" w:eastAsia="宋体"/>
                <w:color w:val="000000"/>
                <w:sz w:val="18"/>
                <w:szCs w:val="18"/>
                <w:lang w:val="en-US" w:eastAsia="zh-CN"/>
              </w:rPr>
              <w:t>info_authed_type</w:t>
            </w:r>
          </w:p>
        </w:tc>
        <w:tc>
          <w:tcPr>
            <w:tcW w:w="107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4686" w:type="dxa"/>
            <w:tcBorders>
              <w:top w:val="double" w:color="8DB3E2" w:sz="2" w:space="0"/>
              <w:left w:val="nil"/>
              <w:bottom w:val="double" w:color="8DB3E2" w:sz="2" w:space="0"/>
              <w:right w:val="double" w:color="8DB3E2" w:sz="2" w:space="0"/>
            </w:tcBorders>
            <w:shd w:val="clear" w:color="auto" w:fill="B8CCE4"/>
            <w:vAlign w:val="top"/>
          </w:tcPr>
          <w:p>
            <w:pPr>
              <w:autoSpaceDE w:val="0"/>
              <w:autoSpaceDN w:val="0"/>
              <w:adjustRightInd w:val="0"/>
              <w:ind w:firstLine="360" w:firstLineChars="20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授权类型</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data.freeze_flg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是否冻结  0-未冻结  1-已冻结</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data.cancel_flg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是否销户  0-未销户  1-已销户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绑卡信息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data.cardinfo.boundbankid</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绑定银行卡</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data.cardinfo.type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绑卡类型0-</w:t>
            </w:r>
            <w:r>
              <w:rPr>
                <w:rFonts w:hint="eastAsia" w:ascii="宋体" w:hAnsi="宋体" w:eastAsia="宋体"/>
                <w:color w:val="000000"/>
                <w:sz w:val="18"/>
                <w:szCs w:val="18"/>
              </w:rPr>
              <w:t xml:space="preserve">四要素 </w:t>
            </w:r>
            <w:r>
              <w:rPr>
                <w:rFonts w:hint="eastAsia" w:ascii="Verdana" w:hAnsi="Verdana" w:eastAsia="宋体"/>
                <w:color w:val="000000"/>
                <w:sz w:val="18"/>
                <w:szCs w:val="18"/>
              </w:rPr>
              <w:t>1-</w:t>
            </w:r>
            <w:r>
              <w:rPr>
                <w:rFonts w:hint="eastAsia" w:ascii="宋体" w:hAnsi="宋体" w:eastAsia="宋体"/>
                <w:color w:val="000000"/>
                <w:sz w:val="18"/>
                <w:szCs w:val="18"/>
              </w:rPr>
              <w:t>三要素</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ab/>
            </w: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071"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686"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ind w:firstLine="480"/>
        <w:rPr>
          <w:rFonts w:ascii="Verdana" w:hAnsi="Verdana" w:eastAsia="宋体"/>
        </w:rPr>
      </w:pPr>
      <w:r>
        <w:rPr>
          <w:rFonts w:hint="eastAsia" w:ascii="Verdana" w:hAnsi="Verdana" w:eastAsia="宋体"/>
        </w:rPr>
        <w:t xml:space="preserve"> </w:t>
      </w:r>
    </w:p>
    <w:p>
      <w:pPr>
        <w:pStyle w:val="4"/>
        <w:ind w:firstLine="480"/>
        <w:rPr>
          <w:rFonts w:hint="eastAsia"/>
          <w:b/>
          <w:color w:val="auto"/>
        </w:rPr>
      </w:pPr>
      <w:r>
        <w:rPr>
          <w:rFonts w:hint="eastAsia"/>
          <w:b/>
          <w:color w:val="auto"/>
        </w:rPr>
        <w:t>资金变动明细查询</w:t>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49"/>
        <w:gridCol w:w="6321"/>
      </w:tblGrid>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2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投融资台查询资金变动明细</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2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/search/fund_change</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2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2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2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210"/>
        <w:gridCol w:w="1035"/>
        <w:gridCol w:w="1184"/>
        <w:gridCol w:w="370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8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start_date</w:t>
            </w:r>
          </w:p>
        </w:tc>
        <w:tc>
          <w:tcPr>
            <w:tcW w:w="10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查询起始时间</w:t>
            </w:r>
            <w:r>
              <w:commentReference w:id="13"/>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end_date</w:t>
            </w:r>
          </w:p>
        </w:tc>
        <w:tc>
          <w:tcPr>
            <w:tcW w:w="10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查询结束时间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 xml:space="preserve">pagesize  </w:t>
            </w:r>
          </w:p>
        </w:tc>
        <w:tc>
          <w:tcPr>
            <w:tcW w:w="10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分页</w:t>
            </w:r>
            <w:r>
              <w:rPr>
                <w:rFonts w:hint="eastAsia" w:ascii="微软雅黑" w:hAnsi="微软雅黑" w:eastAsia="微软雅黑" w:cs="微软雅黑"/>
                <w:color w:val="000000"/>
                <w:sz w:val="18"/>
                <w:szCs w:val="18"/>
              </w:rPr>
              <w:t>大小</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pagenum</w:t>
            </w:r>
          </w:p>
        </w:tc>
        <w:tc>
          <w:tcPr>
            <w:tcW w:w="10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页码：从1</w:t>
            </w:r>
            <w:r>
              <w:rPr>
                <w:rFonts w:hint="eastAsia" w:ascii="宋体" w:hAnsi="宋体" w:eastAsia="宋体"/>
                <w:color w:val="000000"/>
                <w:sz w:val="18"/>
                <w:szCs w:val="18"/>
              </w:rPr>
              <w:t>开始</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platcust</w:t>
            </w:r>
            <w:r>
              <w:rPr>
                <w:rFonts w:hint="eastAsia" w:ascii="宋体" w:hAnsi="宋体" w:eastAsia="宋体" w:cs="宋体"/>
                <w:color w:val="000000"/>
                <w:sz w:val="21"/>
                <w:szCs w:val="21"/>
              </w:rPr>
              <w:t>:"201803261237550821106886894586"}</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7"/>
        <w:gridCol w:w="805"/>
        <w:gridCol w:w="1085"/>
        <w:gridCol w:w="462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"order_no":"20180620043859",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2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plat_no</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.platcust</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.trans_time</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交易时间</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.trans_date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交易日期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.amt</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.amt_type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资金变动类型</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data.trans_name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data.oppo_platcust</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对手平台客户号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data.remark</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备注</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data.order_no</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08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627"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r>
    </w:tbl>
    <w:p>
      <w:pPr>
        <w:rPr>
          <w:rFonts w:hint="eastAsia" w:ascii="Verdana" w:hAnsi="Verdana" w:eastAsia="宋体"/>
          <w:sz w:val="21"/>
          <w:szCs w:val="21"/>
        </w:rPr>
      </w:pPr>
      <w:r>
        <w:rPr>
          <w:rFonts w:hint="eastAsia" w:ascii="Verdana" w:hAnsi="Verdana" w:eastAsia="宋体"/>
          <w:sz w:val="21"/>
          <w:szCs w:val="21"/>
        </w:rPr>
        <w:t xml:space="preserve"> </w:t>
      </w:r>
    </w:p>
    <w:p>
      <w:pPr>
        <w:rPr>
          <w:rFonts w:hint="eastAsia" w:ascii="Verdana" w:hAnsi="Verdana" w:eastAsia="宋体"/>
          <w:sz w:val="21"/>
          <w:szCs w:val="21"/>
        </w:rPr>
      </w:pPr>
    </w:p>
    <w:p>
      <w:pPr>
        <w:pStyle w:val="4"/>
        <w:numPr>
          <w:ilvl w:val="2"/>
          <w:numId w:val="0"/>
        </w:numPr>
        <w:ind w:leftChars="0"/>
        <w:rPr>
          <w:b/>
          <w:color w:val="auto"/>
        </w:rPr>
      </w:pPr>
      <w:r>
        <w:rPr>
          <w:rFonts w:hint="eastAsia" w:eastAsia="宋体"/>
          <w:b/>
          <w:color w:val="auto"/>
          <w:lang w:val="en-US" w:eastAsia="zh-CN"/>
        </w:rPr>
        <w:t>4.5.13</w:t>
      </w:r>
      <w:r>
        <w:rPr>
          <w:rFonts w:hint="eastAsia"/>
          <w:b/>
          <w:color w:val="auto"/>
        </w:rPr>
        <w:t>批量代扣查询</w:t>
      </w:r>
      <w:r>
        <w:commentReference w:id="14"/>
      </w:r>
    </w:p>
    <w:p>
      <w:pPr>
        <w:ind w:firstLine="480"/>
      </w:pPr>
      <w:r>
        <w:rPr>
          <w:rFonts w:hint="eastAsia" w:ascii="宋体" w:hAnsi="宋体" w:eastAsia="宋体"/>
        </w:rPr>
        <w:t>接口说明</w:t>
      </w:r>
    </w:p>
    <w:tbl>
      <w:tblPr>
        <w:tblStyle w:val="23"/>
        <w:tblW w:w="8270" w:type="dxa"/>
        <w:tblInd w:w="0" w:type="dxa"/>
        <w:tblLayout w:type="fixed"/>
        <w:tblCellMar>
          <w:top w:w="0" w:type="dxa"/>
          <w:left w:w="108" w:type="dxa"/>
          <w:bottom w:w="0" w:type="dxa"/>
          <w:right w:w="108" w:type="dxa"/>
        </w:tblCellMar>
      </w:tblPr>
      <w:tblGrid>
        <w:gridCol w:w="1937"/>
        <w:gridCol w:w="6333"/>
      </w:tblGrid>
      <w:tr>
        <w:tblPrEx>
          <w:tblLayout w:type="fixed"/>
          <w:tblCellMar>
            <w:top w:w="0" w:type="dxa"/>
            <w:left w:w="108" w:type="dxa"/>
            <w:bottom w:w="0" w:type="dxa"/>
            <w:right w:w="108" w:type="dxa"/>
          </w:tblCellMar>
        </w:tblPrEx>
        <w:trPr>
          <w:trHeight w:val="355" w:hRule="atLeast"/>
        </w:trPr>
        <w:tc>
          <w:tcPr>
            <w:tcW w:w="193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接口描述信息</w:t>
            </w:r>
          </w:p>
        </w:tc>
        <w:tc>
          <w:tcPr>
            <w:tcW w:w="6333" w:type="dxa"/>
            <w:tcBorders>
              <w:top w:val="double" w:color="8DB3E2" w:sz="2" w:space="0"/>
              <w:left w:val="nil"/>
              <w:bottom w:val="double" w:color="8DB3E2" w:sz="2" w:space="0"/>
              <w:right w:val="double" w:color="8DB3E2" w:sz="2" w:space="0"/>
            </w:tcBorders>
            <w:shd w:val="clear" w:color="auto" w:fill="FFFFFF"/>
          </w:tcPr>
          <w:p>
            <w:pPr>
              <w:pStyle w:val="53"/>
            </w:pPr>
            <w:r>
              <w:t>批量代扣查询</w:t>
            </w:r>
          </w:p>
        </w:tc>
      </w:tr>
      <w:tr>
        <w:tblPrEx>
          <w:tblLayout w:type="fixed"/>
          <w:tblCellMar>
            <w:top w:w="0" w:type="dxa"/>
            <w:left w:w="108" w:type="dxa"/>
            <w:bottom w:w="0" w:type="dxa"/>
            <w:right w:w="108" w:type="dxa"/>
          </w:tblCellMar>
        </w:tblPrEx>
        <w:trPr>
          <w:trHeight w:val="355" w:hRule="atLeast"/>
        </w:trPr>
        <w:tc>
          <w:tcPr>
            <w:tcW w:w="193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3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/search/withhold_status</w:t>
            </w:r>
          </w:p>
        </w:tc>
      </w:tr>
      <w:tr>
        <w:tblPrEx>
          <w:tblLayout w:type="fixed"/>
          <w:tblCellMar>
            <w:top w:w="0" w:type="dxa"/>
            <w:left w:w="108" w:type="dxa"/>
            <w:bottom w:w="0" w:type="dxa"/>
            <w:right w:w="108" w:type="dxa"/>
          </w:tblCellMar>
        </w:tblPrEx>
        <w:trPr>
          <w:trHeight w:val="355" w:hRule="atLeast"/>
        </w:trPr>
        <w:tc>
          <w:tcPr>
            <w:tcW w:w="193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3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37"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33"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异步</w:t>
            </w:r>
          </w:p>
        </w:tc>
      </w:tr>
      <w:tr>
        <w:tblPrEx>
          <w:tblLayout w:type="fixed"/>
          <w:tblCellMar>
            <w:top w:w="0" w:type="dxa"/>
            <w:left w:w="108" w:type="dxa"/>
            <w:bottom w:w="0" w:type="dxa"/>
            <w:right w:w="108" w:type="dxa"/>
          </w:tblCellMar>
        </w:tblPrEx>
        <w:trPr>
          <w:trHeight w:val="355" w:hRule="atLeast"/>
        </w:trPr>
        <w:tc>
          <w:tcPr>
            <w:tcW w:w="1937"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33"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3"/>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batch_order_no</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批次号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s="宋体"/>
                <w:color w:val="000000"/>
                <w:sz w:val="18"/>
                <w:szCs w:val="18"/>
              </w:rPr>
              <w:t>pay_code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ascii="Verdana" w:hAnsi="Verdana" w:eastAsia="宋体"/>
                <w:color w:val="000000"/>
                <w:sz w:val="18"/>
                <w:szCs w:val="18"/>
              </w:rPr>
              <w:t>3)</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宋体" w:hAnsi="宋体" w:eastAsia="宋体"/>
                <w:sz w:val="18"/>
                <w:szCs w:val="18"/>
              </w:rPr>
            </w:pPr>
            <w:r>
              <w:rPr>
                <w:rFonts w:hint="eastAsia" w:ascii="宋体" w:hAnsi="宋体" w:eastAsia="宋体"/>
                <w:sz w:val="18"/>
                <w:szCs w:val="18"/>
              </w:rPr>
              <w:t>渠道号</w:t>
            </w:r>
          </w:p>
        </w:tc>
      </w:tr>
    </w:tbl>
    <w:p>
      <w:pPr>
        <w:ind w:left="480" w:firstLine="0" w:firstLineChars="0"/>
      </w:pPr>
      <w:r>
        <w:rPr>
          <w:rFonts w:hint="eastAsia" w:ascii="宋体" w:hAnsi="宋体" w:eastAsia="宋体"/>
        </w:rPr>
        <w:tab/>
      </w:r>
    </w:p>
    <w:p>
      <w:pPr>
        <w:ind w:left="480" w:firstLine="0" w:firstLineChars="0"/>
      </w:pPr>
      <w:r>
        <w:rPr>
          <w:rFonts w:hint="eastAsia" w:ascii="宋体" w:hAnsi="宋体" w:eastAsia="宋体"/>
        </w:rPr>
        <w:t>响应</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lang w:eastAsia="zh-CN"/>
              </w:rPr>
              <w:t>{"recode":"10000","remsg":"成功","sign":"","order_no":"",</w:t>
            </w:r>
            <w:r>
              <w:rPr>
                <w:rFonts w:hint="eastAsia" w:ascii="Verdana" w:hAnsi="Verdana" w:eastAsia="宋体"/>
                <w:color w:val="000000"/>
                <w:sz w:val="18"/>
                <w:szCs w:val="18"/>
              </w:rPr>
              <w:t>"</w:t>
            </w:r>
            <w:r>
              <w:rPr>
                <w:rFonts w:ascii="Verdana" w:hAnsi="Verdana" w:cs="宋体"/>
                <w:color w:val="000000"/>
                <w:sz w:val="18"/>
                <w:szCs w:val="18"/>
              </w:rPr>
              <w:t>trans</w:t>
            </w:r>
            <w:r>
              <w:rPr>
                <w:rFonts w:hint="eastAsia" w:ascii="Verdana" w:hAnsi="Verdana" w:eastAsia="宋体"/>
                <w:color w:val="000000"/>
                <w:sz w:val="18"/>
                <w:szCs w:val="18"/>
              </w:rPr>
              <w:t>_date":""</w:t>
            </w:r>
            <w:r>
              <w:rPr>
                <w:rFonts w:hint="eastAsia" w:ascii="Verdana" w:hAnsi="Verdana" w:eastAsia="宋体"/>
                <w:color w:val="000000"/>
                <w:sz w:val="18"/>
                <w:szCs w:val="18"/>
                <w:lang w:val="en-US" w:eastAsia="zh-CN"/>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eastAsia="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eastAsia="宋体"/>
                <w:color w:val="000000"/>
                <w:sz w:val="18"/>
                <w:szCs w:val="18"/>
              </w:rPr>
            </w:pPr>
            <w:r>
              <w:rPr>
                <w:rFonts w:hint="eastAsia" w:ascii="Verdana" w:hAnsi="Verdana" w:eastAsia="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ind w:firstLine="480"/>
        <w:rPr>
          <w:rFonts w:eastAsiaTheme="minorEastAsia"/>
        </w:rPr>
      </w:pPr>
    </w:p>
    <w:p>
      <w:pPr>
        <w:ind w:left="480" w:firstLine="0" w:firstLineChars="0"/>
      </w:pPr>
      <w:r>
        <w:rPr>
          <w:rFonts w:hint="eastAsia" w:ascii="宋体" w:hAnsi="宋体" w:eastAsia="宋体"/>
        </w:rPr>
        <w:t>异步回调</w:t>
      </w:r>
    </w:p>
    <w:tbl>
      <w:tblPr>
        <w:tblStyle w:val="23"/>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eastAsia="zh-CN"/>
              </w:rPr>
              <w:t>{"recode":"10000","remsg":"成功",</w:t>
            </w:r>
            <w:r>
              <w:rPr>
                <w:rFonts w:hint="eastAsia" w:ascii="Verdana" w:hAnsi="Verdana" w:eastAsia="宋体"/>
                <w:color w:val="000000"/>
                <w:sz w:val="18"/>
                <w:szCs w:val="18"/>
              </w:rPr>
              <w:t>"</w:t>
            </w:r>
            <w:r>
              <w:rPr>
                <w:rFonts w:ascii="Verdana" w:hAnsi="Verdana" w:eastAsia="宋体"/>
                <w:color w:val="000000"/>
                <w:sz w:val="18"/>
                <w:szCs w:val="18"/>
              </w:rPr>
              <w:t>total_num</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w:t>
            </w:r>
            <w:r>
              <w:rPr>
                <w:rFonts w:hint="eastAsia" w:ascii="Verdana" w:hAnsi="Verdana" w:eastAsia="宋体"/>
                <w:color w:val="000000"/>
                <w:sz w:val="18"/>
                <w:szCs w:val="18"/>
              </w:rPr>
              <w:t>"</w:t>
            </w:r>
            <w:r>
              <w:rPr>
                <w:rFonts w:ascii="Verdana" w:hAnsi="Verdana" w:eastAsia="宋体"/>
                <w:color w:val="000000"/>
                <w:sz w:val="18"/>
                <w:szCs w:val="18"/>
              </w:rPr>
              <w:t>total_balance</w:t>
            </w:r>
            <w:r>
              <w:rPr>
                <w:rFonts w:hint="eastAsia" w:ascii="Verdana" w:hAnsi="Verdana" w:eastAsia="宋体"/>
                <w:color w:val="000000"/>
                <w:sz w:val="18"/>
                <w:szCs w:val="18"/>
              </w:rPr>
              <w:t>":""</w:t>
            </w:r>
          </w:p>
          <w:p>
            <w:pPr>
              <w:ind w:firstLine="0" w:firstLineChars="0"/>
              <w:jc w:val="left"/>
              <w:rPr>
                <w:rFonts w:hint="eastAsia" w:ascii="Verdana" w:hAnsi="Verdana" w:eastAsia="宋体" w:cs="宋体"/>
                <w:color w:val="000000"/>
                <w:sz w:val="18"/>
                <w:szCs w:val="18"/>
                <w:lang w:eastAsia="zh-CN"/>
              </w:rPr>
            </w:pPr>
            <w:r>
              <w:rPr>
                <w:rFonts w:hint="eastAsia" w:ascii="Verdana" w:hAnsi="Verdana" w:eastAsia="宋体"/>
                <w:color w:val="000000"/>
                <w:sz w:val="18"/>
                <w:szCs w:val="18"/>
                <w:lang w:eastAsia="zh-CN"/>
              </w:rPr>
              <w:t>"sign":"","order_no":"",</w:t>
            </w:r>
            <w:r>
              <w:rPr>
                <w:rFonts w:hint="eastAsia" w:ascii="Verdana" w:hAnsi="Verdana" w:eastAsia="宋体"/>
                <w:color w:val="000000"/>
                <w:sz w:val="18"/>
                <w:szCs w:val="18"/>
              </w:rPr>
              <w:t>"</w:t>
            </w:r>
            <w:r>
              <w:rPr>
                <w:rFonts w:ascii="Verdana" w:hAnsi="Verdana" w:cs="宋体"/>
                <w:color w:val="000000"/>
                <w:sz w:val="18"/>
                <w:szCs w:val="18"/>
              </w:rPr>
              <w:t>trans</w:t>
            </w:r>
            <w:r>
              <w:rPr>
                <w:rFonts w:hint="eastAsia" w:ascii="Verdana" w:hAnsi="Verdana" w:eastAsia="宋体"/>
                <w:color w:val="000000"/>
                <w:sz w:val="18"/>
                <w:szCs w:val="18"/>
              </w:rPr>
              <w:t>_date":""}</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total_num</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总笔数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total_balance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总金额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查询订单成功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data.detail_no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hint="eastAsia" w:ascii="Verdana" w:hAnsi="Verdana" w:cs="宋体" w:eastAsiaTheme="minorEastAsia"/>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r>
              <w:t xml:space="preserve"> </w:t>
            </w:r>
            <w:r>
              <w:rPr>
                <w:rFonts w:ascii="Verdana" w:hAnsi="Verdana" w:eastAsia="宋体"/>
                <w:color w:val="000000"/>
                <w:sz w:val="18"/>
                <w:szCs w:val="18"/>
              </w:rPr>
              <w:t>occur_balance</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hint="eastAsia" w:ascii="Verdana" w:hAnsi="Verdana" w:cs="宋体" w:eastAsiaTheme="minorEastAsia"/>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r>
              <w:t xml:space="preserve"> </w:t>
            </w:r>
            <w:r>
              <w:rPr>
                <w:rFonts w:ascii="Verdana" w:hAnsi="Verdana" w:eastAsia="宋体"/>
                <w:color w:val="000000"/>
                <w:sz w:val="18"/>
                <w:szCs w:val="18"/>
              </w:rPr>
              <w:t>summary</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ascii="Verdana" w:hAnsi="Verdana" w:cs="宋体" w:eastAsiaTheme="minorEastAsia"/>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摘要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r>
              <w:t xml:space="preserve"> </w:t>
            </w:r>
            <w:r>
              <w:rPr>
                <w:rFonts w:ascii="Verdana" w:hAnsi="Verdana" w:eastAsia="宋体"/>
                <w:color w:val="000000"/>
                <w:sz w:val="18"/>
                <w:szCs w:val="18"/>
              </w:rPr>
              <w:t>client_name</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hint="eastAsia" w:ascii="Verdana" w:hAnsi="Verdana" w:cs="宋体" w:eastAsiaTheme="minorEastAsia"/>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tabs>
                <w:tab w:val="left" w:pos="1643"/>
              </w:tabs>
              <w:ind w:firstLine="360"/>
              <w:rPr>
                <w:rFonts w:ascii="Verdana" w:hAnsi="Verdana" w:eastAsia="宋体"/>
                <w:color w:val="000000"/>
                <w:sz w:val="18"/>
                <w:szCs w:val="18"/>
              </w:rPr>
            </w:pPr>
            <w:r>
              <w:rPr>
                <w:rFonts w:ascii="Verdana" w:hAnsi="Verdana" w:eastAsia="宋体"/>
                <w:color w:val="000000"/>
                <w:sz w:val="18"/>
                <w:szCs w:val="18"/>
              </w:rPr>
              <w:t>客户姓名</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r>
              <w:t xml:space="preserve"> </w:t>
            </w:r>
            <w:r>
              <w:rPr>
                <w:rFonts w:ascii="Verdana" w:hAnsi="Verdana" w:eastAsia="宋体"/>
                <w:color w:val="000000"/>
                <w:sz w:val="18"/>
                <w:szCs w:val="18"/>
              </w:rPr>
              <w:t>card_no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hint="eastAsia" w:ascii="Verdana" w:hAnsi="Verdana" w:cs="宋体" w:eastAsiaTheme="minorEastAsia"/>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tabs>
                <w:tab w:val="left" w:pos="1643"/>
              </w:tabs>
              <w:ind w:firstLine="360"/>
              <w:rPr>
                <w:rFonts w:ascii="Verdana" w:hAnsi="Verdana" w:eastAsia="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r>
              <w:t xml:space="preserve"> </w:t>
            </w:r>
            <w:r>
              <w:rPr>
                <w:rFonts w:ascii="Verdana" w:hAnsi="Verdana" w:eastAsia="宋体"/>
                <w:color w:val="000000"/>
                <w:sz w:val="18"/>
                <w:szCs w:val="18"/>
              </w:rPr>
              <w:t>status</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hint="eastAsia" w:ascii="Verdana" w:hAnsi="Verdana" w:cs="宋体" w:eastAsiaTheme="minorEastAsia"/>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tabs>
                <w:tab w:val="left" w:pos="1643"/>
              </w:tabs>
              <w:ind w:firstLine="360"/>
              <w:rPr>
                <w:rFonts w:hint="eastAsia" w:ascii="Verdana" w:hAnsi="Verdana" w:eastAsia="微软雅黑"/>
                <w:color w:val="000000"/>
                <w:sz w:val="18"/>
                <w:szCs w:val="18"/>
                <w:lang w:eastAsia="zh-CN"/>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del w:id="1842" w:author="Bay" w:date="2018-06-15T18:02:55Z">
              <w:r>
                <w:rPr>
                  <w:rFonts w:hint="eastAsia" w:ascii="Verdana" w:hAnsi="Verdana" w:eastAsia="宋体"/>
                  <w:color w:val="000000"/>
                  <w:sz w:val="18"/>
                  <w:szCs w:val="18"/>
                </w:rPr>
                <w:delText>（</w:delText>
              </w:r>
            </w:del>
            <w:ins w:id="1843" w:author="Bay" w:date="2018-06-15T18:02:55Z">
              <w:r>
                <w:rPr>
                  <w:rFonts w:hint="eastAsia" w:ascii="Verdana" w:hAnsi="Verdana" w:eastAsia="宋体"/>
                  <w:color w:val="000000"/>
                  <w:sz w:val="18"/>
                  <w:szCs w:val="18"/>
                  <w:lang w:eastAsia="zh-CN"/>
                </w:rPr>
                <w:t>(</w:t>
              </w:r>
            </w:ins>
            <w:r>
              <w:rPr>
                <w:rFonts w:ascii="Verdana" w:hAnsi="Verdana" w:cs="宋体"/>
                <w:color w:val="000000"/>
                <w:sz w:val="18"/>
                <w:szCs w:val="18"/>
              </w:rPr>
              <w:t>0-</w:t>
            </w:r>
            <w:r>
              <w:rPr>
                <w:rFonts w:hint="eastAsia" w:ascii="Verdana" w:hAnsi="Verdana" w:eastAsia="宋体"/>
                <w:color w:val="000000"/>
                <w:sz w:val="18"/>
                <w:szCs w:val="18"/>
              </w:rPr>
              <w:t xml:space="preserve">处理中 </w:t>
            </w:r>
            <w:r>
              <w:rPr>
                <w:rFonts w:ascii="Verdana" w:hAnsi="Verdana" w:cs="宋体"/>
                <w:color w:val="000000"/>
                <w:sz w:val="18"/>
                <w:szCs w:val="18"/>
              </w:rPr>
              <w:t>1-</w:t>
            </w:r>
            <w:r>
              <w:rPr>
                <w:rFonts w:hint="eastAsia" w:ascii="Verdana" w:hAnsi="Verdana" w:eastAsia="宋体"/>
                <w:color w:val="000000"/>
                <w:sz w:val="18"/>
                <w:szCs w:val="18"/>
              </w:rPr>
              <w:t xml:space="preserve">成功 </w:t>
            </w:r>
            <w:r>
              <w:rPr>
                <w:rFonts w:ascii="Verdana" w:hAnsi="Verdana" w:cs="宋体"/>
                <w:color w:val="000000"/>
                <w:sz w:val="18"/>
                <w:szCs w:val="18"/>
              </w:rPr>
              <w:t>2-</w:t>
            </w:r>
            <w:r>
              <w:rPr>
                <w:rFonts w:hint="eastAsia" w:ascii="Verdana" w:hAnsi="Verdana" w:eastAsia="宋体"/>
                <w:color w:val="000000"/>
                <w:sz w:val="18"/>
                <w:szCs w:val="18"/>
              </w:rPr>
              <w:t>失败 11-</w:t>
            </w:r>
            <w:r>
              <w:rPr>
                <w:rFonts w:hint="eastAsia" w:ascii="宋体" w:hAnsi="宋体" w:eastAsia="宋体"/>
                <w:color w:val="000000"/>
                <w:sz w:val="18"/>
                <w:szCs w:val="18"/>
              </w:rPr>
              <w:t xml:space="preserve">请求成功 </w:t>
            </w:r>
            <w:r>
              <w:rPr>
                <w:rFonts w:hint="eastAsia" w:ascii="Verdana" w:hAnsi="Verdana" w:eastAsia="宋体"/>
                <w:color w:val="000000"/>
                <w:sz w:val="18"/>
                <w:szCs w:val="18"/>
              </w:rPr>
              <w:t>12-</w:t>
            </w:r>
            <w:r>
              <w:rPr>
                <w:rFonts w:hint="eastAsia" w:ascii="宋体" w:hAnsi="宋体" w:eastAsia="宋体"/>
                <w:color w:val="000000"/>
                <w:sz w:val="18"/>
                <w:szCs w:val="18"/>
              </w:rPr>
              <w:t xml:space="preserve">请求失败 </w:t>
            </w:r>
            <w:r>
              <w:rPr>
                <w:rFonts w:hint="eastAsia" w:ascii="Verdana" w:hAnsi="Verdana" w:eastAsia="宋体"/>
                <w:color w:val="000000"/>
                <w:sz w:val="18"/>
                <w:szCs w:val="18"/>
              </w:rPr>
              <w:t>21-</w:t>
            </w:r>
            <w:r>
              <w:rPr>
                <w:rFonts w:hint="eastAsia" w:ascii="宋体" w:hAnsi="宋体" w:eastAsia="宋体"/>
                <w:color w:val="000000"/>
                <w:sz w:val="18"/>
                <w:szCs w:val="18"/>
              </w:rPr>
              <w:t xml:space="preserve">确认成功 </w:t>
            </w:r>
            <w:r>
              <w:rPr>
                <w:rFonts w:hint="eastAsia" w:ascii="Verdana" w:hAnsi="Verdana" w:eastAsia="宋体"/>
                <w:color w:val="000000"/>
                <w:sz w:val="18"/>
                <w:szCs w:val="18"/>
              </w:rPr>
              <w:t>22-</w:t>
            </w:r>
            <w:r>
              <w:rPr>
                <w:rFonts w:hint="eastAsia" w:ascii="宋体" w:hAnsi="宋体" w:eastAsia="宋体"/>
                <w:color w:val="000000"/>
                <w:sz w:val="18"/>
                <w:szCs w:val="18"/>
              </w:rPr>
              <w:t>确认失败</w:t>
            </w:r>
            <w:del w:id="1844" w:author="Bay" w:date="2018-06-15T18:03:18Z">
              <w:r>
                <w:rPr>
                  <w:rFonts w:hint="eastAsia" w:ascii="微软雅黑" w:hAnsi="微软雅黑" w:eastAsia="微软雅黑" w:cs="微软雅黑"/>
                  <w:color w:val="000000"/>
                  <w:sz w:val="18"/>
                  <w:szCs w:val="18"/>
                </w:rPr>
                <w:delText>）</w:delText>
              </w:r>
            </w:del>
            <w:ins w:id="1845" w:author="Bay" w:date="2018-06-15T18:03:18Z">
              <w:r>
                <w:rPr>
                  <w:rFonts w:hint="eastAsia" w:ascii="微软雅黑" w:hAnsi="微软雅黑" w:eastAsia="微软雅黑" w:cs="微软雅黑"/>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eastAsia="宋体"/>
                <w:color w:val="000000"/>
                <w:sz w:val="18"/>
                <w:szCs w:val="18"/>
              </w:rPr>
              <w:t>data.</w:t>
            </w:r>
            <w:r>
              <w:t xml:space="preserve"> </w:t>
            </w:r>
            <w:r>
              <w:rPr>
                <w:rFonts w:ascii="Verdana" w:hAnsi="Verdana" w:eastAsia="宋体"/>
                <w:color w:val="000000"/>
                <w:sz w:val="18"/>
                <w:szCs w:val="18"/>
              </w:rPr>
              <w:t>fail_cause</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eastAsiaTheme="minorEastAsia"/>
                <w:color w:val="000000"/>
                <w:sz w:val="18"/>
                <w:szCs w:val="18"/>
              </w:rPr>
            </w:pPr>
            <w:r>
              <w:rPr>
                <w:rFonts w:hint="eastAsia" w:ascii="Verdana" w:hAnsi="Verdana" w:cs="宋体" w:eastAsiaTheme="minorEastAsia"/>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tabs>
                <w:tab w:val="left" w:pos="1643"/>
              </w:tabs>
              <w:ind w:firstLine="360"/>
              <w:rPr>
                <w:rFonts w:ascii="Verdana" w:hAnsi="Verdana" w:eastAsia="宋体"/>
                <w:color w:val="000000"/>
                <w:sz w:val="18"/>
                <w:szCs w:val="18"/>
              </w:rPr>
            </w:pPr>
            <w:r>
              <w:rPr>
                <w:rFonts w:hint="eastAsia" w:ascii="Verdana" w:hAnsi="Verdana" w:eastAsia="宋体"/>
                <w:color w:val="000000"/>
                <w:sz w:val="18"/>
                <w:szCs w:val="18"/>
              </w:rPr>
              <w:t>失败原因</w:t>
            </w:r>
          </w:p>
        </w:tc>
      </w:tr>
    </w:tbl>
    <w:p>
      <w:pPr>
        <w:rPr>
          <w:rFonts w:hint="eastAsia" w:ascii="Verdana" w:hAnsi="Verdana" w:eastAsia="宋体"/>
          <w:sz w:val="21"/>
          <w:szCs w:val="21"/>
        </w:rPr>
      </w:pPr>
    </w:p>
    <w:p>
      <w:pPr>
        <w:pStyle w:val="4"/>
        <w:numPr>
          <w:ilvl w:val="2"/>
          <w:numId w:val="0"/>
        </w:numPr>
        <w:ind w:left="1200" w:leftChars="0"/>
        <w:rPr>
          <w:rFonts w:hint="eastAsia"/>
          <w:b/>
          <w:color w:val="auto"/>
        </w:rPr>
      </w:pPr>
      <w:r>
        <w:rPr>
          <w:rFonts w:hint="eastAsia" w:eastAsia="宋体"/>
          <w:b/>
          <w:color w:val="auto"/>
          <w:lang w:val="en-US" w:eastAsia="zh-CN"/>
        </w:rPr>
        <w:t>4.4.14</w:t>
      </w:r>
      <w:r>
        <w:rPr>
          <w:rFonts w:hint="eastAsia"/>
          <w:b/>
          <w:color w:val="auto"/>
        </w:rPr>
        <w:t>平台真实</w:t>
      </w:r>
      <w:r>
        <w:rPr>
          <w:b/>
          <w:color w:val="auto"/>
        </w:rPr>
        <w:t>账务往来明细查询</w:t>
      </w:r>
      <w:r>
        <w:commentReference w:id="15"/>
      </w:r>
    </w:p>
    <w:p>
      <w:pPr>
        <w:rPr>
          <w:rFonts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01"/>
        <w:gridCol w:w="6369"/>
      </w:tblGrid>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6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查询平台在开立的实体账户实时余额</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请求地址</w:t>
            </w:r>
          </w:p>
        </w:tc>
        <w:tc>
          <w:tcPr>
            <w:tcW w:w="636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/search/accounting_detail</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6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36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0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6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del w:id="1846" w:author="Bay" w:date="2018-06-15T14:44:24Z">
              <w:r>
                <w:rPr>
                  <w:rFonts w:hint="eastAsia"/>
                </w:rPr>
                <w:delText>/GET</w:delText>
              </w:r>
            </w:del>
          </w:p>
        </w:tc>
      </w:tr>
    </w:tbl>
    <w:p>
      <w:pPr>
        <w:ind w:firstLine="720"/>
        <w:rPr>
          <w:rFonts w:ascii="宋体" w:hAnsi="宋体" w:eastAsia="宋体"/>
          <w:sz w:val="36"/>
          <w:szCs w:val="36"/>
        </w:rPr>
      </w:pPr>
      <w:r>
        <w:rPr>
          <w:rFonts w:hint="eastAsia" w:ascii="宋体" w:hAnsi="宋体" w:eastAsia="宋体"/>
          <w:sz w:val="36"/>
          <w:szCs w:val="36"/>
        </w:rPr>
        <w:t xml:space="preserve"> </w:t>
      </w:r>
    </w:p>
    <w:p>
      <w:pPr>
        <w:rPr>
          <w:rFonts w:hint="eastAsia" w:ascii="宋体" w:hAnsi="宋体" w:eastAsia="宋体"/>
          <w:sz w:val="21"/>
          <w:szCs w:val="21"/>
        </w:rPr>
      </w:pPr>
      <w:r>
        <w:rPr>
          <w:rFonts w:hint="eastAsia" w:ascii="宋体" w:hAnsi="宋体" w:eastAsia="宋体"/>
          <w:sz w:val="21"/>
          <w:szCs w:val="21"/>
        </w:rPr>
        <w:t>请求参数【包含公共报文头】：</w:t>
      </w:r>
    </w:p>
    <w:tbl>
      <w:tblPr>
        <w:tblStyle w:val="23"/>
        <w:tblW w:w="8130" w:type="dxa"/>
        <w:tblInd w:w="131" w:type="dxa"/>
        <w:tblLayout w:type="fixed"/>
        <w:tblCellMar>
          <w:top w:w="0" w:type="dxa"/>
          <w:left w:w="108" w:type="dxa"/>
          <w:bottom w:w="0" w:type="dxa"/>
          <w:right w:w="108" w:type="dxa"/>
        </w:tblCellMar>
      </w:tblPr>
      <w:tblGrid>
        <w:gridCol w:w="2355"/>
        <w:gridCol w:w="834"/>
        <w:gridCol w:w="1244"/>
        <w:gridCol w:w="3697"/>
        <w:tblGridChange w:id="1847">
          <w:tblGrid>
            <w:gridCol w:w="2355"/>
            <w:gridCol w:w="834"/>
            <w:gridCol w:w="1244"/>
            <w:gridCol w:w="3697"/>
          </w:tblGrid>
        </w:tblGridChange>
      </w:tblGrid>
      <w:tr>
        <w:tblPrEx>
          <w:tblLayout w:type="fixed"/>
          <w:tblCellMar>
            <w:top w:w="0" w:type="dxa"/>
            <w:left w:w="108" w:type="dxa"/>
            <w:bottom w:w="0" w:type="dxa"/>
            <w:right w:w="108" w:type="dxa"/>
          </w:tblCellMar>
        </w:tblPrEx>
        <w:trPr>
          <w:trHeight w:val="290"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1"/>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34" w:type="dxa"/>
            <w:tcBorders>
              <w:top w:val="double" w:color="8DB3E2" w:sz="2" w:space="0"/>
              <w:left w:val="nil"/>
              <w:bottom w:val="double" w:color="8DB3E2" w:sz="2" w:space="0"/>
              <w:right w:val="double" w:color="8DB3E2" w:sz="2" w:space="0"/>
            </w:tcBorders>
            <w:shd w:val="clear" w:color="auto" w:fill="FFFFFF"/>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44" w:type="dxa"/>
            <w:tcBorders>
              <w:top w:val="double" w:color="8DB3E2" w:sz="2" w:space="0"/>
              <w:left w:val="nil"/>
              <w:bottom w:val="double" w:color="8DB3E2" w:sz="2" w:space="0"/>
              <w:right w:val="double" w:color="8DB3E2" w:sz="2" w:space="0"/>
            </w:tcBorders>
            <w:shd w:val="clear" w:color="auto" w:fill="FFFFFF"/>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io_flag</w:t>
            </w:r>
          </w:p>
        </w:tc>
        <w:tc>
          <w:tcPr>
            <w:tcW w:w="83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往来标志</w:t>
            </w:r>
            <w:r>
              <w:rPr>
                <w:rFonts w:hint="eastAsia" w:ascii="宋体" w:hAnsi="宋体" w:eastAsia="宋体"/>
                <w:sz w:val="18"/>
                <w:szCs w:val="18"/>
              </w:rPr>
              <w:t>D:收款 C:付款</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date_from</w:t>
            </w:r>
          </w:p>
        </w:tc>
        <w:tc>
          <w:tcPr>
            <w:tcW w:w="83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C(8)</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开始日期</w:t>
            </w:r>
          </w:p>
        </w:tc>
      </w:tr>
      <w:tr>
        <w:tblPrEx>
          <w:tblLayout w:type="fixed"/>
          <w:tblCellMar>
            <w:top w:w="0" w:type="dxa"/>
            <w:left w:w="108" w:type="dxa"/>
            <w:bottom w:w="0" w:type="dxa"/>
            <w:right w:w="108" w:type="dxa"/>
          </w:tblCellMar>
        </w:tblPrEx>
        <w:trPr>
          <w:trHeight w:val="323"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date_to</w:t>
            </w:r>
          </w:p>
        </w:tc>
        <w:tc>
          <w:tcPr>
            <w:tcW w:w="834"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结束日期</w:t>
            </w:r>
          </w:p>
        </w:tc>
      </w:tr>
      <w:tr>
        <w:tblPrEx>
          <w:tblLayout w:type="fixed"/>
          <w:tblCellMar>
            <w:top w:w="0" w:type="dxa"/>
            <w:left w:w="108" w:type="dxa"/>
            <w:bottom w:w="0" w:type="dxa"/>
            <w:right w:w="108" w:type="dxa"/>
          </w:tblCellMar>
          <w:tblPrExChange w:id="1848" w:author="Bay" w:date="2018-06-15T14:43:45Z">
            <w:tblPrEx>
              <w:tblW w:w="8130" w:type="dxa"/>
              <w:tblLayout w:type="fixed"/>
              <w:tblCellMar>
                <w:top w:w="0" w:type="dxa"/>
                <w:left w:w="108" w:type="dxa"/>
                <w:bottom w:w="0" w:type="dxa"/>
                <w:right w:w="108" w:type="dxa"/>
              </w:tblCellMar>
            </w:tblPrEx>
          </w:tblPrExChange>
        </w:tblPrEx>
        <w:trPr>
          <w:trHeight w:val="785" w:hRule="atLeast"/>
          <w:trPrChange w:id="1848" w:author="Bay" w:date="2018-06-15T14:43:45Z">
            <w:trPr>
              <w:trHeight w:val="319" w:hRule="atLeast"/>
            </w:trPr>
          </w:trPrChange>
        </w:trPr>
        <w:tc>
          <w:tcPr>
            <w:tcW w:w="2355" w:type="dxa"/>
            <w:tcBorders>
              <w:top w:val="double" w:color="8DB3E2" w:sz="2" w:space="0"/>
              <w:left w:val="double" w:color="8DB3E2" w:sz="2" w:space="0"/>
              <w:bottom w:val="double" w:color="8DB3E2" w:sz="2" w:space="0"/>
              <w:right w:val="double" w:color="8DB3E2" w:sz="2" w:space="0"/>
            </w:tcBorders>
            <w:shd w:val="clear" w:color="auto" w:fill="B8CCE4"/>
            <w:tcPrChange w:id="1849" w:author="Bay" w:date="2018-06-15T14:43:45Z">
              <w:tcPr>
                <w:tcW w:w="2355" w:type="dxa"/>
                <w:tcBorders>
                  <w:top w:val="double" w:color="8DB3E2" w:sz="2" w:space="0"/>
                  <w:left w:val="double" w:color="8DB3E2" w:sz="2" w:space="0"/>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ascii="Verdana" w:hAnsi="Verdana" w:cs="宋体"/>
                <w:color w:val="000000"/>
                <w:sz w:val="18"/>
                <w:szCs w:val="18"/>
              </w:rPr>
              <w:t>account_type</w:t>
            </w:r>
          </w:p>
        </w:tc>
        <w:tc>
          <w:tcPr>
            <w:tcW w:w="834" w:type="dxa"/>
            <w:tcBorders>
              <w:top w:val="double" w:color="8DB3E2" w:sz="2" w:space="0"/>
              <w:left w:val="nil"/>
              <w:bottom w:val="double" w:color="8DB3E2" w:sz="2" w:space="0"/>
              <w:right w:val="double" w:color="8DB3E2" w:sz="2" w:space="0"/>
            </w:tcBorders>
            <w:shd w:val="clear" w:color="auto" w:fill="B8CCE4"/>
            <w:tcPrChange w:id="1850" w:author="Bay" w:date="2018-06-15T14:43:45Z">
              <w:tcPr>
                <w:tcW w:w="834" w:type="dxa"/>
                <w:tcBorders>
                  <w:top w:val="double" w:color="8DB3E2" w:sz="2" w:space="0"/>
                  <w:left w:val="nil"/>
                  <w:bottom w:val="double" w:color="8DB3E2" w:sz="2" w:space="0"/>
                  <w:right w:val="double" w:color="8DB3E2" w:sz="2" w:space="0"/>
                </w:tcBorders>
                <w:shd w:val="clear" w:color="auto" w:fill="B8CCE4"/>
              </w:tcPr>
            </w:tcPrChange>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Change w:id="1851" w:author="Bay" w:date="2018-06-15T14:43:45Z">
              <w:tcPr>
                <w:tcW w:w="1244" w:type="dxa"/>
                <w:tcBorders>
                  <w:top w:val="double" w:color="8DB3E2" w:sz="2" w:space="0"/>
                  <w:left w:val="nil"/>
                  <w:bottom w:val="double" w:color="8DB3E2" w:sz="2" w:space="0"/>
                  <w:right w:val="double" w:color="8DB3E2" w:sz="2" w:space="0"/>
                </w:tcBorders>
                <w:shd w:val="clear" w:color="auto" w:fill="B8CCE4"/>
              </w:tcPr>
            </w:tcPrChange>
          </w:tcPr>
          <w:p>
            <w:pPr>
              <w:ind w:firstLine="36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w:t>
            </w:r>
          </w:p>
        </w:tc>
        <w:tc>
          <w:tcPr>
            <w:tcW w:w="3697" w:type="dxa"/>
            <w:tcBorders>
              <w:top w:val="double" w:color="8DB3E2" w:sz="2" w:space="0"/>
              <w:left w:val="nil"/>
              <w:bottom w:val="double" w:color="8DB3E2" w:sz="2" w:space="0"/>
              <w:right w:val="double" w:color="8DB3E2" w:sz="2" w:space="0"/>
            </w:tcBorders>
            <w:shd w:val="clear" w:color="auto" w:fill="B8CCE4"/>
            <w:tcPrChange w:id="1852" w:author="Bay" w:date="2018-06-15T14:43:45Z">
              <w:tcPr>
                <w:tcW w:w="3697" w:type="dxa"/>
                <w:tcBorders>
                  <w:top w:val="double" w:color="8DB3E2" w:sz="2" w:space="0"/>
                  <w:left w:val="nil"/>
                  <w:bottom w:val="double" w:color="8DB3E2" w:sz="2" w:space="0"/>
                  <w:right w:val="double" w:color="8DB3E2" w:sz="2" w:space="0"/>
                </w:tcBorders>
                <w:shd w:val="clear" w:color="auto" w:fill="B8CCE4"/>
              </w:tcPr>
            </w:tcPrChange>
          </w:tcPr>
          <w:p>
            <w:pPr>
              <w:ind w:firstLine="360"/>
              <w:rPr>
                <w:rFonts w:ascii="Verdana" w:hAnsi="Verdana" w:cs="宋体"/>
                <w:color w:val="000000"/>
                <w:sz w:val="18"/>
                <w:szCs w:val="18"/>
              </w:rPr>
            </w:pPr>
            <w:r>
              <w:rPr>
                <w:rFonts w:hint="eastAsia" w:ascii="Verdana" w:hAnsi="Verdana" w:eastAsia="宋体"/>
                <w:color w:val="000000"/>
                <w:sz w:val="18"/>
                <w:szCs w:val="18"/>
              </w:rPr>
              <w:t>账户类型，</w:t>
            </w:r>
            <w:r>
              <w:rPr>
                <w:rFonts w:ascii="Verdana" w:hAnsi="Verdana" w:cs="宋体"/>
                <w:color w:val="000000"/>
                <w:sz w:val="18"/>
                <w:szCs w:val="18"/>
              </w:rPr>
              <w:t xml:space="preserve">  01-</w:t>
            </w:r>
            <w:r>
              <w:rPr>
                <w:rFonts w:ascii="宋体" w:hAnsi="宋体" w:eastAsia="宋体" w:cs="宋体"/>
                <w:color w:val="000000"/>
                <w:sz w:val="18"/>
                <w:szCs w:val="18"/>
              </w:rPr>
              <w:t>存管汇总账户</w:t>
            </w:r>
          </w:p>
          <w:p>
            <w:pPr>
              <w:ind w:firstLine="360"/>
              <w:rPr>
                <w:rFonts w:ascii="Verdana" w:hAnsi="Verdana" w:cs="宋体"/>
                <w:color w:val="000000"/>
                <w:sz w:val="18"/>
                <w:szCs w:val="18"/>
              </w:rPr>
            </w:pPr>
            <w:r>
              <w:rPr>
                <w:rFonts w:ascii="Verdana" w:hAnsi="Verdana" w:cs="宋体"/>
                <w:color w:val="000000"/>
                <w:sz w:val="18"/>
                <w:szCs w:val="18"/>
              </w:rPr>
              <w:t xml:space="preserve">    </w:t>
            </w:r>
            <w:r>
              <w:rPr>
                <w:rFonts w:hint="eastAsia" w:ascii="Verdana" w:hAnsi="Verdana" w:eastAsia="宋体" w:cs="宋体"/>
                <w:color w:val="000000"/>
                <w:sz w:val="18"/>
                <w:szCs w:val="18"/>
                <w:lang w:val="en-US" w:eastAsia="zh-CN"/>
              </w:rPr>
              <w:t xml:space="preserve">            </w:t>
            </w:r>
            <w:r>
              <w:rPr>
                <w:rFonts w:ascii="Verdana" w:hAnsi="Verdana" w:cs="宋体"/>
                <w:color w:val="000000"/>
                <w:sz w:val="18"/>
                <w:szCs w:val="18"/>
              </w:rPr>
              <w:t>02-</w:t>
            </w:r>
            <w:r>
              <w:rPr>
                <w:rFonts w:ascii="宋体" w:hAnsi="宋体" w:eastAsia="宋体" w:cs="宋体"/>
                <w:color w:val="000000"/>
                <w:sz w:val="18"/>
                <w:szCs w:val="18"/>
              </w:rPr>
              <w:t>自有资金账户</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default" w:ascii="Verdana" w:hAnsi="Verdana" w:eastAsia="Consolas" w:cs="Verdana"/>
                <w:color w:val="000000"/>
                <w:sz w:val="18"/>
                <w:szCs w:val="18"/>
              </w:rPr>
              <w:t>date_flag</w:t>
            </w:r>
          </w:p>
        </w:tc>
        <w:tc>
          <w:tcPr>
            <w:tcW w:w="834" w:type="dxa"/>
            <w:tcBorders>
              <w:top w:val="double" w:color="8DB3E2" w:sz="2" w:space="0"/>
              <w:left w:val="nil"/>
              <w:bottom w:val="double" w:color="8DB3E2" w:sz="2" w:space="0"/>
              <w:right w:val="double" w:color="8DB3E2" w:sz="2" w:space="0"/>
            </w:tcBorders>
            <w:shd w:val="clear" w:color="auto" w:fill="B8CCE4"/>
          </w:tcPr>
          <w:p>
            <w:pPr>
              <w:ind w:firstLine="36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36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C(1)</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HIS表示查询历史记录</w:t>
            </w:r>
            <w:r>
              <w:rPr>
                <w:rFonts w:hint="eastAsia" w:ascii="Verdana" w:hAnsi="Verdana" w:eastAsia="宋体" w:cs="宋体"/>
                <w:color w:val="000000"/>
                <w:sz w:val="18"/>
                <w:szCs w:val="18"/>
                <w:lang w:val="en-US" w:eastAsia="zh-CN"/>
              </w:rPr>
              <w:t>,CUR表示查询今天记录</w:t>
            </w:r>
          </w:p>
        </w:tc>
      </w:tr>
    </w:tbl>
    <w:p>
      <w:pPr>
        <w:ind w:firstLine="480"/>
      </w:pPr>
      <w: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{"io_flag:"</w:t>
            </w:r>
            <w:r>
              <w:rPr>
                <w:rFonts w:hint="eastAsia" w:ascii="宋体" w:hAnsi="宋体" w:eastAsia="宋体" w:cs="宋体"/>
                <w:color w:val="000000"/>
                <w:sz w:val="21"/>
                <w:szCs w:val="21"/>
                <w:lang w:val="en-US" w:eastAsia="zh-CN"/>
              </w:rPr>
              <w:t>D</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"date_from:"</w:t>
            </w:r>
            <w:r>
              <w:rPr>
                <w:rFonts w:hint="eastAsia" w:ascii="宋体" w:hAnsi="宋体" w:eastAsia="宋体" w:cs="宋体"/>
                <w:color w:val="000000"/>
                <w:sz w:val="21"/>
                <w:szCs w:val="21"/>
                <w:lang w:val="en-US" w:eastAsia="zh-CN"/>
              </w:rPr>
              <w:t>20180620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"date_to:"</w:t>
            </w:r>
            <w:r>
              <w:rPr>
                <w:rFonts w:hint="eastAsia" w:ascii="宋体" w:hAnsi="宋体" w:eastAsia="宋体" w:cs="宋体"/>
                <w:color w:val="000000"/>
                <w:sz w:val="21"/>
                <w:szCs w:val="21"/>
                <w:lang w:val="en-US" w:eastAsia="zh-CN"/>
              </w:rPr>
              <w:t>20180620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"account_type:"</w:t>
            </w:r>
            <w:r>
              <w:rPr>
                <w:rFonts w:hint="eastAsia" w:ascii="宋体" w:hAnsi="宋体" w:eastAsia="宋体" w:cs="宋体"/>
                <w:color w:val="000000"/>
                <w:sz w:val="21"/>
                <w:szCs w:val="21"/>
                <w:lang w:val="en-US" w:eastAsia="zh-CN"/>
              </w:rPr>
              <w:t>01</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"date_flag:"</w:t>
            </w:r>
            <w:r>
              <w:rPr>
                <w:rFonts w:hint="eastAsia" w:ascii="宋体" w:hAnsi="宋体" w:eastAsia="宋体" w:cs="宋体"/>
                <w:color w:val="000000"/>
                <w:sz w:val="21"/>
                <w:szCs w:val="21"/>
                <w:lang w:val="en-US" w:eastAsia="zh-CN"/>
              </w:rPr>
              <w:t>HIS</w:t>
            </w:r>
            <w:r>
              <w:rPr>
                <w:rFonts w:hint="eastAsia" w:ascii="宋体" w:hAnsi="宋体" w:eastAsia="宋体" w:cs="宋体"/>
                <w:color w:val="000000"/>
                <w:sz w:val="21"/>
                <w:szCs w:val="21"/>
              </w:rPr>
              <w:t>"}</w:t>
            </w:r>
          </w:p>
        </w:tc>
      </w:tr>
    </w:tbl>
    <w:p>
      <w:pPr>
        <w:ind w:firstLine="480"/>
      </w:pPr>
    </w:p>
    <w:p>
      <w:pPr>
        <w:ind w:firstLine="480"/>
      </w:pPr>
      <w:r>
        <w:t xml:space="preserve"> </w:t>
      </w:r>
    </w:p>
    <w:p>
      <w:pPr>
        <w:rPr>
          <w:rFonts w:ascii="宋体" w:hAnsi="宋体" w:eastAsia="宋体"/>
          <w:sz w:val="21"/>
          <w:szCs w:val="21"/>
        </w:rPr>
      </w:pPr>
      <w:r>
        <w:rPr>
          <w:rFonts w:hint="eastAsia" w:ascii="宋体" w:hAnsi="宋体" w:eastAsia="宋体"/>
          <w:sz w:val="21"/>
          <w:szCs w:val="21"/>
        </w:rPr>
        <w:t>响应参数</w:t>
      </w:r>
    </w:p>
    <w:tbl>
      <w:tblPr>
        <w:tblStyle w:val="23"/>
        <w:tblW w:w="8271" w:type="dxa"/>
        <w:tblInd w:w="131" w:type="dxa"/>
        <w:tblLayout w:type="fixed"/>
        <w:tblCellMar>
          <w:top w:w="0" w:type="dxa"/>
          <w:left w:w="108" w:type="dxa"/>
          <w:bottom w:w="0" w:type="dxa"/>
          <w:right w:w="108" w:type="dxa"/>
        </w:tblCellMar>
      </w:tblPr>
      <w:tblGrid>
        <w:gridCol w:w="1621"/>
        <w:gridCol w:w="764"/>
        <w:gridCol w:w="1042"/>
        <w:gridCol w:w="4514"/>
        <w:gridCol w:w="330"/>
      </w:tblGrid>
      <w:tr>
        <w:tblPrEx>
          <w:tblLayout w:type="fixed"/>
          <w:tblCellMar>
            <w:top w:w="0" w:type="dxa"/>
            <w:left w:w="108" w:type="dxa"/>
            <w:bottom w:w="0" w:type="dxa"/>
            <w:right w:w="108" w:type="dxa"/>
          </w:tblCellMar>
        </w:tblPrEx>
        <w:trPr>
          <w:gridAfter w:val="1"/>
          <w:wAfter w:w="330" w:type="dxa"/>
          <w:trHeight w:val="355" w:hRule="atLeast"/>
        </w:trPr>
        <w:tc>
          <w:tcPr>
            <w:tcW w:w="162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20"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gridAfter w:val="1"/>
          <w:wAfter w:w="330" w:type="dxa"/>
          <w:trHeight w:val="355" w:hRule="atLeast"/>
        </w:trPr>
        <w:tc>
          <w:tcPr>
            <w:tcW w:w="1621"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20"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{"data":"[{\"seq_no\":\"321316800\",\"text_note\":\"网银大额客户普贷往账(转帐)\",\"tran_date\":\"2018-02-26 14:03:55\",\"oppo_branch_id\":\"351179\",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\"tran_flag\":\"D\",\"oppo_acct\":\"\",\"oppo_name\":\"\",\"tran_amt\":\"803.0\"}]",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"order_no":"20180620044019",</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1"/>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data.tran_flag</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D:收款 C:付款</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tran_amt</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caps/>
                <w:sz w:val="18"/>
                <w:szCs w:val="18"/>
              </w:rPr>
              <w:t>转账金额</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oppo</w:t>
            </w:r>
            <w:r>
              <w:rPr>
                <w:rFonts w:hint="eastAsia" w:ascii="Verdana" w:hAnsi="Verdana" w:eastAsia="宋体"/>
                <w:color w:val="000000"/>
                <w:sz w:val="18"/>
                <w:szCs w:val="18"/>
              </w:rPr>
              <w:t>_acct</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对手账户</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oppo</w:t>
            </w:r>
            <w:r>
              <w:rPr>
                <w:rFonts w:hint="eastAsia" w:ascii="Verdana" w:hAnsi="Verdana" w:eastAsia="宋体"/>
                <w:color w:val="000000"/>
                <w:sz w:val="18"/>
                <w:szCs w:val="18"/>
              </w:rPr>
              <w:t>_name</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对手户名</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oppo</w:t>
            </w:r>
            <w:r>
              <w:rPr>
                <w:rFonts w:hint="eastAsia" w:ascii="Verdana" w:hAnsi="Verdana" w:eastAsia="宋体"/>
                <w:color w:val="000000"/>
                <w:sz w:val="18"/>
                <w:szCs w:val="18"/>
              </w:rPr>
              <w:t>_branch_id</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对手网点号</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hint="eastAsia" w:ascii="Consolas" w:hAnsi="Consolas" w:eastAsia="Consolas"/>
                <w:color w:val="000000"/>
                <w:sz w:val="22"/>
              </w:rPr>
              <w:t>tran_date</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sz w:val="18"/>
                <w:szCs w:val="18"/>
                <w:lang w:eastAsia="zh-CN"/>
              </w:rPr>
            </w:pP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summary</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sz w:val="18"/>
                <w:szCs w:val="18"/>
              </w:rPr>
            </w:pPr>
            <w:r>
              <w:rPr>
                <w:rFonts w:hint="eastAsia" w:ascii="宋体" w:hAnsi="宋体" w:eastAsia="宋体"/>
                <w:sz w:val="18"/>
                <w:szCs w:val="18"/>
              </w:rPr>
              <w:t>摘要</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text_note</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sz w:val="18"/>
                <w:szCs w:val="18"/>
              </w:rPr>
            </w:pPr>
            <w:r>
              <w:rPr>
                <w:rFonts w:hint="eastAsia" w:ascii="宋体" w:hAnsi="宋体" w:eastAsia="宋体"/>
                <w:sz w:val="18"/>
                <w:szCs w:val="18"/>
              </w:rPr>
              <w:t>附言用途</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text_remark</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sz w:val="18"/>
                <w:szCs w:val="18"/>
              </w:rPr>
            </w:pPr>
            <w:r>
              <w:rPr>
                <w:rFonts w:hint="eastAsia" w:ascii="宋体" w:hAnsi="宋体" w:eastAsia="宋体"/>
                <w:sz w:val="18"/>
                <w:szCs w:val="18"/>
              </w:rPr>
              <w:t>备注</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data.seq_no</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流水</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1042"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14"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订单日期</w:t>
            </w:r>
          </w:p>
        </w:tc>
        <w:tc>
          <w:tcPr>
            <w:tcW w:w="330" w:type="dxa"/>
            <w:vAlign w:val="center"/>
          </w:tcPr>
          <w:p>
            <w:pPr>
              <w:widowControl/>
              <w:spacing w:line="240" w:lineRule="auto"/>
              <w:ind w:firstLine="0" w:firstLineChars="0"/>
              <w:jc w:val="left"/>
              <w:rPr>
                <w:rFonts w:cs="Times New Roman"/>
                <w:kern w:val="0"/>
                <w:sz w:val="20"/>
                <w:szCs w:val="20"/>
              </w:rPr>
            </w:pPr>
          </w:p>
        </w:tc>
      </w:tr>
    </w:tbl>
    <w:p>
      <w:pPr>
        <w:ind w:firstLine="480"/>
      </w:pPr>
      <w:r>
        <w:t xml:space="preserve"> </w:t>
      </w:r>
    </w:p>
    <w:p>
      <w:pPr>
        <w:rPr>
          <w:rFonts w:ascii="Verdana" w:hAnsi="Verdana" w:eastAsia="宋体"/>
          <w:sz w:val="21"/>
          <w:szCs w:val="21"/>
        </w:rPr>
      </w:pPr>
      <w:r>
        <w:rPr>
          <w:rFonts w:hint="eastAsia" w:ascii="Verdana" w:hAnsi="Verdana" w:eastAsia="宋体"/>
          <w:sz w:val="21"/>
          <w:szCs w:val="21"/>
        </w:rPr>
        <w:t xml:space="preserve"> </w:t>
      </w:r>
    </w:p>
    <w:p>
      <w:pPr>
        <w:ind w:left="480" w:firstLine="0" w:firstLineChars="0"/>
        <w:rPr>
          <w:rFonts w:hint="eastAsia"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70" w:name="_Toc471996080"/>
      <w:bookmarkEnd w:id="70"/>
      <w:bookmarkStart w:id="71" w:name="_Toc2330"/>
      <w:bookmarkStart w:id="72" w:name="_Toc502235936"/>
      <w:r>
        <w:rPr>
          <w:rFonts w:hint="eastAsia"/>
          <w:b/>
          <w:color w:val="auto"/>
        </w:rPr>
        <w:t>平台其他</w:t>
      </w:r>
      <w:bookmarkEnd w:id="71"/>
      <w:bookmarkEnd w:id="72"/>
    </w:p>
    <w:p>
      <w:pPr>
        <w:pStyle w:val="4"/>
        <w:ind w:firstLine="480"/>
        <w:rPr>
          <w:rFonts w:hint="eastAsia"/>
          <w:b/>
          <w:color w:val="auto"/>
        </w:rPr>
      </w:pPr>
      <w:r>
        <w:rPr>
          <w:rFonts w:hint="eastAsia"/>
          <w:b/>
          <w:color w:val="auto"/>
        </w:rPr>
        <w:t>平台转帐个人</w:t>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49"/>
        <w:gridCol w:w="6321"/>
      </w:tblGrid>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21" w:type="dxa"/>
            <w:tcBorders>
              <w:top w:val="double" w:color="8DB3E2" w:sz="2" w:space="0"/>
              <w:left w:val="nil"/>
              <w:bottom w:val="double" w:color="8DB3E2" w:sz="2" w:space="0"/>
              <w:right w:val="double" w:color="8DB3E2" w:sz="2" w:space="0"/>
            </w:tcBorders>
            <w:shd w:val="clear" w:color="auto" w:fill="FFFFFF"/>
          </w:tcPr>
          <w:p>
            <w:pPr>
              <w:pStyle w:val="53"/>
              <w:rPr>
                <w:rFonts w:hint="eastAsia"/>
                <w:lang w:eastAsia="zh-CN"/>
              </w:rPr>
            </w:pPr>
            <w:r>
              <w:rPr>
                <w:rFonts w:hint="eastAsia"/>
              </w:rPr>
              <w:t>只允许从平台账户转账至平台用户账户，应用场景：用于平台给用户发放现金红包，金额会有每日及每月限制。</w:t>
            </w:r>
            <w:ins w:id="1853" w:author="Bay" w:date="2018-06-15T14:47:26Z">
              <w:r>
                <w:rPr>
                  <w:rFonts w:hint="eastAsia"/>
                  <w:lang w:eastAsia="zh-CN"/>
                </w:rPr>
                <w:t>限制</w:t>
              </w:r>
            </w:ins>
            <w:ins w:id="1854" w:author="Bay" w:date="2018-06-15T14:47:27Z">
              <w:r>
                <w:rPr>
                  <w:rFonts w:hint="eastAsia"/>
                  <w:lang w:eastAsia="zh-CN"/>
                </w:rPr>
                <w:t>额度</w:t>
              </w:r>
            </w:ins>
            <w:ins w:id="1855" w:author="Bay" w:date="2018-06-15T14:47:38Z">
              <w:r>
                <w:rPr>
                  <w:rFonts w:hint="eastAsia"/>
                  <w:lang w:eastAsia="zh-CN"/>
                </w:rPr>
                <w:t>咨询</w:t>
              </w:r>
            </w:ins>
            <w:ins w:id="1856" w:author="Bay" w:date="2018-06-15T14:47:40Z">
              <w:r>
                <w:rPr>
                  <w:rFonts w:hint="eastAsia"/>
                  <w:lang w:eastAsia="zh-CN"/>
                </w:rPr>
                <w:t>存管</w:t>
              </w:r>
            </w:ins>
            <w:ins w:id="1857" w:author="Bay" w:date="2018-06-15T14:47:41Z">
              <w:r>
                <w:rPr>
                  <w:rFonts w:hint="eastAsia"/>
                  <w:lang w:eastAsia="zh-CN"/>
                </w:rPr>
                <w:t>行</w:t>
              </w:r>
            </w:ins>
            <w:ins w:id="1858" w:author="Bay" w:date="2018-06-15T14:47:42Z">
              <w:r>
                <w:rPr>
                  <w:rFonts w:hint="eastAsia"/>
                  <w:lang w:eastAsia="zh-CN"/>
                </w:rPr>
                <w:t>。</w:t>
              </w:r>
            </w:ins>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2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/platform/transfer_to_person</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2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2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4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2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plat_account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11-</w:t>
            </w:r>
            <w:r>
              <w:rPr>
                <w:rFonts w:hint="eastAsia" w:ascii="宋体" w:hAnsi="宋体" w:eastAsia="宋体"/>
                <w:color w:val="000000"/>
                <w:sz w:val="18"/>
                <w:szCs w:val="18"/>
              </w:rPr>
              <w:t>自有子账户</w:t>
            </w:r>
          </w:p>
          <w:p>
            <w:pPr>
              <w:ind w:firstLine="360"/>
              <w:rPr>
                <w:rFonts w:hint="eastAsia" w:ascii="Verdana" w:hAnsi="Verdana" w:cs="宋体"/>
                <w:color w:val="000000"/>
                <w:sz w:val="18"/>
                <w:szCs w:val="18"/>
              </w:rPr>
            </w:pP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platcust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val="en-US" w:eastAsia="zh-CN"/>
              </w:rPr>
              <w:t>account_type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账户类型</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01：投资账户</w:t>
            </w:r>
            <w:del w:id="1859" w:author="Bay" w:date="2018-06-15T18:02:55Z">
              <w:r>
                <w:rPr>
                  <w:rFonts w:hint="eastAsia" w:ascii="Verdana" w:hAnsi="Verdana" w:eastAsia="宋体"/>
                  <w:color w:val="000000"/>
                  <w:sz w:val="18"/>
                  <w:szCs w:val="18"/>
                  <w:lang w:eastAsia="zh-CN"/>
                </w:rPr>
                <w:delText>（</w:delText>
              </w:r>
            </w:del>
            <w:ins w:id="1860"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lang w:val="en-US" w:eastAsia="zh-CN"/>
              </w:rPr>
              <w:t>默认</w:t>
            </w:r>
            <w:del w:id="1861" w:author="Bay" w:date="2018-06-15T18:03:18Z">
              <w:r>
                <w:rPr>
                  <w:rFonts w:hint="eastAsia" w:ascii="Verdana" w:hAnsi="Verdana" w:eastAsia="宋体"/>
                  <w:color w:val="000000"/>
                  <w:sz w:val="18"/>
                  <w:szCs w:val="18"/>
                  <w:lang w:eastAsia="zh-CN"/>
                </w:rPr>
                <w:delText>）</w:delText>
              </w:r>
            </w:del>
            <w:ins w:id="1862" w:author="Bay" w:date="2018-06-15T18:03:18Z">
              <w:r>
                <w:rPr>
                  <w:rFonts w:hint="eastAsia" w:ascii="Verdana" w:hAnsi="Verdana" w:eastAsia="宋体"/>
                  <w:color w:val="000000"/>
                  <w:sz w:val="18"/>
                  <w:szCs w:val="18"/>
                  <w:lang w:eastAsia="zh-CN"/>
                </w:rPr>
                <w:t>)</w:t>
              </w:r>
            </w:ins>
            <w:r>
              <w:rPr>
                <w:rFonts w:hint="eastAsia" w:ascii="Verdana" w:hAnsi="Verdana" w:eastAsia="宋体"/>
                <w:color w:val="000000"/>
                <w:sz w:val="18"/>
                <w:szCs w:val="18"/>
              </w:rPr>
              <w:t>；</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02：融资账户。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cause_type</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pPr>
            <w:r>
              <w:rPr>
                <w:rFonts w:hint="eastAsia" w:ascii="Verdana" w:hAnsi="Verdana" w:eastAsia="宋体"/>
                <w:color w:val="000000"/>
                <w:sz w:val="18"/>
                <w:szCs w:val="18"/>
              </w:rPr>
              <w:t>原因类型</w:t>
            </w:r>
          </w:p>
          <w:p>
            <w:pPr>
              <w:ind w:firstLine="360"/>
              <w:rPr>
                <w:rFonts w:ascii="Verdana" w:hAnsi="Verdana" w:eastAsia="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：平台赠送；</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2</w:t>
            </w:r>
            <w:r>
              <w:rPr>
                <w:rFonts w:hint="eastAsia" w:ascii="宋体" w:hAnsi="宋体" w:eastAsia="宋体"/>
                <w:color w:val="000000"/>
                <w:sz w:val="18"/>
                <w:szCs w:val="18"/>
              </w:rPr>
              <w:t>：平台补贴；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3</w:t>
            </w:r>
            <w:r>
              <w:rPr>
                <w:rFonts w:hint="eastAsia" w:ascii="宋体" w:hAnsi="宋体" w:eastAsia="宋体"/>
                <w:color w:val="000000"/>
                <w:sz w:val="18"/>
                <w:szCs w:val="18"/>
              </w:rPr>
              <w:t>：活动派发；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4</w:t>
            </w:r>
            <w:r>
              <w:rPr>
                <w:rFonts w:hint="eastAsia" w:ascii="宋体" w:hAnsi="宋体" w:eastAsia="宋体"/>
                <w:color w:val="000000"/>
                <w:sz w:val="18"/>
                <w:szCs w:val="18"/>
              </w:rPr>
              <w:t>：抵扣券未使用派发；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5</w:t>
            </w:r>
            <w:r>
              <w:rPr>
                <w:rFonts w:hint="eastAsia" w:ascii="宋体" w:hAnsi="宋体" w:eastAsia="宋体"/>
                <w:color w:val="000000"/>
                <w:sz w:val="18"/>
                <w:szCs w:val="18"/>
              </w:rPr>
              <w:t>：迁移存管账户；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6</w:t>
            </w:r>
            <w:r>
              <w:rPr>
                <w:rFonts w:hint="eastAsia" w:ascii="宋体" w:hAnsi="宋体" w:eastAsia="宋体"/>
                <w:color w:val="000000"/>
                <w:sz w:val="18"/>
                <w:szCs w:val="18"/>
              </w:rPr>
              <w:t>：加息补贴；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7</w:t>
            </w:r>
            <w:r>
              <w:rPr>
                <w:rFonts w:hint="eastAsia" w:ascii="宋体" w:hAnsi="宋体" w:eastAsia="宋体"/>
                <w:color w:val="000000"/>
                <w:sz w:val="18"/>
                <w:szCs w:val="18"/>
              </w:rPr>
              <w:t>：体验金奖励；</w:t>
            </w:r>
          </w:p>
          <w:p>
            <w:pPr>
              <w:ind w:firstLine="360"/>
              <w:rPr>
                <w:rFonts w:hint="eastAsia" w:ascii="Verdana" w:hAnsi="Verdana"/>
                <w:color w:val="000000"/>
                <w:sz w:val="18"/>
                <w:szCs w:val="18"/>
              </w:rPr>
            </w:pPr>
            <w:r>
              <w:rPr>
                <w:rFonts w:hint="eastAsia" w:ascii="Verdana" w:hAnsi="Verdana" w:eastAsia="宋体"/>
                <w:color w:val="000000"/>
                <w:sz w:val="18"/>
                <w:szCs w:val="18"/>
              </w:rPr>
              <w:t>8</w:t>
            </w:r>
            <w:r>
              <w:rPr>
                <w:rFonts w:hint="eastAsia" w:ascii="宋体" w:hAnsi="宋体" w:eastAsia="宋体"/>
                <w:color w:val="000000"/>
                <w:sz w:val="18"/>
                <w:szCs w:val="18"/>
              </w:rPr>
              <w:t>：佣金奖励</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tips</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863" w:author="Bay" w:date="2018-06-15T18:02:55Z">
              <w:r>
                <w:rPr>
                  <w:rFonts w:hint="eastAsia" w:ascii="Verdana" w:hAnsi="Verdana" w:eastAsia="宋体"/>
                  <w:color w:val="000000"/>
                  <w:sz w:val="18"/>
                  <w:szCs w:val="18"/>
                </w:rPr>
                <w:delText>（</w:delText>
              </w:r>
            </w:del>
            <w:ins w:id="1864"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100</w:t>
            </w:r>
            <w:del w:id="1865" w:author="Bay" w:date="2018-06-15T18:03:18Z">
              <w:r>
                <w:rPr>
                  <w:rFonts w:hint="eastAsia" w:ascii="Verdana" w:hAnsi="Verdana" w:eastAsia="宋体"/>
                  <w:color w:val="000000"/>
                  <w:sz w:val="18"/>
                  <w:szCs w:val="18"/>
                </w:rPr>
                <w:delText>）</w:delText>
              </w:r>
            </w:del>
            <w:ins w:id="1866" w:author="Bay" w:date="2018-06-15T18:03:18Z">
              <w:r>
                <w:rPr>
                  <w:rFonts w:hint="eastAsia" w:ascii="Verdana" w:hAnsi="Verdana" w:eastAsia="宋体"/>
                  <w:color w:val="000000"/>
                  <w:sz w:val="18"/>
                  <w:szCs w:val="18"/>
                  <w:lang w:eastAsia="zh-CN"/>
                </w:rPr>
                <w:t>)</w:t>
              </w:r>
            </w:ins>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摘要</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{"plat_account:"</w:t>
            </w:r>
            <w:r>
              <w:rPr>
                <w:rFonts w:hint="eastAsia" w:ascii="宋体" w:hAnsi="宋体" w:eastAsia="宋体" w:cs="宋体"/>
                <w:color w:val="000000"/>
                <w:sz w:val="21"/>
                <w:szCs w:val="21"/>
                <w:lang w:val="en-US" w:eastAsia="zh-CN"/>
              </w:rPr>
              <w:t>11</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"amount:"</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"cause_type:"</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platcust</w:t>
            </w:r>
            <w:r>
              <w:rPr>
                <w:rFonts w:hint="eastAsia" w:ascii="宋体" w:hAnsi="宋体" w:eastAsia="宋体" w:cs="宋体"/>
                <w:color w:val="000000"/>
                <w:sz w:val="21"/>
                <w:szCs w:val="21"/>
              </w:rPr>
              <w:t>:"201803261237550821106886894586"}</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{"order_no":"20180620044823",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bookmarkStart w:id="73" w:name="_Hlk495677703"/>
      <w:bookmarkEnd w:id="73"/>
      <w:r>
        <w:rPr>
          <w:rFonts w:hint="eastAsia"/>
          <w:b/>
          <w:color w:val="auto"/>
        </w:rPr>
        <w:t>平台转帐个人(异步)</w:t>
      </w:r>
    </w:p>
    <w:p>
      <w:pPr>
        <w:rPr>
          <w:rFonts w:hint="eastAsia" w:ascii="Verdana" w:hAnsi="Verdana" w:cs="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2053"/>
        <w:gridCol w:w="6217"/>
      </w:tblGrid>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1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只允许从平台账户转账至平台用户账户，应用场景：用于平台给用户发放现金红包，金额会有每日及每月限制。</w:t>
            </w:r>
            <w:ins w:id="1867" w:author="Bay" w:date="2018-06-15T14:49:10Z">
              <w:r>
                <w:rPr>
                  <w:rFonts w:hint="eastAsia"/>
                  <w:lang w:eastAsia="zh-CN"/>
                </w:rPr>
                <w:t>限制额度咨询存管行。</w:t>
              </w:r>
            </w:ins>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21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/platform/batch_transfer_to_person</w:t>
            </w:r>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21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217"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lang w:val="en-US" w:eastAsia="zh-CN"/>
              </w:rPr>
              <w:t>异步</w:t>
            </w:r>
          </w:p>
        </w:tc>
      </w:tr>
      <w:tr>
        <w:tblPrEx>
          <w:tblLayout w:type="fixed"/>
          <w:tblCellMar>
            <w:top w:w="0" w:type="dxa"/>
            <w:left w:w="108" w:type="dxa"/>
            <w:bottom w:w="0" w:type="dxa"/>
            <w:right w:w="108" w:type="dxa"/>
          </w:tblCellMar>
        </w:tblPrEx>
        <w:trPr>
          <w:trHeight w:val="355" w:hRule="atLeast"/>
        </w:trPr>
        <w:tc>
          <w:tcPr>
            <w:tcW w:w="2053"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17"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{"plat_account:"</w:t>
            </w:r>
            <w:r>
              <w:rPr>
                <w:rFonts w:hint="eastAsia" w:ascii="宋体" w:hAnsi="宋体" w:eastAsia="宋体" w:cs="宋体"/>
                <w:color w:val="000000"/>
                <w:sz w:val="21"/>
                <w:szCs w:val="21"/>
                <w:lang w:val="en-US" w:eastAsia="zh-CN"/>
              </w:rPr>
              <w:t>11</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"amount:"</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"cause_type:"</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platcust</w:t>
            </w:r>
            <w:r>
              <w:rPr>
                <w:rFonts w:hint="eastAsia" w:ascii="宋体" w:hAnsi="宋体" w:eastAsia="宋体" w:cs="宋体"/>
                <w:color w:val="000000"/>
                <w:sz w:val="21"/>
                <w:szCs w:val="21"/>
              </w:rPr>
              <w:t>:"201803261237550821106886894586"}</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plat_account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平台账户(</w:t>
            </w:r>
            <w:r>
              <w:rPr>
                <w:rFonts w:hint="eastAsia" w:ascii="宋体" w:hAnsi="宋体" w:eastAsia="宋体"/>
                <w:color w:val="000000"/>
                <w:sz w:val="18"/>
                <w:szCs w:val="18"/>
              </w:rPr>
              <w:t>平台账户</w:t>
            </w:r>
            <w:r>
              <w:rPr>
                <w:rFonts w:hint="eastAsia" w:ascii="Verdana" w:hAnsi="Verdana" w:eastAsia="宋体"/>
                <w:color w:val="000000"/>
                <w:sz w:val="18"/>
                <w:szCs w:val="18"/>
              </w:rPr>
              <w:t>(</w:t>
            </w:r>
          </w:p>
          <w:p>
            <w:pPr>
              <w:ind w:firstLine="360"/>
              <w:rPr>
                <w:rFonts w:hint="eastAsia" w:ascii="Verdana" w:hAnsi="Verdana" w:cs="宋体"/>
                <w:color w:val="000000"/>
                <w:sz w:val="18"/>
                <w:szCs w:val="18"/>
              </w:rPr>
            </w:pPr>
            <w:r>
              <w:rPr>
                <w:rFonts w:hint="eastAsia" w:ascii="Verdana" w:hAnsi="Verdana" w:eastAsia="宋体"/>
                <w:color w:val="000000"/>
                <w:sz w:val="18"/>
                <w:szCs w:val="18"/>
              </w:rPr>
              <w:t>11-</w:t>
            </w:r>
            <w:r>
              <w:rPr>
                <w:rFonts w:hint="eastAsia" w:ascii="宋体" w:hAnsi="宋体" w:eastAsia="宋体"/>
                <w:color w:val="000000"/>
                <w:sz w:val="18"/>
                <w:szCs w:val="18"/>
              </w:rPr>
              <w:t>自有子账户</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notify</w:t>
            </w:r>
            <w:r>
              <w:rPr>
                <w:rFonts w:hint="eastAsia" w:ascii="Verdana" w:hAnsi="Verdana" w:eastAsia="宋体"/>
                <w:color w:val="000000"/>
                <w:sz w:val="18"/>
                <w:szCs w:val="18"/>
              </w:rPr>
              <w:t>_</w:t>
            </w:r>
            <w:r>
              <w:rPr>
                <w:rFonts w:ascii="Verdana" w:hAnsi="Verdana" w:cs="宋体"/>
                <w:color w:val="000000"/>
                <w:sz w:val="18"/>
                <w:szCs w:val="18"/>
              </w:rPr>
              <w:t>url</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256</w:t>
            </w:r>
            <w:r>
              <w:rPr>
                <w:rFonts w:hint="eastAsia" w:ascii="Verdana" w:hAnsi="Verdana" w:eastAsia="宋体"/>
                <w:color w:val="000000"/>
                <w:sz w:val="18"/>
                <w:szCs w:val="18"/>
              </w:rPr>
              <w:t>)</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j</w:t>
            </w:r>
            <w:r>
              <w:rPr>
                <w:rFonts w:ascii="Verdana" w:hAnsi="Verdana" w:cs="宋体"/>
                <w:color w:val="000000"/>
                <w:sz w:val="18"/>
                <w:szCs w:val="18"/>
              </w:rPr>
              <w:t>sonArray</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data.detail_no</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.platcust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.account_type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子科目</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01</w:t>
            </w:r>
            <w:r>
              <w:rPr>
                <w:rFonts w:hint="eastAsia" w:ascii="宋体" w:hAnsi="宋体" w:eastAsia="宋体"/>
                <w:color w:val="000000"/>
                <w:sz w:val="18"/>
                <w:szCs w:val="18"/>
              </w:rPr>
              <w:t>：投资账户；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02</w:t>
            </w:r>
            <w:r>
              <w:rPr>
                <w:rFonts w:hint="eastAsia" w:ascii="宋体" w:hAnsi="宋体" w:eastAsia="宋体"/>
                <w:color w:val="000000"/>
                <w:sz w:val="18"/>
                <w:szCs w:val="18"/>
              </w:rPr>
              <w:t>：融资账户。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w:t>
            </w:r>
            <w:r>
              <w:rPr>
                <w:rFonts w:ascii="Verdana" w:hAnsi="Verdana"/>
                <w:color w:val="000000"/>
                <w:sz w:val="18"/>
                <w:szCs w:val="18"/>
              </w:rPr>
              <w:t>.</w:t>
            </w:r>
            <w:r>
              <w:rPr>
                <w:rFonts w:hint="eastAsia" w:ascii="Verdana" w:hAnsi="Verdana" w:eastAsia="宋体"/>
                <w:color w:val="000000"/>
                <w:sz w:val="18"/>
                <w:szCs w:val="18"/>
              </w:rPr>
              <w:t>cause_type</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pPr>
            <w:r>
              <w:rPr>
                <w:rFonts w:hint="eastAsia" w:ascii="Verdana" w:hAnsi="Verdana" w:eastAsia="宋体"/>
                <w:color w:val="000000"/>
                <w:sz w:val="18"/>
                <w:szCs w:val="18"/>
              </w:rPr>
              <w:t>原因类型</w:t>
            </w:r>
          </w:p>
          <w:p>
            <w:pPr>
              <w:ind w:firstLine="360"/>
              <w:rPr>
                <w:rFonts w:ascii="Verdana" w:hAnsi="Verdana" w:eastAsia="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：平台赠送；</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2</w:t>
            </w:r>
            <w:r>
              <w:rPr>
                <w:rFonts w:hint="eastAsia" w:ascii="宋体" w:hAnsi="宋体" w:eastAsia="宋体"/>
                <w:color w:val="000000"/>
                <w:sz w:val="18"/>
                <w:szCs w:val="18"/>
              </w:rPr>
              <w:t>：平台补贴；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3</w:t>
            </w:r>
            <w:r>
              <w:rPr>
                <w:rFonts w:hint="eastAsia" w:ascii="宋体" w:hAnsi="宋体" w:eastAsia="宋体"/>
                <w:color w:val="000000"/>
                <w:sz w:val="18"/>
                <w:szCs w:val="18"/>
              </w:rPr>
              <w:t>：活动派发；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4</w:t>
            </w:r>
            <w:r>
              <w:rPr>
                <w:rFonts w:hint="eastAsia" w:ascii="宋体" w:hAnsi="宋体" w:eastAsia="宋体"/>
                <w:color w:val="000000"/>
                <w:sz w:val="18"/>
                <w:szCs w:val="18"/>
              </w:rPr>
              <w:t>：抵扣券未使用派发；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5</w:t>
            </w:r>
            <w:r>
              <w:rPr>
                <w:rFonts w:hint="eastAsia" w:ascii="宋体" w:hAnsi="宋体" w:eastAsia="宋体"/>
                <w:color w:val="000000"/>
                <w:sz w:val="18"/>
                <w:szCs w:val="18"/>
              </w:rPr>
              <w:t>：迁移存管账户；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6</w:t>
            </w:r>
            <w:r>
              <w:rPr>
                <w:rFonts w:hint="eastAsia" w:ascii="宋体" w:hAnsi="宋体" w:eastAsia="宋体"/>
                <w:color w:val="000000"/>
                <w:sz w:val="18"/>
                <w:szCs w:val="18"/>
              </w:rPr>
              <w:t>：加息补贴；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7</w:t>
            </w:r>
            <w:r>
              <w:rPr>
                <w:rFonts w:hint="eastAsia" w:ascii="宋体" w:hAnsi="宋体" w:eastAsia="宋体"/>
                <w:color w:val="000000"/>
                <w:sz w:val="18"/>
                <w:szCs w:val="18"/>
              </w:rPr>
              <w:t>：体验金奖励；</w:t>
            </w:r>
          </w:p>
          <w:p>
            <w:pPr>
              <w:ind w:firstLine="360"/>
              <w:rPr>
                <w:rFonts w:hint="eastAsia" w:ascii="Verdana" w:hAnsi="Verdana"/>
                <w:color w:val="000000"/>
                <w:sz w:val="18"/>
                <w:szCs w:val="18"/>
              </w:rPr>
            </w:pPr>
            <w:r>
              <w:rPr>
                <w:rFonts w:hint="eastAsia" w:ascii="Verdana" w:hAnsi="Verdana" w:eastAsia="宋体"/>
                <w:color w:val="000000"/>
                <w:sz w:val="18"/>
                <w:szCs w:val="18"/>
              </w:rPr>
              <w:t>8</w:t>
            </w:r>
            <w:r>
              <w:rPr>
                <w:rFonts w:hint="eastAsia" w:ascii="宋体" w:hAnsi="宋体" w:eastAsia="宋体"/>
                <w:color w:val="000000"/>
                <w:sz w:val="18"/>
                <w:szCs w:val="18"/>
              </w:rPr>
              <w:t>：佣金奖励</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ins w:id="1868" w:author="Bay" w:date="2018-06-15T14:49:53Z">
              <w:r>
                <w:rPr>
                  <w:rFonts w:hint="eastAsia" w:ascii="Verdana" w:hAnsi="Verdana" w:eastAsia="宋体"/>
                  <w:color w:val="000000"/>
                  <w:sz w:val="18"/>
                  <w:szCs w:val="18"/>
                  <w:lang w:val="en-US" w:eastAsia="zh-CN"/>
                </w:rPr>
                <w:t>d</w:t>
              </w:r>
            </w:ins>
            <w:del w:id="1869" w:author="Bay" w:date="2018-06-15T14:49:52Z">
              <w:r>
                <w:rPr>
                  <w:rFonts w:hint="eastAsia" w:ascii="Verdana" w:hAnsi="Verdana" w:eastAsia="宋体"/>
                  <w:color w:val="000000"/>
                  <w:sz w:val="18"/>
                  <w:szCs w:val="18"/>
                  <w:lang w:val="en-US" w:eastAsia="zh-CN"/>
                </w:rPr>
                <w:delText>D</w:delText>
              </w:r>
            </w:del>
            <w:r>
              <w:rPr>
                <w:rFonts w:hint="eastAsia" w:ascii="Verdana" w:hAnsi="Verdana" w:eastAsia="宋体"/>
                <w:color w:val="000000"/>
                <w:sz w:val="18"/>
                <w:szCs w:val="18"/>
                <w:lang w:val="en-US" w:eastAsia="zh-CN"/>
              </w:rPr>
              <w:t>ata.tips</w:t>
            </w:r>
          </w:p>
        </w:tc>
        <w:tc>
          <w:tcPr>
            <w:tcW w:w="87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rPr>
              <w:t>C</w:t>
            </w:r>
            <w:del w:id="1870" w:author="Bay" w:date="2018-06-15T18:02:55Z">
              <w:r>
                <w:rPr>
                  <w:rFonts w:hint="eastAsia" w:ascii="Verdana" w:hAnsi="Verdana" w:eastAsia="宋体"/>
                  <w:color w:val="000000"/>
                  <w:sz w:val="18"/>
                  <w:szCs w:val="18"/>
                </w:rPr>
                <w:delText>（</w:delText>
              </w:r>
            </w:del>
            <w:ins w:id="187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100</w:t>
            </w:r>
            <w:del w:id="1872" w:author="Bay" w:date="2018-06-15T18:03:18Z">
              <w:r>
                <w:rPr>
                  <w:rFonts w:hint="eastAsia" w:ascii="Verdana" w:hAnsi="Verdana" w:eastAsia="宋体"/>
                  <w:color w:val="000000"/>
                  <w:sz w:val="18"/>
                  <w:szCs w:val="18"/>
                </w:rPr>
                <w:delText>）</w:delText>
              </w:r>
            </w:del>
            <w:ins w:id="1873" w:author="Bay" w:date="2018-06-15T18:03:18Z">
              <w:r>
                <w:rPr>
                  <w:rFonts w:hint="eastAsia" w:ascii="Verdana" w:hAnsi="Verdana" w:eastAsia="宋体"/>
                  <w:color w:val="000000"/>
                  <w:sz w:val="18"/>
                  <w:szCs w:val="18"/>
                  <w:lang w:eastAsia="zh-CN"/>
                </w:rPr>
                <w:t>)</w:t>
              </w:r>
            </w:ins>
          </w:p>
        </w:tc>
        <w:tc>
          <w:tcPr>
            <w:tcW w:w="375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摘要</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{"plat_account":"11",</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"notify_url":"111",</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"data":"[{\"detail_no\":\"201806120601561\",\"amount\":\"1\","platcust\":\"201709051909310641123876\","account_type\":\"01\","cause_type\":\"1\",}]"}</w:t>
            </w:r>
          </w:p>
        </w:tc>
      </w:tr>
    </w:tbl>
    <w:p>
      <w:pPr>
        <w:rPr>
          <w:rFonts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{"order_info":"处理中",</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"order_no":"20180612060156",</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O</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rPr>
          <w:rFonts w:ascii="宋体" w:hAnsi="宋体" w:eastAsia="宋体"/>
          <w:sz w:val="21"/>
          <w:szCs w:val="21"/>
        </w:rPr>
      </w:pPr>
      <w:r>
        <w:rPr>
          <w:rFonts w:hint="eastAsia" w:ascii="宋体" w:hAnsi="宋体" w:eastAsia="宋体"/>
          <w:sz w:val="21"/>
          <w:szCs w:val="21"/>
        </w:rPr>
        <w:t>异步响应参数</w:t>
      </w:r>
    </w:p>
    <w:tbl>
      <w:tblPr>
        <w:tblStyle w:val="23"/>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{"amount":"10.0000",</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"order_info":"交易成功",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"order_no":"201806120601561",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"order_status":"1",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"platcust":"20180301143010019610719668305431",</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ind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"trans_date":"20180612"</w:t>
            </w:r>
          </w:p>
          <w:p>
            <w:pPr>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1"/>
              </w:rPr>
              <w:t>sign":"sign"}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lang w:eastAsia="zh-CN"/>
              </w:rPr>
            </w:pPr>
            <w:r>
              <w:rPr>
                <w:rFonts w:hint="eastAsia" w:ascii="Verdana" w:hAnsi="Verdana" w:eastAsia="宋体"/>
                <w:color w:val="000000"/>
                <w:sz w:val="18"/>
                <w:szCs w:val="18"/>
              </w:rPr>
              <w:t>商户请求订单号</w:t>
            </w:r>
            <w:del w:id="1874" w:author="Bay" w:date="2018-06-15T18:02:55Z">
              <w:r>
                <w:rPr>
                  <w:rFonts w:hint="eastAsia" w:ascii="Verdana" w:hAnsi="Verdana" w:eastAsia="宋体"/>
                  <w:color w:val="000000"/>
                  <w:sz w:val="18"/>
                  <w:szCs w:val="18"/>
                </w:rPr>
                <w:delText>（</w:delText>
              </w:r>
            </w:del>
            <w:ins w:id="187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明细编号</w:t>
            </w:r>
            <w:del w:id="1876" w:author="Bay" w:date="2018-06-15T18:03:18Z">
              <w:r>
                <w:rPr>
                  <w:rFonts w:hint="eastAsia" w:ascii="Verdana" w:hAnsi="Verdana" w:eastAsia="宋体"/>
                  <w:color w:val="000000"/>
                  <w:sz w:val="18"/>
                  <w:szCs w:val="18"/>
                </w:rPr>
                <w:delText>）</w:delText>
              </w:r>
            </w:del>
            <w:ins w:id="1877" w:author="Bay" w:date="2018-06-15T18:03:18Z">
              <w:r>
                <w:rPr>
                  <w:rFonts w:hint="eastAsia" w:ascii="Verdana" w:hAnsi="Verdana"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order_status</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order</w:t>
            </w:r>
            <w:r>
              <w:rPr>
                <w:rFonts w:hint="eastAsia" w:ascii="Verdana" w:hAnsi="Verdana" w:eastAsia="宋体"/>
                <w:color w:val="000000"/>
                <w:sz w:val="18"/>
                <w:szCs w:val="18"/>
              </w:rPr>
              <w:t>_</w:t>
            </w:r>
            <w:r>
              <w:rPr>
                <w:rFonts w:ascii="Verdana" w:hAnsi="Verdana" w:cs="宋体"/>
                <w:color w:val="000000"/>
                <w:sz w:val="18"/>
                <w:szCs w:val="18"/>
              </w:rPr>
              <w:t>info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订单状态信息</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客户号</w:t>
            </w:r>
          </w:p>
        </w:tc>
      </w:tr>
      <w:tr>
        <w:tblPrEx>
          <w:tblLayout w:type="fixed"/>
          <w:tblCellMar>
            <w:top w:w="0" w:type="dxa"/>
            <w:left w:w="108" w:type="dxa"/>
            <w:bottom w:w="0" w:type="dxa"/>
            <w:right w:w="108" w:type="dxa"/>
          </w:tblCellMar>
        </w:tblPrEx>
        <w:trPr>
          <w:trHeight w:val="36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amount</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ind w:left="480" w:firstLine="0" w:firstLineChars="0"/>
        <w:rPr>
          <w:rFonts w:hint="eastAsia"/>
        </w:rPr>
      </w:pPr>
      <w:r>
        <w:t xml:space="preserve"> </w:t>
      </w:r>
    </w:p>
    <w:p>
      <w:pPr>
        <w:pStyle w:val="4"/>
        <w:ind w:firstLine="480"/>
        <w:rPr>
          <w:b/>
          <w:color w:val="auto"/>
        </w:rPr>
      </w:pPr>
      <w:r>
        <w:rPr>
          <w:rFonts w:hint="eastAsia"/>
          <w:b/>
          <w:color w:val="auto"/>
        </w:rPr>
        <w:t>平台转帐个人撤销</w:t>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921"/>
        <w:gridCol w:w="6349"/>
      </w:tblGrid>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撤销平台转个人</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/platform/rollback_plat2person</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版本</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B8CCE4"/>
          </w:tcPr>
          <w:p>
            <w:pPr>
              <w:pStyle w:val="53"/>
              <w:rPr>
                <w:rFonts w:hint="eastAsia"/>
              </w:rPr>
            </w:pPr>
            <w:r>
              <w:rPr>
                <w:rFonts w:hint="eastAsia"/>
              </w:rPr>
              <w:t>接口类型</w:t>
            </w:r>
          </w:p>
        </w:tc>
        <w:tc>
          <w:tcPr>
            <w:tcW w:w="6349"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1921"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349"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撤销金额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ascii="Verdana" w:hAnsi="Verdana"/>
                <w:color w:val="000000"/>
                <w:sz w:val="18"/>
                <w:szCs w:val="18"/>
              </w:rPr>
              <w:t>ori_order_no</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原订单号</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{"amount:"</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"ori_order_no:"</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rPr>
              <w:t>20180326123755"}</w:t>
            </w:r>
          </w:p>
        </w:tc>
      </w:tr>
    </w:tbl>
    <w:p>
      <w:pPr>
        <w:rPr>
          <w:rFonts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{"order_no":"20180612061047",</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ind w:left="480" w:firstLine="0" w:firstLineChars="0"/>
        <w:rPr>
          <w:rFonts w:hint="eastAsia" w:ascii="宋体" w:hAnsi="宋体" w:eastAsia="宋体"/>
        </w:rPr>
      </w:pPr>
      <w:r>
        <w:rPr>
          <w:rFonts w:hint="eastAsia" w:ascii="宋体" w:hAnsi="宋体" w:eastAsia="宋体"/>
        </w:rPr>
        <w:t xml:space="preserve"> </w:t>
      </w:r>
    </w:p>
    <w:p>
      <w:pPr>
        <w:ind w:left="480" w:firstLine="0" w:firstLineChars="0"/>
        <w:rPr>
          <w:rFonts w:ascii="宋体" w:hAnsi="宋体" w:eastAsia="宋体"/>
        </w:rPr>
      </w:pPr>
    </w:p>
    <w:p>
      <w:pPr>
        <w:pStyle w:val="4"/>
        <w:ind w:firstLine="480"/>
        <w:rPr>
          <w:rFonts w:hint="eastAsia"/>
          <w:b/>
          <w:color w:val="auto"/>
        </w:rPr>
      </w:pPr>
      <w:r>
        <w:rPr>
          <w:rFonts w:hint="eastAsia"/>
          <w:b/>
          <w:color w:val="auto"/>
        </w:rPr>
        <w:t>平台充值</w:t>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2029"/>
        <w:gridCol w:w="6241"/>
      </w:tblGrid>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接口描述说明</w:t>
            </w:r>
          </w:p>
        </w:tc>
        <w:tc>
          <w:tcPr>
            <w:tcW w:w="624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从平台自有账户转账至存管账户下的自有资金子账户实时到账。</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请求地址</w:t>
            </w:r>
          </w:p>
        </w:tc>
        <w:tc>
          <w:tcPr>
            <w:tcW w:w="624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/platform/charge</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FFFFFF"/>
          </w:tcPr>
          <w:p>
            <w:pPr>
              <w:pStyle w:val="53"/>
              <w:rPr>
                <w:rFonts w:hint="eastAsia"/>
              </w:rPr>
            </w:pPr>
            <w:r>
              <w:rPr>
                <w:rFonts w:hint="eastAsia"/>
              </w:rPr>
              <w:t>版本</w:t>
            </w:r>
          </w:p>
        </w:tc>
        <w:tc>
          <w:tcPr>
            <w:tcW w:w="624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V2.0</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B8CCE4"/>
          </w:tcPr>
          <w:p>
            <w:pPr>
              <w:pStyle w:val="53"/>
            </w:pPr>
            <w:r>
              <w:rPr>
                <w:rFonts w:hint="eastAsia"/>
              </w:rPr>
              <w:t>接口类型</w:t>
            </w:r>
          </w:p>
        </w:tc>
        <w:tc>
          <w:tcPr>
            <w:tcW w:w="6241" w:type="dxa"/>
            <w:tcBorders>
              <w:top w:val="double" w:color="8DB3E2" w:sz="2" w:space="0"/>
              <w:left w:val="nil"/>
              <w:bottom w:val="double" w:color="8DB3E2" w:sz="2" w:space="0"/>
              <w:right w:val="double" w:color="8DB3E2" w:sz="2" w:space="0"/>
            </w:tcBorders>
            <w:shd w:val="clear" w:color="auto" w:fill="B8CCE4"/>
          </w:tcPr>
          <w:p>
            <w:pPr>
              <w:pStyle w:val="53"/>
            </w:pPr>
            <w:r>
              <w:rPr>
                <w:rFonts w:hint="eastAsia"/>
              </w:rPr>
              <w:t>同步</w:t>
            </w:r>
          </w:p>
        </w:tc>
      </w:tr>
      <w:tr>
        <w:tblPrEx>
          <w:tblLayout w:type="fixed"/>
          <w:tblCellMar>
            <w:top w:w="0" w:type="dxa"/>
            <w:left w:w="108" w:type="dxa"/>
            <w:bottom w:w="0" w:type="dxa"/>
            <w:right w:w="108" w:type="dxa"/>
          </w:tblCellMar>
        </w:tblPrEx>
        <w:trPr>
          <w:trHeight w:val="355" w:hRule="atLeast"/>
        </w:trPr>
        <w:tc>
          <w:tcPr>
            <w:tcW w:w="2029" w:type="dxa"/>
            <w:tcBorders>
              <w:top w:val="double" w:color="8DB3E2" w:sz="2" w:space="0"/>
              <w:left w:val="double" w:color="8DB3E2" w:sz="2" w:space="0"/>
              <w:bottom w:val="double" w:color="8DB3E2" w:sz="2" w:space="0"/>
              <w:right w:val="double" w:color="8DB3E2" w:sz="2" w:space="0"/>
            </w:tcBorders>
            <w:shd w:val="clear" w:color="auto" w:fill="FFFFFF"/>
          </w:tcPr>
          <w:p>
            <w:pPr>
              <w:pStyle w:val="53"/>
            </w:pPr>
            <w:r>
              <w:rPr>
                <w:rFonts w:hint="eastAsia"/>
              </w:rPr>
              <w:t>传输方式</w:t>
            </w:r>
          </w:p>
        </w:tc>
        <w:tc>
          <w:tcPr>
            <w:tcW w:w="6241" w:type="dxa"/>
            <w:tcBorders>
              <w:top w:val="double" w:color="8DB3E2" w:sz="2" w:space="0"/>
              <w:left w:val="nil"/>
              <w:bottom w:val="double" w:color="8DB3E2" w:sz="2" w:space="0"/>
              <w:right w:val="double" w:color="8DB3E2" w:sz="2" w:space="0"/>
            </w:tcBorders>
            <w:shd w:val="clear" w:color="auto" w:fill="FFFFFF"/>
          </w:tcPr>
          <w:p>
            <w:pPr>
              <w:pStyle w:val="53"/>
            </w:pPr>
            <w:r>
              <w:rPr>
                <w:rFonts w:hint="eastAsia"/>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recharge_type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充值类型</w:t>
            </w:r>
          </w:p>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0-</w:t>
            </w:r>
            <w:r>
              <w:rPr>
                <w:rFonts w:hint="eastAsia" w:ascii="宋体" w:hAnsi="宋体" w:eastAsia="宋体"/>
                <w:color w:val="000000"/>
                <w:sz w:val="18"/>
                <w:szCs w:val="18"/>
              </w:rPr>
              <w:t>自有金充值</w:t>
            </w:r>
            <w:del w:id="1878" w:author="Bay" w:date="2018-06-15T18:02:55Z">
              <w:r>
                <w:rPr>
                  <w:rFonts w:hint="eastAsia" w:ascii="宋体" w:hAnsi="宋体" w:eastAsia="宋体"/>
                  <w:color w:val="000000"/>
                  <w:sz w:val="18"/>
                  <w:szCs w:val="18"/>
                </w:rPr>
                <w:delText>（</w:delText>
              </w:r>
            </w:del>
            <w:ins w:id="1879" w:author="Bay" w:date="2018-06-15T18:02:55Z">
              <w:r>
                <w:rPr>
                  <w:rFonts w:hint="eastAsia" w:ascii="宋体" w:hAnsi="宋体" w:eastAsia="宋体"/>
                  <w:color w:val="000000"/>
                  <w:sz w:val="18"/>
                  <w:szCs w:val="18"/>
                  <w:lang w:eastAsia="zh-CN"/>
                </w:rPr>
                <w:t>(</w:t>
              </w:r>
            </w:ins>
            <w:r>
              <w:rPr>
                <w:rFonts w:hint="eastAsia" w:ascii="宋体" w:hAnsi="宋体" w:eastAsia="宋体"/>
                <w:color w:val="000000"/>
                <w:sz w:val="18"/>
                <w:szCs w:val="18"/>
              </w:rPr>
              <w:t>默认</w:t>
            </w:r>
            <w:del w:id="1880" w:author="Bay" w:date="2018-06-15T18:03:18Z">
              <w:r>
                <w:rPr>
                  <w:rFonts w:hint="eastAsia" w:ascii="宋体" w:hAnsi="宋体" w:eastAsia="宋体"/>
                  <w:color w:val="000000"/>
                  <w:sz w:val="18"/>
                  <w:szCs w:val="18"/>
                </w:rPr>
                <w:delText>）</w:delText>
              </w:r>
            </w:del>
            <w:ins w:id="1881" w:author="Bay" w:date="2018-06-15T18:03:18Z">
              <w:r>
                <w:rPr>
                  <w:rFonts w:hint="eastAsia" w:ascii="宋体" w:hAnsi="宋体" w:eastAsia="宋体"/>
                  <w:color w:val="000000"/>
                  <w:sz w:val="18"/>
                  <w:szCs w:val="18"/>
                  <w:lang w:eastAsia="zh-CN"/>
                </w:rPr>
                <w:t>)</w:t>
              </w:r>
            </w:ins>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notify_url</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异步通知地址</w:t>
            </w:r>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{"amount:"</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"recharge_type:"</w:t>
            </w:r>
            <w:r>
              <w:rPr>
                <w:rFonts w:hint="eastAsia" w:ascii="宋体" w:hAnsi="宋体" w:eastAsia="宋体" w:cs="宋体"/>
                <w:color w:val="000000"/>
                <w:sz w:val="21"/>
                <w:szCs w:val="21"/>
                <w:lang w:val="en-US" w:eastAsia="zh-CN"/>
              </w:rPr>
              <w:t>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"notify_url:"</w:t>
            </w:r>
            <w:r>
              <w:rPr>
                <w:rFonts w:hint="eastAsia" w:ascii="宋体" w:hAnsi="宋体" w:eastAsia="宋体" w:cs="宋体"/>
                <w:color w:val="000000"/>
                <w:sz w:val="21"/>
                <w:szCs w:val="21"/>
                <w:lang w:val="en-US" w:eastAsia="zh-CN"/>
              </w:rPr>
              <w:t>www.baidu.com</w:t>
            </w:r>
            <w:r>
              <w:rPr>
                <w:rFonts w:hint="eastAsia" w:ascii="宋体" w:hAnsi="宋体" w:eastAsia="宋体" w:cs="宋体"/>
                <w:color w:val="000000"/>
                <w:sz w:val="21"/>
                <w:szCs w:val="21"/>
              </w:rPr>
              <w:t>"}</w:t>
            </w:r>
          </w:p>
        </w:tc>
      </w:tr>
    </w:tbl>
    <w:p>
      <w:pPr>
        <w:rPr>
          <w:rFonts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{"data":"{\"order_no\":\"20180612061158\",\"order_status\":\"0\",\"process_date\":\"20180612181156\",\"query_id\":\"201806121811560271114366483533\"}",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"order_no":"20180612061158",</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"trans_date":"20180612"}</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data.order_no</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data.order_status </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data.query_id</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宋体" w:hAnsi="宋体" w:eastAsia="宋体"/>
          <w:sz w:val="21"/>
          <w:szCs w:val="21"/>
        </w:rPr>
      </w:pPr>
      <w:r>
        <w:rPr>
          <w:rFonts w:ascii="宋体" w:hAnsi="宋体" w:eastAsia="宋体"/>
          <w:sz w:val="21"/>
          <w:szCs w:val="21"/>
        </w:rPr>
        <w:t>平台充值异步通知</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平台充值异步通知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535"/>
        <w:gridCol w:w="890"/>
        <w:gridCol w:w="1260"/>
        <w:gridCol w:w="3445"/>
      </w:tblGrid>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6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4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plat_no</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order_no</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N(19,2)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微软雅黑" w:hAnsi="微软雅黑" w:eastAsia="微软雅黑" w:cs="微软雅黑"/>
                <w:color w:val="000000"/>
                <w:sz w:val="18"/>
                <w:szCs w:val="18"/>
              </w:rPr>
              <w:t>金额</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code</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 xml:space="preserve">入账成功  </w:t>
            </w:r>
            <w:r>
              <w:rPr>
                <w:rFonts w:hint="eastAsia" w:ascii="Verdana" w:hAnsi="Verdana" w:eastAsia="宋体"/>
                <w:color w:val="000000"/>
                <w:sz w:val="18"/>
                <w:szCs w:val="18"/>
              </w:rPr>
              <w:t>2-</w:t>
            </w:r>
            <w:r>
              <w:rPr>
                <w:rFonts w:hint="eastAsia" w:ascii="宋体" w:hAnsi="宋体" w:eastAsia="宋体"/>
                <w:color w:val="000000"/>
                <w:sz w:val="18"/>
                <w:szCs w:val="18"/>
              </w:rPr>
              <w:t>入账失败</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msg</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C(30)</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mall_no </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 xml:space="preserve">M </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商户集团编号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sign</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ind w:left="480" w:firstLine="0" w:firstLineChars="0"/>
        <w:rPr>
          <w:rFonts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平台提现</w:t>
      </w:r>
      <w:r>
        <w:commentReference w:id="16"/>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899"/>
        <w:gridCol w:w="6371"/>
      </w:tblGrid>
      <w:tr>
        <w:tblPrEx>
          <w:tblLayout w:type="fixed"/>
          <w:tblCellMar>
            <w:top w:w="0" w:type="dxa"/>
            <w:left w:w="108" w:type="dxa"/>
            <w:bottom w:w="0" w:type="dxa"/>
            <w:right w:w="108" w:type="dxa"/>
          </w:tblCellMar>
        </w:tblPrEx>
        <w:trPr>
          <w:trHeight w:val="355" w:hRule="atLeast"/>
        </w:trPr>
        <w:tc>
          <w:tcPr>
            <w:tcW w:w="18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接口描述说明</w:t>
            </w:r>
          </w:p>
        </w:tc>
        <w:tc>
          <w:tcPr>
            <w:tcW w:w="63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平台从平台自有子账户，提现至平台自有资金账户。</w:t>
            </w:r>
          </w:p>
        </w:tc>
      </w:tr>
      <w:tr>
        <w:tblPrEx>
          <w:tblLayout w:type="fixed"/>
          <w:tblCellMar>
            <w:top w:w="0" w:type="dxa"/>
            <w:left w:w="108" w:type="dxa"/>
            <w:bottom w:w="0" w:type="dxa"/>
            <w:right w:w="108" w:type="dxa"/>
          </w:tblCellMar>
        </w:tblPrEx>
        <w:trPr>
          <w:trHeight w:val="355" w:hRule="atLeast"/>
        </w:trPr>
        <w:tc>
          <w:tcPr>
            <w:tcW w:w="18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请求地址</w:t>
            </w:r>
          </w:p>
        </w:tc>
        <w:tc>
          <w:tcPr>
            <w:tcW w:w="6371" w:type="dxa"/>
            <w:tcBorders>
              <w:top w:val="double" w:color="8DB3E2" w:sz="2" w:space="0"/>
              <w:left w:val="nil"/>
              <w:bottom w:val="double" w:color="8DB3E2" w:sz="2" w:space="0"/>
              <w:right w:val="double" w:color="8DB3E2" w:sz="2" w:space="0"/>
            </w:tcBorders>
            <w:shd w:val="clear" w:color="auto" w:fill="B8CCE4"/>
          </w:tcPr>
          <w:p>
            <w:pPr>
              <w:ind w:firstLine="440"/>
              <w:rPr>
                <w:rFonts w:hint="eastAsia" w:ascii="宋体" w:hAnsi="宋体" w:eastAsia="宋体" w:cs="宋体"/>
                <w:kern w:val="0"/>
                <w:sz w:val="21"/>
                <w:szCs w:val="21"/>
              </w:rPr>
            </w:pPr>
            <w:r>
              <w:rPr>
                <w:rFonts w:hint="eastAsia" w:ascii="宋体" w:hAnsi="宋体" w:eastAsia="宋体" w:cs="宋体"/>
                <w:color w:val="000000"/>
                <w:sz w:val="21"/>
                <w:szCs w:val="21"/>
                <w:shd w:val="clear" w:color="auto" w:fill="FFFFFF"/>
              </w:rPr>
              <w:t>/platform/withdraw</w:t>
            </w:r>
          </w:p>
        </w:tc>
      </w:tr>
      <w:tr>
        <w:tblPrEx>
          <w:tblLayout w:type="fixed"/>
          <w:tblCellMar>
            <w:top w:w="0" w:type="dxa"/>
            <w:left w:w="108" w:type="dxa"/>
            <w:bottom w:w="0" w:type="dxa"/>
            <w:right w:w="108" w:type="dxa"/>
          </w:tblCellMar>
        </w:tblPrEx>
        <w:trPr>
          <w:trHeight w:val="355" w:hRule="atLeast"/>
        </w:trPr>
        <w:tc>
          <w:tcPr>
            <w:tcW w:w="18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版本</w:t>
            </w:r>
          </w:p>
        </w:tc>
        <w:tc>
          <w:tcPr>
            <w:tcW w:w="63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V2.0</w:t>
            </w:r>
          </w:p>
        </w:tc>
      </w:tr>
      <w:tr>
        <w:tblPrEx>
          <w:tblLayout w:type="fixed"/>
          <w:tblCellMar>
            <w:top w:w="0" w:type="dxa"/>
            <w:left w:w="108" w:type="dxa"/>
            <w:bottom w:w="0" w:type="dxa"/>
            <w:right w:w="108" w:type="dxa"/>
          </w:tblCellMar>
        </w:tblPrEx>
        <w:trPr>
          <w:trHeight w:val="355" w:hRule="atLeast"/>
        </w:trPr>
        <w:tc>
          <w:tcPr>
            <w:tcW w:w="18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接口类型</w:t>
            </w:r>
          </w:p>
        </w:tc>
        <w:tc>
          <w:tcPr>
            <w:tcW w:w="63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同步</w:t>
            </w:r>
          </w:p>
        </w:tc>
      </w:tr>
      <w:tr>
        <w:tblPrEx>
          <w:tblLayout w:type="fixed"/>
          <w:tblCellMar>
            <w:top w:w="0" w:type="dxa"/>
            <w:left w:w="108" w:type="dxa"/>
            <w:bottom w:w="0" w:type="dxa"/>
            <w:right w:w="108" w:type="dxa"/>
          </w:tblCellMar>
        </w:tblPrEx>
        <w:trPr>
          <w:trHeight w:val="355" w:hRule="atLeast"/>
        </w:trPr>
        <w:tc>
          <w:tcPr>
            <w:tcW w:w="18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传输方式</w:t>
            </w:r>
          </w:p>
        </w:tc>
        <w:tc>
          <w:tcPr>
            <w:tcW w:w="63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s="宋体"/>
                <w:color w:val="000000"/>
                <w:sz w:val="21"/>
                <w:szCs w:val="21"/>
              </w:rPr>
            </w:pPr>
            <w:r>
              <w:rPr>
                <w:rFonts w:hint="eastAsia" w:ascii="宋体" w:hAnsi="宋体" w:eastAsia="宋体" w:cs="宋体"/>
                <w:color w:val="000000"/>
                <w:sz w:val="21"/>
                <w:szCs w:val="21"/>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notify_url</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withdraw_type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提现类型，</w:t>
            </w:r>
          </w:p>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rPr>
              <w:t>0-</w:t>
            </w:r>
            <w:r>
              <w:rPr>
                <w:rFonts w:hint="eastAsia" w:ascii="宋体" w:hAnsi="宋体" w:eastAsia="宋体"/>
                <w:color w:val="000000"/>
                <w:sz w:val="18"/>
                <w:szCs w:val="18"/>
              </w:rPr>
              <w:t>平台自有金提现</w:t>
            </w:r>
            <w:del w:id="1882" w:author="Bay" w:date="2018-06-15T18:02:55Z">
              <w:r>
                <w:rPr>
                  <w:rFonts w:hint="eastAsia" w:ascii="宋体" w:hAnsi="宋体" w:eastAsia="宋体"/>
                  <w:color w:val="000000"/>
                  <w:sz w:val="18"/>
                  <w:szCs w:val="18"/>
                </w:rPr>
                <w:delText>（</w:delText>
              </w:r>
            </w:del>
            <w:ins w:id="1883" w:author="Bay" w:date="2018-06-15T18:02:55Z">
              <w:r>
                <w:rPr>
                  <w:rFonts w:hint="eastAsia" w:ascii="宋体" w:hAnsi="宋体" w:eastAsia="宋体"/>
                  <w:color w:val="000000"/>
                  <w:sz w:val="18"/>
                  <w:szCs w:val="18"/>
                  <w:lang w:eastAsia="zh-CN"/>
                </w:rPr>
                <w:t>(</w:t>
              </w:r>
            </w:ins>
            <w:r>
              <w:rPr>
                <w:rFonts w:hint="eastAsia" w:ascii="宋体" w:hAnsi="宋体" w:eastAsia="宋体"/>
                <w:color w:val="000000"/>
                <w:sz w:val="18"/>
                <w:szCs w:val="18"/>
              </w:rPr>
              <w:t>默认</w:t>
            </w:r>
            <w:del w:id="1884" w:author="Bay" w:date="2018-06-15T18:03:18Z">
              <w:r>
                <w:rPr>
                  <w:rFonts w:hint="eastAsia" w:ascii="宋体" w:hAnsi="宋体" w:eastAsia="宋体"/>
                  <w:color w:val="000000"/>
                  <w:sz w:val="18"/>
                  <w:szCs w:val="18"/>
                </w:rPr>
                <w:delText>）</w:delText>
              </w:r>
            </w:del>
            <w:ins w:id="1885" w:author="Bay" w:date="2018-06-15T18:03:18Z">
              <w:r>
                <w:rPr>
                  <w:rFonts w:hint="eastAsia" w:ascii="宋体" w:hAnsi="宋体" w:eastAsia="宋体"/>
                  <w:color w:val="000000"/>
                  <w:sz w:val="18"/>
                  <w:szCs w:val="18"/>
                  <w:lang w:eastAsia="zh-CN"/>
                </w:rPr>
                <w:t>)</w:t>
              </w:r>
            </w:ins>
          </w:p>
        </w:tc>
      </w:tr>
    </w:tbl>
    <w:p>
      <w:pPr>
        <w:rPr>
          <w:rFonts w:ascii="Verdana" w:hAnsi="Verdana" w:cs="宋体"/>
          <w:sz w:val="21"/>
          <w:szCs w:val="21"/>
        </w:rPr>
      </w:pPr>
      <w:r>
        <w:rPr>
          <w:rFonts w:ascii="Verdana" w:hAnsi="Verdana" w:cs="宋体"/>
          <w:sz w:val="21"/>
          <w:szCs w:val="21"/>
        </w:rPr>
        <w:t xml:space="preserve"> </w:t>
      </w:r>
    </w:p>
    <w:tbl>
      <w:tblPr>
        <w:tblStyle w:val="23"/>
        <w:tblW w:w="8214" w:type="dxa"/>
        <w:tblInd w:w="0" w:type="dxa"/>
        <w:tblLayout w:type="fixed"/>
        <w:tblCellMar>
          <w:top w:w="0" w:type="dxa"/>
          <w:left w:w="108" w:type="dxa"/>
          <w:bottom w:w="0" w:type="dxa"/>
          <w:right w:w="108" w:type="dxa"/>
        </w:tblCellMar>
      </w:tblPr>
      <w:tblGrid>
        <w:gridCol w:w="1696"/>
        <w:gridCol w:w="6518"/>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420" w:firstLineChars="200"/>
              <w:rPr>
                <w:rFonts w:ascii="Verdana" w:hAnsi="Verdana" w:cs="宋体"/>
                <w:color w:val="000000"/>
                <w:sz w:val="18"/>
                <w:szCs w:val="18"/>
              </w:rPr>
            </w:pPr>
            <w:r>
              <w:rPr>
                <w:rFonts w:hint="eastAsia" w:ascii="宋体" w:hAnsi="宋体" w:eastAsia="宋体" w:cs="宋体"/>
                <w:color w:val="000000"/>
                <w:sz w:val="21"/>
                <w:szCs w:val="21"/>
              </w:rPr>
              <w:t>格式示例:</w:t>
            </w:r>
          </w:p>
        </w:tc>
        <w:tc>
          <w:tcPr>
            <w:tcW w:w="6518" w:type="dxa"/>
            <w:tcBorders>
              <w:top w:val="double" w:color="8DB3E2" w:sz="2" w:space="0"/>
              <w:left w:val="nil"/>
              <w:bottom w:val="double" w:color="8DB3E2" w:sz="2" w:space="0"/>
              <w:right w:val="double" w:color="8DB3E2" w:sz="2" w:space="0"/>
            </w:tcBorders>
            <w:shd w:val="clear" w:color="auto" w:fill="FFFFFF"/>
            <w:vAlign w:val="top"/>
          </w:tcPr>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{"amount:"</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"withdraw_type:"</w:t>
            </w:r>
            <w:r>
              <w:rPr>
                <w:rFonts w:hint="eastAsia" w:ascii="宋体" w:hAnsi="宋体" w:eastAsia="宋体" w:cs="宋体"/>
                <w:color w:val="000000"/>
                <w:sz w:val="21"/>
                <w:szCs w:val="21"/>
                <w:lang w:val="en-US" w:eastAsia="zh-CN"/>
              </w:rPr>
              <w:t>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"notify_url:"</w:t>
            </w:r>
            <w:r>
              <w:rPr>
                <w:rFonts w:hint="eastAsia" w:ascii="宋体" w:hAnsi="宋体" w:eastAsia="宋体" w:cs="宋体"/>
                <w:color w:val="000000"/>
                <w:sz w:val="21"/>
                <w:szCs w:val="21"/>
                <w:lang w:val="en-US" w:eastAsia="zh-CN"/>
              </w:rPr>
              <w:t>www.baidu.com</w:t>
            </w:r>
            <w:r>
              <w:rPr>
                <w:rFonts w:hint="eastAsia" w:ascii="宋体" w:hAnsi="宋体" w:eastAsia="宋体" w:cs="宋体"/>
                <w:color w:val="000000"/>
                <w:sz w:val="21"/>
                <w:szCs w:val="21"/>
              </w:rPr>
              <w:t>"}</w:t>
            </w:r>
          </w:p>
        </w:tc>
      </w:tr>
    </w:tbl>
    <w:p>
      <w:pPr>
        <w:rPr>
          <w:rFonts w:hint="eastAsia" w:ascii="Verdana" w:hAnsi="Verdana" w:cs="宋体"/>
          <w:sz w:val="21"/>
          <w:szCs w:val="21"/>
        </w:rPr>
      </w:pPr>
    </w:p>
    <w:p>
      <w:pPr>
        <w:rPr>
          <w:rFonts w:ascii="宋体" w:hAnsi="宋体" w:eastAsia="宋体"/>
          <w:sz w:val="21"/>
          <w:szCs w:val="21"/>
        </w:rPr>
      </w:pPr>
      <w:r>
        <w:rPr>
          <w:rFonts w:hint="eastAsia" w:ascii="宋体" w:hAnsi="宋体" w:eastAsia="宋体"/>
          <w:sz w:val="21"/>
          <w:szCs w:val="21"/>
        </w:rPr>
        <w:t>响应参数</w:t>
      </w:r>
    </w:p>
    <w:tbl>
      <w:tblPr>
        <w:tblStyle w:val="23"/>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{"data":"{\"order_no\":\"20180620050013\",\"order_status\":\"1\",\"process_date\":\"20180620165836\",\"query_id\":\"201806201658350932104981350270\"}",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"order_no":"20180620050013",</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"recode":"10000",</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"remsg":"处理成功",</w:t>
            </w:r>
          </w:p>
          <w:p>
            <w:pPr>
              <w:spacing w:beforeLines="0" w:afterLines="0"/>
              <w:ind w:left="0" w:leftChars="0" w:firstLine="0" w:firstLineChars="0"/>
              <w:jc w:val="left"/>
              <w:rPr>
                <w:rFonts w:hint="eastAsia" w:ascii="宋体" w:hAnsi="宋体" w:eastAsia="宋体" w:cs="宋体"/>
                <w:color w:val="000000"/>
                <w:sz w:val="21"/>
                <w:szCs w:val="21"/>
              </w:rPr>
            </w:pPr>
            <w:r>
              <w:rPr>
                <w:rFonts w:hint="eastAsia" w:ascii="宋体" w:hAnsi="宋体" w:eastAsia="宋体" w:cs="宋体"/>
                <w:color w:val="000000"/>
                <w:sz w:val="21"/>
                <w:szCs w:val="21"/>
              </w:rPr>
              <w:t>"sign":"sign",</w:t>
            </w:r>
          </w:p>
          <w:p>
            <w:pPr>
              <w:spacing w:beforeLines="0" w:afterLines="0"/>
              <w:ind w:left="0" w:leftChars="0" w:firstLine="0" w:firstLineChars="0"/>
              <w:jc w:val="left"/>
              <w:rPr>
                <w:rFonts w:ascii="Verdana" w:hAnsi="Verdana" w:cs="宋体"/>
                <w:color w:val="000000"/>
                <w:sz w:val="18"/>
                <w:szCs w:val="18"/>
              </w:rPr>
            </w:pPr>
            <w:r>
              <w:rPr>
                <w:rFonts w:hint="eastAsia" w:ascii="宋体" w:hAnsi="宋体" w:eastAsia="宋体" w:cs="宋体"/>
                <w:color w:val="000000"/>
                <w:sz w:val="21"/>
                <w:szCs w:val="21"/>
              </w:rPr>
              <w:t>"trans_date":"20180620"}</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data.order_no</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data.process_date</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942"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data.order_status </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data.query_id</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宋体" w:hAnsi="宋体" w:eastAsia="宋体"/>
          <w:sz w:val="21"/>
          <w:szCs w:val="21"/>
        </w:rPr>
      </w:pPr>
      <w:r>
        <w:rPr>
          <w:rFonts w:hint="eastAsia" w:ascii="宋体" w:hAnsi="宋体" w:eastAsia="宋体"/>
          <w:sz w:val="21"/>
          <w:szCs w:val="21"/>
        </w:rPr>
        <w:t xml:space="preserve"> </w:t>
      </w:r>
    </w:p>
    <w:p>
      <w:pPr>
        <w:rPr>
          <w:rFonts w:hint="eastAsia" w:ascii="宋体" w:hAnsi="宋体" w:eastAsia="宋体"/>
          <w:sz w:val="21"/>
          <w:szCs w:val="21"/>
        </w:rPr>
      </w:pPr>
      <w:r>
        <w:rPr>
          <w:rFonts w:ascii="宋体" w:hAnsi="宋体" w:eastAsia="宋体"/>
          <w:sz w:val="21"/>
          <w:szCs w:val="21"/>
        </w:rPr>
        <w:t>平台</w:t>
      </w:r>
      <w:r>
        <w:rPr>
          <w:rFonts w:hint="eastAsia" w:ascii="宋体" w:hAnsi="宋体" w:eastAsia="宋体"/>
          <w:sz w:val="21"/>
          <w:szCs w:val="21"/>
        </w:rPr>
        <w:t>提现</w:t>
      </w:r>
      <w:r>
        <w:rPr>
          <w:rFonts w:ascii="宋体" w:hAnsi="宋体" w:eastAsia="宋体"/>
          <w:sz w:val="21"/>
          <w:szCs w:val="21"/>
        </w:rPr>
        <w:t>异步通知</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平台提现异步通知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3"/>
        <w:tblW w:w="8130" w:type="dxa"/>
        <w:tblInd w:w="0" w:type="dxa"/>
        <w:tblLayout w:type="fixed"/>
        <w:tblCellMar>
          <w:top w:w="0" w:type="dxa"/>
          <w:left w:w="108" w:type="dxa"/>
          <w:bottom w:w="0" w:type="dxa"/>
          <w:right w:w="108" w:type="dxa"/>
        </w:tblCellMar>
      </w:tblPr>
      <w:tblGrid>
        <w:gridCol w:w="2535"/>
        <w:gridCol w:w="890"/>
        <w:gridCol w:w="1260"/>
        <w:gridCol w:w="3445"/>
      </w:tblGrid>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6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4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plat_no</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order_no</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N(19,2)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微软雅黑" w:hAnsi="微软雅黑" w:eastAsia="微软雅黑" w:cs="微软雅黑"/>
                <w:color w:val="000000"/>
                <w:sz w:val="18"/>
                <w:szCs w:val="18"/>
              </w:rPr>
              <w:t>金额</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code</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 xml:space="preserve">入账成功  </w:t>
            </w:r>
            <w:r>
              <w:rPr>
                <w:rFonts w:hint="eastAsia" w:ascii="Verdana" w:hAnsi="Verdana" w:eastAsia="宋体"/>
                <w:color w:val="000000"/>
                <w:sz w:val="18"/>
                <w:szCs w:val="18"/>
              </w:rPr>
              <w:t>2-</w:t>
            </w:r>
            <w:r>
              <w:rPr>
                <w:rFonts w:hint="eastAsia" w:ascii="宋体" w:hAnsi="宋体" w:eastAsia="宋体"/>
                <w:color w:val="000000"/>
                <w:sz w:val="18"/>
                <w:szCs w:val="18"/>
              </w:rPr>
              <w:t>入账失败</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msg</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C(30)</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mall_no </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 xml:space="preserve">M </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商户集团编号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sign</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ind w:left="480" w:firstLine="0" w:firstLineChars="0"/>
        <w:rPr>
          <w:rFonts w:ascii="宋体" w:hAnsi="宋体" w:eastAsia="宋体"/>
        </w:rPr>
      </w:pPr>
      <w:r>
        <w:rPr>
          <w:rFonts w:hint="eastAsia" w:ascii="宋体" w:hAnsi="宋体" w:eastAsia="宋体"/>
        </w:rPr>
        <w:t xml:space="preserve"> </w:t>
      </w:r>
    </w:p>
    <w:p>
      <w:pPr>
        <w:rPr>
          <w:rFonts w:hint="eastAsia"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ascii="Verdana" w:hAnsi="Verdana" w:cs="宋体"/>
          <w:sz w:val="21"/>
          <w:szCs w:val="21"/>
        </w:rPr>
        <w:t xml:space="preserve"> </w:t>
      </w:r>
    </w:p>
    <w:p>
      <w:pPr>
        <w:rPr>
          <w:rFonts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ascii="Verdana" w:hAnsi="Verdana" w:cs="宋体"/>
          <w:sz w:val="21"/>
          <w:szCs w:val="21"/>
        </w:rPr>
        <w:t xml:space="preserve"> </w:t>
      </w:r>
    </w:p>
    <w:p>
      <w:pPr>
        <w:pStyle w:val="3"/>
        <w:numPr>
          <w:ilvl w:val="1"/>
          <w:numId w:val="3"/>
        </w:numPr>
        <w:rPr>
          <w:b/>
          <w:color w:val="auto"/>
        </w:rPr>
      </w:pPr>
      <w:bookmarkStart w:id="74" w:name="_Toc471996081"/>
      <w:bookmarkEnd w:id="74"/>
      <w:bookmarkStart w:id="75" w:name="_Toc24480"/>
      <w:bookmarkEnd w:id="75"/>
      <w:bookmarkStart w:id="76" w:name="_Toc502235937"/>
      <w:r>
        <w:rPr>
          <w:rFonts w:hint="eastAsia"/>
          <w:b/>
          <w:color w:val="auto"/>
        </w:rPr>
        <w:t>对账</w:t>
      </w:r>
      <w:bookmarkEnd w:id="76"/>
    </w:p>
    <w:p>
      <w:pPr>
        <w:pStyle w:val="4"/>
        <w:ind w:firstLine="480"/>
        <w:rPr>
          <w:rFonts w:hint="eastAsia"/>
          <w:b/>
          <w:color w:val="auto"/>
        </w:rPr>
      </w:pPr>
      <w:r>
        <w:rPr>
          <w:rFonts w:hint="eastAsia" w:eastAsia="宋体"/>
          <w:b/>
          <w:color w:val="auto"/>
          <w:lang w:eastAsia="zh-CN"/>
        </w:rPr>
        <w:t>用户出入金对账文件</w:t>
      </w:r>
    </w:p>
    <w:p>
      <w:pPr>
        <w:rPr>
          <w:rFonts w:ascii="Verdana" w:hAnsi="Verdana"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r>
              <w:rPr>
                <w:rFonts w:hint="eastAsia" w:ascii="微软雅黑" w:hAnsi="微软雅黑" w:eastAsia="微软雅黑" w:cs="微软雅黑"/>
                <w:color w:val="000000"/>
                <w:sz w:val="18"/>
                <w:szCs w:val="18"/>
              </w:rPr>
              <w:t>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商户申请对账文件下载，支付渠道所有的充值、提现交易流水</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资金账户管理平台收到请求后会以</w:t>
      </w:r>
      <w:r>
        <w:rPr>
          <w:rFonts w:ascii="Verdana" w:hAnsi="Verdana" w:cs="宋体"/>
          <w:sz w:val="21"/>
          <w:szCs w:val="21"/>
        </w:rPr>
        <w:t>txt</w:t>
      </w:r>
      <w:r>
        <w:rPr>
          <w:rFonts w:hint="eastAsia" w:ascii="宋体" w:hAnsi="宋体" w:eastAsia="宋体"/>
          <w:sz w:val="21"/>
          <w:szCs w:val="21"/>
        </w:rPr>
        <w:t>文件的形式返回。</w:t>
      </w:r>
    </w:p>
    <w:tbl>
      <w:tblPr>
        <w:tblStyle w:val="23"/>
        <w:tblW w:w="8270" w:type="dxa"/>
        <w:tblInd w:w="0" w:type="dxa"/>
        <w:tblLayout w:type="fixed"/>
        <w:tblCellMar>
          <w:top w:w="0" w:type="dxa"/>
          <w:left w:w="108" w:type="dxa"/>
          <w:bottom w:w="0" w:type="dxa"/>
          <w:right w:w="108" w:type="dxa"/>
        </w:tblCellMar>
      </w:tblPr>
      <w:tblGrid>
        <w:gridCol w:w="1542"/>
        <w:gridCol w:w="6728"/>
      </w:tblGrid>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用户出入金对账文件：(文件名：PAY_CHANNEL_DATA_日期(yyyyMMdd).txt)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汇总：平台编号|对账日期|笔数|总金额|可用|冻结</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明细：平台编号|交易日期|交易时间|订单号|金额|C-充值/T-提现|支付编号|流水号</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ENDFLAG</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30000001|20150415|9|210002.00|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30000001|20150415|121515|10045425103559643|30000.00|C|1|101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30000001|20150415|121515|10045425103559643|30000.00|C|1|101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30000001|20150415|121515|10045425103559643|30000.00|C|1|101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30000001|20150415|121515|10045425103559643|30000.00|C|1|101</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30000001|20150415|121515|10045425103559643|30000.00|T|1|101</w:t>
            </w:r>
          </w:p>
          <w:p>
            <w:pPr>
              <w:ind w:firstLine="0" w:firstLineChars="0"/>
              <w:rPr>
                <w:rFonts w:ascii="Verdana" w:hAnsi="Verdana" w:eastAsia="宋体"/>
                <w:color w:val="000000"/>
                <w:sz w:val="18"/>
                <w:szCs w:val="18"/>
              </w:rPr>
            </w:pPr>
            <w:r>
              <w:rPr>
                <w:rFonts w:hint="eastAsia" w:ascii="宋体" w:hAnsi="宋体" w:eastAsia="宋体" w:cs="宋体"/>
                <w:color w:val="000000"/>
                <w:sz w:val="21"/>
                <w:szCs w:val="21"/>
              </w:rPr>
              <w:t>30000001|20150415|121515|10045425103559643|30000.00|T|1|101qerererrefdsdfdggdsasdfdfdgghrtretetetxds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T-1</w:t>
            </w:r>
            <w:r>
              <w:rPr>
                <w:rFonts w:hint="eastAsia" w:ascii="宋体" w:hAnsi="宋体" w:eastAsia="宋体"/>
                <w:color w:val="000000"/>
                <w:sz w:val="18"/>
                <w:szCs w:val="18"/>
              </w:rPr>
              <w:t>日对账文件，文件格式如下：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w:t>
            </w:r>
            <w:del w:id="1886" w:author="Bay" w:date="2018-06-15T18:02:55Z">
              <w:r>
                <w:rPr>
                  <w:rFonts w:hint="eastAsia" w:ascii="Verdana" w:hAnsi="Verdana" w:eastAsia="宋体"/>
                  <w:color w:val="000000"/>
                  <w:sz w:val="18"/>
                  <w:szCs w:val="18"/>
                </w:rPr>
                <w:delText>（</w:delText>
              </w:r>
            </w:del>
            <w:ins w:id="1887"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除签名串本身外</w:t>
            </w:r>
            <w:del w:id="1888" w:author="Bay" w:date="2018-06-15T18:03:18Z">
              <w:r>
                <w:rPr>
                  <w:rFonts w:hint="eastAsia" w:ascii="Verdana" w:hAnsi="Verdana" w:eastAsia="宋体"/>
                  <w:color w:val="000000"/>
                  <w:sz w:val="18"/>
                  <w:szCs w:val="18"/>
                </w:rPr>
                <w:delText>）</w:delText>
              </w:r>
            </w:del>
            <w:ins w:id="1889" w:author="Bay" w:date="2018-06-15T18:03:18Z">
              <w:r>
                <w:rPr>
                  <w:rFonts w:hint="eastAsia" w:ascii="Verdana" w:hAnsi="Verdana" w:eastAsia="宋体"/>
                  <w:color w:val="000000"/>
                  <w:sz w:val="18"/>
                  <w:szCs w:val="18"/>
                  <w:lang w:eastAsia="zh-CN"/>
                </w:rPr>
                <w:t>)</w:t>
              </w:r>
            </w:ins>
            <w:r>
              <w:rPr>
                <w:rFonts w:hint="eastAsia" w:ascii="Verdana" w:hAnsi="Verdana" w:eastAsia="宋体"/>
                <w:color w:val="000000"/>
                <w:sz w:val="18"/>
                <w:szCs w:val="18"/>
              </w:rPr>
              <w:t>的签名</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订单类型：</w:t>
            </w:r>
            <w:r>
              <w:rPr>
                <w:rFonts w:ascii="Verdana" w:hAnsi="Verdana"/>
                <w:color w:val="000000"/>
                <w:sz w:val="18"/>
                <w:szCs w:val="18"/>
              </w:rPr>
              <w:t>C</w:t>
            </w:r>
            <w:r>
              <w:rPr>
                <w:rFonts w:hint="eastAsia" w:ascii="Verdana" w:hAnsi="Verdana" w:eastAsia="宋体"/>
                <w:color w:val="000000"/>
                <w:sz w:val="18"/>
                <w:szCs w:val="18"/>
              </w:rPr>
              <w:t>-</w:t>
            </w:r>
            <w:r>
              <w:rPr>
                <w:rFonts w:hint="eastAsia" w:ascii="宋体" w:hAnsi="宋体" w:eastAsia="宋体"/>
                <w:color w:val="000000"/>
                <w:sz w:val="18"/>
                <w:szCs w:val="18"/>
              </w:rPr>
              <w:t>充值，</w:t>
            </w:r>
            <w:r>
              <w:rPr>
                <w:rFonts w:ascii="Verdana" w:hAnsi="Verdana"/>
                <w:color w:val="000000"/>
                <w:sz w:val="18"/>
                <w:szCs w:val="18"/>
              </w:rPr>
              <w:t xml:space="preserve"> T</w:t>
            </w:r>
            <w:r>
              <w:rPr>
                <w:rFonts w:hint="eastAsia" w:ascii="Verdana" w:hAnsi="Verdana" w:eastAsia="宋体"/>
                <w:color w:val="000000"/>
                <w:sz w:val="18"/>
                <w:szCs w:val="18"/>
              </w:rPr>
              <w:t>-</w:t>
            </w:r>
            <w:r>
              <w:rPr>
                <w:rFonts w:hint="eastAsia" w:ascii="宋体" w:hAnsi="宋体" w:eastAsia="宋体"/>
                <w:color w:val="000000"/>
                <w:sz w:val="18"/>
                <w:szCs w:val="18"/>
              </w:rPr>
              <w:t>提现</w:t>
            </w:r>
          </w:p>
        </w:tc>
      </w:tr>
    </w:tbl>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eastAsia="宋体"/>
          <w:b/>
          <w:color w:val="auto"/>
          <w:lang w:eastAsia="zh-CN"/>
        </w:rPr>
        <w:t>账户余额对账文件</w:t>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r>
              <w:rPr>
                <w:rFonts w:hint="eastAsia" w:ascii="微软雅黑" w:hAnsi="微软雅黑" w:eastAsia="微软雅黑" w:cs="微软雅黑"/>
                <w:color w:val="000000"/>
                <w:sz w:val="18"/>
                <w:szCs w:val="18"/>
              </w:rPr>
              <w:t>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商户申请对账文件下载大账户下所有子账户的余额数据，</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资金账户管理平台收到请求后会以</w:t>
      </w:r>
      <w:r>
        <w:rPr>
          <w:rFonts w:ascii="宋体" w:hAnsi="宋体" w:eastAsia="宋体"/>
          <w:sz w:val="21"/>
          <w:szCs w:val="21"/>
        </w:rPr>
        <w:t>txt</w:t>
      </w:r>
      <w:r>
        <w:rPr>
          <w:rFonts w:hint="eastAsia" w:ascii="宋体" w:hAnsi="宋体" w:eastAsia="宋体"/>
          <w:sz w:val="21"/>
          <w:szCs w:val="21"/>
        </w:rPr>
        <w:t>文件的形式返回。</w:t>
      </w:r>
    </w:p>
    <w:tbl>
      <w:tblPr>
        <w:tblStyle w:val="23"/>
        <w:tblW w:w="8270" w:type="dxa"/>
        <w:tblInd w:w="0" w:type="dxa"/>
        <w:tblLayout w:type="fixed"/>
        <w:tblCellMar>
          <w:top w:w="0" w:type="dxa"/>
          <w:left w:w="108" w:type="dxa"/>
          <w:bottom w:w="0" w:type="dxa"/>
          <w:right w:w="108" w:type="dxa"/>
        </w:tblCellMar>
      </w:tblPr>
      <w:tblGrid>
        <w:gridCol w:w="1542"/>
        <w:gridCol w:w="6728"/>
      </w:tblGrid>
      <w:tr>
        <w:tblPrEx>
          <w:tblLayout w:type="fixed"/>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账户余额对账文件：(文件名：FTDM_BALANCE_日期(yyyyMMdd).txt)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汇总：平台编号|对账日期|总金额|可用|冻结</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明细：平台编号|平台客户号|科目|子科目|总金额|可用金额|冻结金额</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ENDFLAG</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30000001|20150415|10000.00|4000.00|6000.00|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30000001|20150415|10001|1000.00|200.00|800.00|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30000001|20150415|10002|1000.00|200.00|800.00|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30000001|20150415|10003|1000.00|200.00|800.00|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30000001|20150415|10004|1000.00|200.00|800.00|</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30000001|20150415|10005|1000.00|200.00|800.00|</w:t>
            </w:r>
          </w:p>
          <w:p>
            <w:pPr>
              <w:ind w:firstLine="0" w:firstLineChars="0"/>
              <w:rPr>
                <w:rFonts w:hint="eastAsia" w:ascii="Verdana" w:hAnsi="Verdana" w:eastAsia="宋体"/>
                <w:color w:val="000000"/>
                <w:sz w:val="18"/>
                <w:szCs w:val="18"/>
              </w:rPr>
            </w:pPr>
            <w:r>
              <w:rPr>
                <w:rFonts w:hint="eastAsia" w:ascii="宋体" w:hAnsi="宋体" w:eastAsia="宋体" w:cs="宋体"/>
                <w:color w:val="000000"/>
                <w:sz w:val="21"/>
                <w:szCs w:val="21"/>
              </w:rPr>
              <w:t>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T-1</w:t>
            </w:r>
            <w:r>
              <w:rPr>
                <w:rFonts w:hint="eastAsia" w:ascii="宋体" w:hAnsi="宋体" w:eastAsia="宋体"/>
                <w:color w:val="000000"/>
                <w:sz w:val="18"/>
                <w:szCs w:val="18"/>
              </w:rPr>
              <w:t>日对账文件，文件格式如下：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w:t>
            </w:r>
            <w:del w:id="1890" w:author="Bay" w:date="2018-06-15T18:02:55Z">
              <w:r>
                <w:rPr>
                  <w:rFonts w:hint="eastAsia" w:ascii="Verdana" w:hAnsi="Verdana" w:eastAsia="宋体"/>
                  <w:color w:val="000000"/>
                  <w:sz w:val="18"/>
                  <w:szCs w:val="18"/>
                </w:rPr>
                <w:delText>（</w:delText>
              </w:r>
            </w:del>
            <w:ins w:id="1891"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除签名串本身外</w:t>
            </w:r>
            <w:del w:id="1892" w:author="Bay" w:date="2018-06-15T18:03:18Z">
              <w:r>
                <w:rPr>
                  <w:rFonts w:hint="eastAsia" w:ascii="Verdana" w:hAnsi="Verdana" w:eastAsia="宋体"/>
                  <w:color w:val="000000"/>
                  <w:sz w:val="18"/>
                  <w:szCs w:val="18"/>
                </w:rPr>
                <w:delText>）</w:delText>
              </w:r>
            </w:del>
            <w:ins w:id="1893" w:author="Bay" w:date="2018-06-15T18:03:18Z">
              <w:r>
                <w:rPr>
                  <w:rFonts w:hint="eastAsia" w:ascii="Verdana" w:hAnsi="Verdana" w:eastAsia="宋体"/>
                  <w:color w:val="000000"/>
                  <w:sz w:val="18"/>
                  <w:szCs w:val="18"/>
                  <w:lang w:eastAsia="zh-CN"/>
                </w:rPr>
                <w:t>)</w:t>
              </w:r>
            </w:ins>
            <w:r>
              <w:rPr>
                <w:rFonts w:hint="eastAsia" w:ascii="Verdana" w:hAnsi="Verdana" w:eastAsia="宋体"/>
                <w:color w:val="000000"/>
                <w:sz w:val="18"/>
                <w:szCs w:val="18"/>
              </w:rPr>
              <w:t>的签名</w:t>
            </w:r>
          </w:p>
        </w:tc>
      </w:tr>
    </w:tbl>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ascii="Verdana" w:hAnsi="Verdana" w:eastAsia="宋体"/>
          <w:sz w:val="21"/>
          <w:szCs w:val="21"/>
        </w:rPr>
        <w:t xml:space="preserve"> </w:t>
      </w:r>
      <w:r>
        <w:rPr>
          <w:rFonts w:hint="eastAsia" w:eastAsia="宋体"/>
          <w:b/>
          <w:color w:val="auto"/>
          <w:lang w:eastAsia="zh-CN"/>
        </w:rPr>
        <w:t>平台出入金文件</w:t>
      </w:r>
    </w:p>
    <w:p>
      <w:pPr>
        <w:rPr>
          <w:rFonts w:hint="eastAsia" w:ascii="宋体" w:hAnsi="宋体" w:eastAsia="宋体"/>
          <w:sz w:val="21"/>
          <w:szCs w:val="21"/>
        </w:rPr>
      </w:pPr>
      <w:r>
        <w:rPr>
          <w:rFonts w:hint="eastAsia" w:ascii="宋体" w:hAnsi="宋体" w:eastAsia="宋体"/>
          <w:sz w:val="21"/>
          <w:szCs w:val="21"/>
        </w:rPr>
        <w:t>接口说明</w:t>
      </w:r>
    </w:p>
    <w:tbl>
      <w:tblPr>
        <w:tblStyle w:val="23"/>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r>
              <w:rPr>
                <w:rFonts w:hint="eastAsia" w:ascii="微软雅黑" w:hAnsi="微软雅黑" w:eastAsia="微软雅黑" w:cs="微软雅黑"/>
                <w:color w:val="000000"/>
                <w:sz w:val="18"/>
                <w:szCs w:val="18"/>
              </w:rPr>
              <w:t>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w:t>
            </w:r>
            <w:r>
              <w:rPr>
                <w:rFonts w:hint="eastAsia" w:ascii="Verdana" w:hAnsi="Verdana" w:eastAsia="宋体"/>
                <w:color w:val="000000"/>
                <w:sz w:val="18"/>
                <w:szCs w:val="18"/>
                <w:lang w:val="en-US" w:eastAsia="zh-CN"/>
              </w:rPr>
              <w:t>资金明细流水</w:t>
            </w:r>
            <w:r>
              <w:rPr>
                <w:rFonts w:hint="eastAsia" w:ascii="Verdana" w:hAnsi="Verdana" w:eastAsia="宋体"/>
                <w:color w:val="000000"/>
                <w:sz w:val="18"/>
                <w:szCs w:val="18"/>
              </w:rPr>
              <w:t>数据，</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资金账户管理平台收到请求后会以</w:t>
      </w:r>
      <w:r>
        <w:rPr>
          <w:rFonts w:ascii="宋体" w:hAnsi="宋体" w:eastAsia="宋体"/>
          <w:sz w:val="21"/>
          <w:szCs w:val="21"/>
        </w:rPr>
        <w:t>txt</w:t>
      </w:r>
      <w:r>
        <w:rPr>
          <w:rFonts w:hint="eastAsia" w:ascii="宋体" w:hAnsi="宋体" w:eastAsia="宋体"/>
          <w:sz w:val="21"/>
          <w:szCs w:val="21"/>
        </w:rPr>
        <w:t>文件的形式返回。</w:t>
      </w:r>
    </w:p>
    <w:tbl>
      <w:tblPr>
        <w:tblStyle w:val="23"/>
        <w:tblW w:w="8270" w:type="dxa"/>
        <w:tblInd w:w="0" w:type="dxa"/>
        <w:tblLayout w:type="fixed"/>
        <w:tblCellMar>
          <w:top w:w="0" w:type="dxa"/>
          <w:left w:w="108" w:type="dxa"/>
          <w:bottom w:w="0" w:type="dxa"/>
          <w:right w:w="108" w:type="dxa"/>
        </w:tblCellMar>
      </w:tblPr>
      <w:tblGrid>
        <w:gridCol w:w="1542"/>
        <w:gridCol w:w="6728"/>
      </w:tblGrid>
      <w:tr>
        <w:tblPrEx>
          <w:tblLayout w:type="fixed"/>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平台出入金文件：(文件名：PLAT_DATA_日期(yyyyMMdd).txt)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汇总：平台编号|对账日期|总数量</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明细：平台编号|交易日期|交易时间|订单号|金额|C-充值/T-提现</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ENDFLAG</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w:t>
            </w:r>
            <w:r>
              <w:rPr>
                <w:rFonts w:hint="eastAsia" w:ascii="宋体" w:hAnsi="宋体" w:eastAsia="宋体" w:cs="宋体"/>
                <w:color w:val="000000"/>
                <w:sz w:val="21"/>
                <w:szCs w:val="21"/>
                <w:lang w:val="en-US" w:eastAsia="zh-CN"/>
              </w:rPr>
              <w:t>1</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w:t>
            </w:r>
            <w:r>
              <w:rPr>
                <w:rFonts w:hint="eastAsia" w:ascii="宋体" w:hAnsi="宋体" w:eastAsia="宋体" w:cs="宋体"/>
                <w:color w:val="000000"/>
                <w:sz w:val="21"/>
                <w:szCs w:val="21"/>
                <w:lang w:val="en-US" w:eastAsia="zh-CN"/>
              </w:rPr>
              <w:t>1234</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1233333|1|C</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w:t>
            </w:r>
            <w:r>
              <w:rPr>
                <w:rFonts w:hint="eastAsia" w:ascii="宋体" w:hAnsi="宋体" w:eastAsia="宋体" w:cs="宋体"/>
                <w:color w:val="000000"/>
                <w:sz w:val="21"/>
                <w:szCs w:val="21"/>
                <w:lang w:val="en-US" w:eastAsia="zh-CN"/>
              </w:rPr>
              <w:t>1234</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1233333|1|C</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w:t>
            </w:r>
            <w:r>
              <w:rPr>
                <w:rFonts w:hint="eastAsia" w:ascii="宋体" w:hAnsi="宋体" w:eastAsia="宋体" w:cs="宋体"/>
                <w:color w:val="000000"/>
                <w:sz w:val="21"/>
                <w:szCs w:val="21"/>
                <w:lang w:val="en-US" w:eastAsia="zh-CN"/>
              </w:rPr>
              <w:t>1234</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1233333|1|C</w:t>
            </w:r>
            <w:r>
              <w:rPr>
                <w:rFonts w:hint="eastAsia" w:ascii="宋体" w:hAnsi="宋体" w:eastAsia="宋体" w:cs="宋体"/>
                <w:color w:val="000000"/>
                <w:sz w:val="21"/>
                <w:szCs w:val="21"/>
              </w:rPr>
              <w:t>|</w:t>
            </w:r>
          </w:p>
          <w:p>
            <w:pPr>
              <w:ind w:firstLine="0" w:firstLineChars="0"/>
              <w:rPr>
                <w:rFonts w:hint="eastAsia" w:ascii="宋体" w:hAnsi="宋体" w:eastAsia="宋体" w:cs="宋体"/>
                <w:color w:val="000000"/>
                <w:sz w:val="21"/>
                <w:szCs w:val="21"/>
              </w:rPr>
            </w:pPr>
            <w:r>
              <w:rPr>
                <w:rFonts w:hint="eastAsia" w:ascii="宋体" w:hAnsi="宋体" w:eastAsia="宋体" w:cs="宋体"/>
                <w:color w:val="000000"/>
                <w:sz w:val="21"/>
                <w:szCs w:val="21"/>
              </w:rPr>
              <w:t>30000001|20150415|</w:t>
            </w:r>
            <w:r>
              <w:rPr>
                <w:rFonts w:hint="eastAsia" w:ascii="宋体" w:hAnsi="宋体" w:eastAsia="宋体" w:cs="宋体"/>
                <w:color w:val="000000"/>
                <w:sz w:val="21"/>
                <w:szCs w:val="21"/>
                <w:lang w:val="en-US" w:eastAsia="zh-CN"/>
              </w:rPr>
              <w:t>1234</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1233333|1|T</w:t>
            </w:r>
            <w:r>
              <w:rPr>
                <w:rFonts w:hint="eastAsia" w:ascii="宋体" w:hAnsi="宋体" w:eastAsia="宋体" w:cs="宋体"/>
                <w:color w:val="000000"/>
                <w:sz w:val="21"/>
                <w:szCs w:val="21"/>
              </w:rPr>
              <w:t>|</w:t>
            </w:r>
          </w:p>
          <w:p>
            <w:pPr>
              <w:ind w:firstLine="0" w:firstLineChars="0"/>
              <w:rPr>
                <w:rFonts w:hint="eastAsia" w:ascii="Verdana" w:hAnsi="Verdana" w:eastAsia="宋体"/>
                <w:color w:val="000000"/>
                <w:sz w:val="18"/>
                <w:szCs w:val="18"/>
              </w:rPr>
            </w:pPr>
            <w:r>
              <w:rPr>
                <w:rFonts w:hint="eastAsia" w:ascii="宋体" w:hAnsi="宋体" w:eastAsia="宋体" w:cs="宋体"/>
                <w:color w:val="000000"/>
                <w:sz w:val="21"/>
                <w:szCs w:val="21"/>
              </w:rPr>
              <w:t>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T-1</w:t>
            </w:r>
            <w:r>
              <w:rPr>
                <w:rFonts w:hint="eastAsia" w:ascii="宋体" w:hAnsi="宋体" w:eastAsia="宋体"/>
                <w:color w:val="000000"/>
                <w:sz w:val="18"/>
                <w:szCs w:val="18"/>
              </w:rPr>
              <w:t>日对账文件，文件格式如下：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w:t>
            </w:r>
            <w:del w:id="1894" w:author="Bay" w:date="2018-06-15T18:02:55Z">
              <w:r>
                <w:rPr>
                  <w:rFonts w:hint="eastAsia" w:ascii="Verdana" w:hAnsi="Verdana" w:eastAsia="宋体"/>
                  <w:color w:val="000000"/>
                  <w:sz w:val="18"/>
                  <w:szCs w:val="18"/>
                </w:rPr>
                <w:delText>（</w:delText>
              </w:r>
            </w:del>
            <w:ins w:id="1895" w:author="Bay" w:date="2018-06-15T18:02:55Z">
              <w:r>
                <w:rPr>
                  <w:rFonts w:hint="eastAsia" w:ascii="Verdana" w:hAnsi="Verdana" w:eastAsia="宋体"/>
                  <w:color w:val="000000"/>
                  <w:sz w:val="18"/>
                  <w:szCs w:val="18"/>
                  <w:lang w:eastAsia="zh-CN"/>
                </w:rPr>
                <w:t>(</w:t>
              </w:r>
            </w:ins>
            <w:r>
              <w:rPr>
                <w:rFonts w:hint="eastAsia" w:ascii="Verdana" w:hAnsi="Verdana" w:eastAsia="宋体"/>
                <w:color w:val="000000"/>
                <w:sz w:val="18"/>
                <w:szCs w:val="18"/>
              </w:rPr>
              <w:t>除签名串本身外</w:t>
            </w:r>
            <w:del w:id="1896" w:author="Bay" w:date="2018-06-15T18:03:18Z">
              <w:r>
                <w:rPr>
                  <w:rFonts w:hint="eastAsia" w:ascii="Verdana" w:hAnsi="Verdana" w:eastAsia="宋体"/>
                  <w:color w:val="000000"/>
                  <w:sz w:val="18"/>
                  <w:szCs w:val="18"/>
                </w:rPr>
                <w:delText>）</w:delText>
              </w:r>
            </w:del>
            <w:ins w:id="1897" w:author="Bay" w:date="2018-06-15T18:03:18Z">
              <w:r>
                <w:rPr>
                  <w:rFonts w:hint="eastAsia" w:ascii="Verdana" w:hAnsi="Verdana" w:eastAsia="宋体"/>
                  <w:color w:val="000000"/>
                  <w:sz w:val="18"/>
                  <w:szCs w:val="18"/>
                  <w:lang w:eastAsia="zh-CN"/>
                </w:rPr>
                <w:t>)</w:t>
              </w:r>
            </w:ins>
            <w:r>
              <w:rPr>
                <w:rFonts w:hint="eastAsia" w:ascii="Verdana" w:hAnsi="Verdana" w:eastAsia="宋体"/>
                <w:color w:val="000000"/>
                <w:sz w:val="18"/>
                <w:szCs w:val="18"/>
              </w:rPr>
              <w:t>的签名</w:t>
            </w:r>
          </w:p>
        </w:tc>
      </w:tr>
    </w:tbl>
    <w:p>
      <w:pPr>
        <w:rPr>
          <w:rFonts w:hint="eastAsia" w:ascii="Verdana" w:hAnsi="Verdana" w:eastAsia="宋体"/>
          <w:sz w:val="21"/>
          <w:szCs w:val="21"/>
        </w:rPr>
      </w:pPr>
    </w:p>
    <w:p>
      <w:pPr>
        <w:rPr>
          <w:rFonts w:hint="eastAsia" w:ascii="Verdana" w:hAnsi="Verdana" w:eastAsia="宋体"/>
          <w:sz w:val="21"/>
          <w:szCs w:val="21"/>
        </w:rPr>
      </w:pPr>
      <w:r>
        <w:rPr>
          <w:rFonts w:hint="eastAsia" w:ascii="Verdana" w:hAnsi="Verdana" w:eastAsia="宋体"/>
          <w:sz w:val="21"/>
          <w:szCs w:val="21"/>
        </w:rPr>
        <w:t xml:space="preserve"> </w:t>
      </w:r>
    </w:p>
    <w:p>
      <w:pPr>
        <w:rPr>
          <w:rFonts w:hint="eastAsia"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ascii="Verdana" w:hAnsi="Verdana" w:cs="宋体"/>
          <w:sz w:val="21"/>
          <w:szCs w:val="21"/>
        </w:rPr>
        <w:t xml:space="preserve"> </w:t>
      </w:r>
    </w:p>
    <w:p>
      <w:pPr>
        <w:ind w:left="480" w:firstLine="0" w:firstLineChars="0"/>
        <w:rPr>
          <w:rFonts w:ascii="宋体" w:hAnsi="宋体" w:eastAsia="宋体"/>
        </w:rPr>
      </w:pPr>
      <w:r>
        <w:rPr>
          <w:rFonts w:hint="eastAsia" w:ascii="宋体" w:hAnsi="宋体" w:eastAsia="宋体"/>
        </w:rPr>
        <w:t xml:space="preserve"> </w:t>
      </w:r>
    </w:p>
    <w:p>
      <w:pPr>
        <w:ind w:firstLine="480"/>
        <w:rPr>
          <w:rFonts w:hint="eastAsia"/>
        </w:rPr>
      </w:pPr>
      <w:r>
        <w:t xml:space="preserve"> </w:t>
      </w:r>
    </w:p>
    <w:p>
      <w:pPr>
        <w:pStyle w:val="2"/>
        <w:numPr>
          <w:ilvl w:val="0"/>
          <w:numId w:val="2"/>
        </w:numPr>
        <w:jc w:val="left"/>
        <w:rPr>
          <w:rFonts w:ascii="宋体" w:hAnsi="宋体" w:eastAsia="宋体"/>
        </w:rPr>
      </w:pPr>
      <w:bookmarkStart w:id="77" w:name="_Toc471996082"/>
      <w:bookmarkEnd w:id="77"/>
      <w:bookmarkStart w:id="78" w:name="_Toc797"/>
      <w:bookmarkStart w:id="79" w:name="_Toc502235938"/>
      <w:r>
        <w:rPr>
          <w:rFonts w:hint="eastAsia" w:ascii="宋体" w:hAnsi="宋体" w:eastAsia="宋体"/>
        </w:rPr>
        <w:t>附录</w:t>
      </w:r>
      <w:bookmarkEnd w:id="78"/>
      <w:bookmarkEnd w:id="79"/>
    </w:p>
    <w:p>
      <w:pPr>
        <w:pStyle w:val="33"/>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bookmarkStart w:id="80" w:name="_Toc16047"/>
      <w:bookmarkEnd w:id="80"/>
      <w:bookmarkStart w:id="81" w:name="_Toc15364"/>
      <w:bookmarkEnd w:id="81"/>
      <w:bookmarkStart w:id="82" w:name="_Toc18585"/>
      <w:bookmarkEnd w:id="82"/>
      <w:bookmarkStart w:id="83" w:name="_Toc12390"/>
      <w:bookmarkEnd w:id="83"/>
      <w:bookmarkStart w:id="84" w:name="_Toc28122"/>
      <w:bookmarkEnd w:id="84"/>
      <w:bookmarkStart w:id="85" w:name="_Toc483649498"/>
      <w:bookmarkEnd w:id="85"/>
      <w:bookmarkStart w:id="86" w:name="_Toc502235939"/>
    </w:p>
    <w:p>
      <w:pPr>
        <w:pStyle w:val="3"/>
        <w:numPr>
          <w:ilvl w:val="1"/>
          <w:numId w:val="3"/>
        </w:numPr>
        <w:rPr>
          <w:rFonts w:hint="eastAsia"/>
          <w:b/>
          <w:color w:val="auto"/>
        </w:rPr>
      </w:pPr>
      <w:r>
        <w:rPr>
          <w:rFonts w:hint="eastAsia"/>
          <w:b/>
          <w:color w:val="auto"/>
        </w:rPr>
        <w:t>返回码对照表</w:t>
      </w:r>
      <w:bookmarkEnd w:id="86"/>
    </w:p>
    <w:p>
      <w:pPr>
        <w:ind w:firstLine="480"/>
        <w:rPr>
          <w:rFonts w:ascii="Verdana" w:hAnsi="Verdana" w:eastAsia="宋体"/>
        </w:rPr>
      </w:pPr>
      <w:r>
        <w:rPr>
          <w:rFonts w:hint="eastAsia" w:ascii="宋体" w:hAnsi="宋体" w:eastAsia="宋体"/>
        </w:rPr>
        <w:t>此对照表为绑定支付本地返回码对照表，不包含交易核心返回码对照。在一次交易请求中，当且仅当返回码为</w:t>
      </w:r>
      <w:r>
        <w:rPr>
          <w:rFonts w:hint="eastAsia" w:ascii="Verdana" w:hAnsi="Verdana" w:eastAsia="宋体"/>
        </w:rPr>
        <w:t>10000</w:t>
      </w:r>
      <w:r>
        <w:rPr>
          <w:rFonts w:hint="eastAsia" w:ascii="宋体" w:hAnsi="宋体" w:eastAsia="宋体"/>
        </w:rPr>
        <w:t>时表示请求成功，当返回码不为</w:t>
      </w:r>
      <w:r>
        <w:rPr>
          <w:rFonts w:hint="eastAsia" w:ascii="Verdana" w:hAnsi="Verdana" w:eastAsia="宋体"/>
        </w:rPr>
        <w:t>10000</w:t>
      </w:r>
      <w:r>
        <w:rPr>
          <w:rFonts w:hint="eastAsia" w:ascii="宋体" w:hAnsi="宋体" w:eastAsia="宋体"/>
        </w:rPr>
        <w:t>时，可取返回码文本介绍：</w:t>
      </w:r>
    </w:p>
    <w:tbl>
      <w:tblPr>
        <w:tblStyle w:val="48"/>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3067"/>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553"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cs="Times New Roman"/>
                <w:b/>
                <w:bCs/>
                <w:color w:val="auto"/>
              </w:rPr>
            </w:pPr>
            <w:r>
              <w:rPr>
                <w:rFonts w:hint="eastAsia" w:ascii="宋体" w:hAnsi="宋体" w:eastAsia="宋体" w:cs="Times New Roman"/>
                <w:b/>
                <w:bCs/>
                <w:color w:val="auto"/>
              </w:rPr>
              <w:t>返回码</w:t>
            </w:r>
          </w:p>
        </w:tc>
        <w:tc>
          <w:tcPr>
            <w:tcW w:w="3067"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cs="Times New Roman"/>
                <w:b/>
                <w:bCs/>
                <w:color w:val="auto"/>
              </w:rPr>
            </w:pPr>
            <w:r>
              <w:rPr>
                <w:rFonts w:hint="eastAsia" w:ascii="宋体" w:hAnsi="宋体" w:eastAsia="宋体" w:cs="Times New Roman"/>
                <w:b/>
                <w:bCs/>
                <w:color w:val="auto"/>
              </w:rPr>
              <w:t>返回码文本介绍</w:t>
            </w:r>
          </w:p>
        </w:tc>
        <w:tc>
          <w:tcPr>
            <w:tcW w:w="2565"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cs="Times New Roman"/>
                <w:b/>
                <w:bCs/>
                <w:color w:val="auto"/>
              </w:rPr>
            </w:pPr>
            <w:r>
              <w:rPr>
                <w:rFonts w:hint="eastAsia" w:ascii="宋体" w:hAnsi="宋体"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ascii="宋体" w:hAnsi="宋体" w:eastAsia="宋体" w:cs="Times New Roman"/>
                <w:b w:val="0"/>
                <w:bCs/>
              </w:rPr>
              <w:t>10002</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参数格式不匹配</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53" w:type="dxa"/>
          </w:tcPr>
          <w:p>
            <w:pPr>
              <w:ind w:firstLine="0" w:firstLineChars="0"/>
              <w:jc w:val="center"/>
              <w:rPr>
                <w:rFonts w:hint="eastAsia" w:ascii="宋体" w:hAnsi="宋体" w:eastAsia="宋体" w:cs="Times New Roman"/>
                <w:b w:val="0"/>
                <w:bCs/>
              </w:rPr>
            </w:pPr>
            <w:r>
              <w:rPr>
                <w:rFonts w:ascii="宋体" w:hAnsi="宋体" w:eastAsia="宋体" w:cs="Times New Roman"/>
                <w:b w:val="0"/>
                <w:bCs/>
              </w:rPr>
              <w:t>20001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缺少必要参数</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20002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参数错误</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20003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签名错误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20004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appid</w:t>
            </w:r>
            <w:r>
              <w:rPr>
                <w:rFonts w:hint="eastAsia" w:ascii="宋体" w:hAnsi="宋体" w:eastAsia="宋体" w:cs="Times New Roman"/>
              </w:rPr>
              <w:t>为空</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20005</w:t>
            </w:r>
          </w:p>
        </w:tc>
        <w:tc>
          <w:tcPr>
            <w:tcW w:w="3067" w:type="dxa"/>
          </w:tcPr>
          <w:p>
            <w:pPr>
              <w:ind w:firstLine="0" w:firstLineChars="0"/>
              <w:jc w:val="center"/>
              <w:rPr>
                <w:rFonts w:ascii="宋体" w:hAnsi="宋体" w:eastAsia="宋体" w:cs="Times New Roman"/>
              </w:rPr>
            </w:pPr>
            <w:r>
              <w:rPr>
                <w:rFonts w:ascii="宋体" w:hAnsi="宋体" w:eastAsia="宋体" w:cs="Times New Roman"/>
              </w:rPr>
              <w:t>appid</w:t>
            </w:r>
            <w:r>
              <w:rPr>
                <w:rFonts w:hint="eastAsia" w:ascii="宋体" w:hAnsi="宋体" w:eastAsia="宋体" w:cs="Times New Roman"/>
              </w:rPr>
              <w:t>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20014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平台编号为空</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20015</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平台编号错误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20016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 xml:space="preserve">    </w:t>
            </w:r>
            <w:r>
              <w:rPr>
                <w:rFonts w:hint="eastAsia" w:ascii="宋体" w:hAnsi="宋体" w:eastAsia="宋体" w:cs="Times New Roman"/>
              </w:rPr>
              <w:t>订单号重复</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20017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原订单号错误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20018</w:t>
            </w:r>
          </w:p>
        </w:tc>
        <w:tc>
          <w:tcPr>
            <w:tcW w:w="3067" w:type="dxa"/>
            <w:shd w:val="clear" w:color="auto" w:fill="DEEAF6" w:themeFill="accent5" w:themeFillTint="33"/>
          </w:tcPr>
          <w:p>
            <w:pPr>
              <w:ind w:firstLine="0" w:firstLineChars="0"/>
              <w:jc w:val="center"/>
              <w:rPr>
                <w:rFonts w:hint="eastAsia" w:ascii="宋体" w:hAnsi="宋体" w:eastAsia="宋体" w:cs="Times New Roman"/>
                <w:lang w:eastAsia="zh-CN"/>
              </w:rPr>
            </w:pPr>
            <w:r>
              <w:rPr>
                <w:rFonts w:hint="eastAsia" w:ascii="宋体" w:hAnsi="宋体" w:eastAsia="宋体" w:cs="Times New Roman"/>
              </w:rPr>
              <w:t>原订单未处理成功</w:t>
            </w:r>
            <w:del w:id="1898" w:author="Bay" w:date="2018-06-15T18:02:55Z">
              <w:r>
                <w:rPr>
                  <w:rFonts w:hint="eastAsia" w:ascii="宋体" w:hAnsi="宋体" w:eastAsia="宋体" w:cs="Times New Roman"/>
                </w:rPr>
                <w:delText>（</w:delText>
              </w:r>
            </w:del>
            <w:ins w:id="1899" w:author="Bay" w:date="2018-06-15T18:02:55Z">
              <w:r>
                <w:rPr>
                  <w:rFonts w:hint="eastAsia" w:ascii="宋体" w:hAnsi="宋体" w:eastAsia="宋体" w:cs="Times New Roman"/>
                  <w:lang w:eastAsia="zh-CN"/>
                </w:rPr>
                <w:t>(</w:t>
              </w:r>
            </w:ins>
            <w:r>
              <w:rPr>
                <w:rFonts w:hint="eastAsia" w:ascii="宋体" w:hAnsi="宋体" w:eastAsia="宋体" w:cs="Times New Roman"/>
              </w:rPr>
              <w:t>针对确认操作时</w:t>
            </w:r>
            <w:del w:id="1900" w:author="Bay" w:date="2018-06-15T18:03:18Z">
              <w:r>
                <w:rPr>
                  <w:rFonts w:hint="eastAsia" w:ascii="宋体" w:hAnsi="宋体" w:eastAsia="宋体" w:cs="Times New Roman"/>
                </w:rPr>
                <w:delText>）</w:delText>
              </w:r>
            </w:del>
            <w:ins w:id="1901" w:author="Bay" w:date="2018-06-15T18:03:18Z">
              <w:r>
                <w:rPr>
                  <w:rFonts w:hint="eastAsia" w:ascii="宋体" w:hAnsi="宋体" w:eastAsia="宋体" w:cs="Times New Roman"/>
                  <w:lang w:eastAsia="zh-CN"/>
                </w:rPr>
                <w:t>)</w:t>
              </w:r>
            </w:ins>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20019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订单不存在</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21000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参数长度过长</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未知错误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数据库操作异常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空指针异常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IO操作异常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30005</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数学运算异常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数组越界</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方法参数错误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类转换异常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违背安全原则</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30010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SQL操作异常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30011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运行异常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30012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方法名不存在</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30013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服务器繁忙</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31111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远程调用端错误</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32222</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远程未知状况</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无效的产品</w:t>
            </w:r>
            <w:r>
              <w:rPr>
                <w:rFonts w:ascii="宋体" w:hAnsi="宋体" w:eastAsia="宋体" w:cs="Times New Roman"/>
              </w:rPr>
              <w:t>id</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40002</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用户密码错误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40003</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用户名重复</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40004</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无效的</w:t>
            </w:r>
            <w:r>
              <w:rPr>
                <w:rFonts w:ascii="宋体" w:hAnsi="宋体" w:eastAsia="宋体" w:cs="Times New Roman"/>
              </w:rPr>
              <w:t>open_id</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40005</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无效的邀请码</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40006</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实名认证失败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40007</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账号无效或不存在</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40008</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重复的产品</w:t>
            </w:r>
            <w:r>
              <w:rPr>
                <w:rFonts w:ascii="宋体" w:hAnsi="宋体" w:eastAsia="宋体" w:cs="Times New Roman"/>
              </w:rPr>
              <w:t>id</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40009</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无效的转让份额</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40010</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无效的平台编号</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标的已满额</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40012</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标的状态不许购买</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40013</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用户在黑名单中</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40014</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标的未成标</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40015</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请求账户与融资人提取账户信息是否一致</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40016</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不满足转让条件</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40017</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不在误差范围内</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40018</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出账金额不足</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40019</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标的未满额</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40020</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金额有误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40021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标的已成标</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40022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标的额度不足</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41000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还款失败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42000</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已注册</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42001</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未注册</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46000</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已绑卡</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47000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用户无权进行此操作</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充值金额不合法</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支付失败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网络异常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用户此渠道下未绑定卡</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50005</w:t>
            </w:r>
          </w:p>
        </w:tc>
        <w:tc>
          <w:tcPr>
            <w:tcW w:w="3067" w:type="dxa"/>
          </w:tcPr>
          <w:p>
            <w:pPr>
              <w:ind w:firstLine="0" w:firstLineChars="0"/>
              <w:jc w:val="center"/>
              <w:rPr>
                <w:rFonts w:ascii="宋体" w:hAnsi="宋体" w:eastAsia="宋体" w:cs="Times New Roman"/>
              </w:rPr>
            </w:pPr>
            <w:r>
              <w:rPr>
                <w:rFonts w:ascii="宋体" w:hAnsi="宋体" w:eastAsia="宋体" w:cs="Times New Roman"/>
              </w:rPr>
              <w:t>bindid</w:t>
            </w:r>
            <w:r>
              <w:rPr>
                <w:rFonts w:hint="eastAsia" w:ascii="宋体" w:hAnsi="宋体" w:eastAsia="宋体" w:cs="Times New Roman"/>
              </w:rPr>
              <w:t>不存在</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绑卡失败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解绑失败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获取验证码失败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没有渠道信息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未知渠道</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已经绑过卡，不要重复绑卡</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实名认证失败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未绑卡</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余额不足</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50015</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提现失败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余额查询失败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查询绑卡信息失败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下载对账文件失败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转账原因不合法</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50020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超出转账额度</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50021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超出月转账额度</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50022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活期标暂不支持垫付出账</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验证码错误</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50024</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验证码已过期</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50025</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验证码失败次数过多</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50026</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转账失败</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50027</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CFCA验证不通过</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50028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绑卡数量超限制</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50029</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预留号码错误</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w:t>
            </w:r>
            <w:r>
              <w:rPr>
                <w:rFonts w:ascii="宋体" w:hAnsi="宋体" w:eastAsia="宋体" w:cs="Times New Roman"/>
                <w:b w:val="0"/>
                <w:bCs/>
              </w:rPr>
              <w:t>30</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鉴权失败</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654321</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转账暂时失败，请重试</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001002</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验证码已过期</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001003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验证码错误</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013006</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已挂失卡</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013004</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无效卡号</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013008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余额不足</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013009</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无此账户</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013013</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超出提款限额</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013012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不允许持卡人进行的交易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013011</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密码错</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012012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付款行故障</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012010</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付款行未开通业务</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012017</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单笔交易金额超过单笔金额上限</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012018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单笔交易金额低于单笔金额下限</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012015</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收款行故障</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013028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系统忙，请稍后再提交</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013033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无此原交易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013031</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账号户名不符</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013030</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账号错误</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013014</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原始金额不正确</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013017</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账户已冻结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013065</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户名错</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013063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证件类型和证件号码未输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013064</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账户不支持代收付</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027019</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通讯超时</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hint="eastAsia" w:ascii="宋体" w:hAnsi="宋体" w:eastAsia="宋体" w:cs="Times New Roman"/>
                <w:b w:val="0"/>
                <w:bCs/>
                <w:lang w:val="en-US" w:eastAsia="zh-CN"/>
              </w:rPr>
            </w:pPr>
            <w:r>
              <w:rPr>
                <w:rFonts w:hint="eastAsia" w:ascii="宋体" w:hAnsi="宋体" w:eastAsia="宋体" w:cs="Times New Roman"/>
                <w:b w:val="0"/>
                <w:bCs/>
                <w:lang w:val="en-US" w:eastAsia="zh-CN"/>
              </w:rPr>
              <w:t>030001</w:t>
            </w:r>
          </w:p>
        </w:tc>
        <w:tc>
          <w:tcPr>
            <w:tcW w:w="3067" w:type="dxa"/>
          </w:tcPr>
          <w:p>
            <w:pPr>
              <w:ind w:firstLine="0" w:firstLineChars="0"/>
              <w:jc w:val="center"/>
              <w:rPr>
                <w:rFonts w:hint="eastAsia" w:ascii="宋体" w:hAnsi="宋体" w:eastAsia="宋体" w:cs="Times New Roman"/>
                <w:lang w:eastAsia="zh-CN"/>
              </w:rPr>
            </w:pPr>
            <w:r>
              <w:rPr>
                <w:rFonts w:hint="eastAsia" w:ascii="宋体" w:hAnsi="宋体" w:eastAsia="宋体" w:cs="Times New Roman"/>
                <w:lang w:eastAsia="zh-CN"/>
              </w:rPr>
              <w:t>协议号无效</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hint="eastAsia" w:ascii="宋体" w:hAnsi="宋体" w:eastAsia="宋体" w:cs="Times New Roman"/>
                <w:b w:val="0"/>
                <w:bCs/>
                <w:lang w:val="en-US"/>
              </w:rPr>
            </w:pPr>
            <w:r>
              <w:rPr>
                <w:rFonts w:hint="eastAsia" w:ascii="宋体" w:hAnsi="宋体" w:eastAsia="宋体" w:cs="Times New Roman"/>
                <w:b w:val="0"/>
                <w:bCs/>
                <w:lang w:val="en-US" w:eastAsia="zh-CN"/>
              </w:rPr>
              <w:t>030002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lang w:eastAsia="zh-CN"/>
              </w:rPr>
              <w:t>协议号无效</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bl>
    <w:p>
      <w:pPr>
        <w:ind w:firstLine="480"/>
        <w:rPr>
          <w:rFonts w:ascii="Verdana" w:hAnsi="Verdana" w:eastAsia="宋体"/>
        </w:rPr>
      </w:pPr>
      <w:r>
        <w:rPr>
          <w:rFonts w:hint="eastAsia" w:ascii="Verdana" w:hAnsi="Verdana" w:eastAsia="宋体"/>
        </w:rPr>
        <w:t xml:space="preserve"> </w:t>
      </w:r>
    </w:p>
    <w:p>
      <w:pPr>
        <w:pStyle w:val="3"/>
        <w:numPr>
          <w:ilvl w:val="1"/>
          <w:numId w:val="3"/>
        </w:numPr>
        <w:rPr>
          <w:rFonts w:hint="eastAsia"/>
          <w:b/>
          <w:color w:val="auto"/>
        </w:rPr>
      </w:pPr>
      <w:bookmarkStart w:id="87" w:name="_Toc21343"/>
      <w:bookmarkEnd w:id="87"/>
      <w:bookmarkStart w:id="88" w:name="_Toc18958"/>
      <w:bookmarkEnd w:id="88"/>
      <w:bookmarkStart w:id="89" w:name="_Toc19612"/>
      <w:bookmarkEnd w:id="89"/>
      <w:bookmarkStart w:id="90" w:name="_Toc471996084"/>
      <w:bookmarkEnd w:id="90"/>
      <w:bookmarkStart w:id="91" w:name="_Toc14775"/>
      <w:bookmarkEnd w:id="91"/>
      <w:bookmarkStart w:id="92" w:name="_Toc502235940"/>
      <w:bookmarkStart w:id="93" w:name="_Toc2125"/>
      <w:r>
        <w:rPr>
          <w:rFonts w:hint="eastAsia"/>
          <w:b/>
          <w:color w:val="auto"/>
        </w:rPr>
        <w:t>数据字典</w:t>
      </w:r>
      <w:bookmarkEnd w:id="92"/>
      <w:bookmarkEnd w:id="93"/>
    </w:p>
    <w:tbl>
      <w:tblPr>
        <w:tblStyle w:val="48"/>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3067"/>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53"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类型</w:t>
            </w:r>
          </w:p>
        </w:tc>
        <w:tc>
          <w:tcPr>
            <w:tcW w:w="3067"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编号</w:t>
            </w:r>
          </w:p>
        </w:tc>
        <w:tc>
          <w:tcPr>
            <w:tcW w:w="2565"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证件类型</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性别</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ascii="宋体" w:hAnsi="宋体" w:eastAsia="宋体" w:cs="Times New Roman"/>
              </w:rPr>
            </w:pPr>
            <w:r>
              <w:rPr>
                <w:rFonts w:hint="eastAsia" w:ascii="宋体" w:hAnsi="宋体" w:eastAsia="宋体" w:cs="Times New Roma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性别</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客户类型</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ascii="宋体" w:hAnsi="宋体" w:eastAsia="宋体" w:cs="Times New Roman"/>
              </w:rPr>
            </w:pPr>
            <w:r>
              <w:rPr>
                <w:rFonts w:hint="eastAsia" w:ascii="宋体" w:hAnsi="宋体" w:eastAsia="宋体" w:cs="Times New Roman"/>
              </w:rPr>
              <w:t>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客户类型</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企业客户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卡类型</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借记卡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交易成功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请求成功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12</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请求失败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订单状态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确认成功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22</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确认失败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婚姻状态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已婚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婚姻状态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未婚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有无</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有无</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产品类型</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周期性产品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满额起息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成立起息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投标起息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成立审核后起息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成立方式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满额成立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成立方式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成立日成立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成立方式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活期方式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4</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5</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按月等额本金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按月等额本息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按季等额本金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按季等额本息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4</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到期日一次性还款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5</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按期还息到期还本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自动出账</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自动出账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成</w:t>
            </w:r>
            <w:r>
              <w:rPr>
                <w:rFonts w:hint="eastAsia" w:ascii="宋体" w:hAnsi="宋体" w:eastAsia="宋体" w:cs="Times New Roman"/>
                <w:b w:val="0"/>
                <w:bCs/>
                <w:lang w:eastAsia="zh-CN"/>
              </w:rPr>
              <w:t>立</w:t>
            </w:r>
            <w:r>
              <w:rPr>
                <w:rFonts w:hint="eastAsia" w:ascii="宋体" w:hAnsi="宋体" w:eastAsia="宋体" w:cs="Times New Roman"/>
                <w:b w:val="0"/>
                <w:bCs/>
              </w:rPr>
              <w:t>标记</w:t>
            </w:r>
          </w:p>
        </w:tc>
        <w:tc>
          <w:tcPr>
            <w:tcW w:w="3067" w:type="dxa"/>
            <w:shd w:val="clear" w:color="auto" w:fill="DEEAF6" w:themeFill="accent5" w:themeFillTint="33"/>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lang w:eastAsia="zh-CN"/>
              </w:rPr>
              <w:t>发布</w:t>
            </w:r>
            <w:r>
              <w:rPr>
                <w:rFonts w:hint="eastAsia" w:ascii="宋体" w:hAnsi="宋体" w:eastAsia="宋体" w:cs="Times New Roman"/>
                <w:b w:val="0"/>
                <w:bCs/>
              </w:rPr>
              <w:t>标记</w:t>
            </w:r>
          </w:p>
        </w:tc>
        <w:tc>
          <w:tcPr>
            <w:tcW w:w="3067" w:type="dxa"/>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lang w:eastAsia="zh-CN"/>
              </w:rPr>
              <w:t>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hint="eastAsia" w:ascii="宋体" w:hAnsi="宋体" w:eastAsia="宋体" w:cs="Times New Roman"/>
                <w:b w:val="0"/>
                <w:bCs/>
                <w:lang w:eastAsia="zh-CN"/>
              </w:rPr>
            </w:pPr>
            <w:r>
              <w:rPr>
                <w:rFonts w:hint="eastAsia" w:ascii="宋体" w:hAnsi="宋体" w:eastAsia="宋体" w:cs="Times New Roman"/>
                <w:b w:val="0"/>
                <w:bCs/>
                <w:lang w:eastAsia="zh-CN"/>
              </w:rPr>
              <w:t>结标标记</w:t>
            </w:r>
          </w:p>
        </w:tc>
        <w:tc>
          <w:tcPr>
            <w:tcW w:w="3067" w:type="dxa"/>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4</w:t>
            </w:r>
          </w:p>
        </w:tc>
        <w:tc>
          <w:tcPr>
            <w:tcW w:w="2565" w:type="dxa"/>
          </w:tcPr>
          <w:p>
            <w:pPr>
              <w:ind w:firstLine="0" w:firstLineChars="0"/>
              <w:jc w:val="center"/>
              <w:rPr>
                <w:rFonts w:hint="eastAsia" w:ascii="宋体" w:hAnsi="宋体" w:eastAsia="宋体" w:cs="Times New Roman"/>
                <w:lang w:eastAsia="zh-CN"/>
              </w:rPr>
            </w:pPr>
            <w:r>
              <w:rPr>
                <w:rFonts w:hint="eastAsia" w:ascii="宋体" w:hAnsi="宋体" w:eastAsia="宋体" w:cs="Times New Roman"/>
                <w:lang w:eastAsia="zh-CN"/>
              </w:rPr>
              <w:t>结标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科目优先级</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可提优先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科目优先级</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可投优先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充值类型</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用户充值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充值类型</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平台充值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平台子账户</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自有子账户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交易状态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交易状态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冻结解冻标示</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冻结解冻标示</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解冻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是否预对账</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是否预对账</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lang w:eastAsia="zh-CN"/>
              </w:rPr>
            </w:pPr>
            <w:r>
              <w:rPr>
                <w:rFonts w:hint="eastAsia" w:ascii="宋体" w:hAnsi="宋体" w:eastAsia="宋体" w:cs="Times New Roman"/>
                <w:b w:val="0"/>
                <w:bCs/>
                <w:lang w:eastAsia="zh-CN"/>
              </w:rPr>
              <w:t>科目</w:t>
            </w:r>
          </w:p>
        </w:tc>
        <w:tc>
          <w:tcPr>
            <w:tcW w:w="3067" w:type="dxa"/>
            <w:shd w:val="clear" w:color="auto" w:fill="DEEAF6" w:themeFill="accent5" w:themeFillTint="33"/>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01</w:t>
            </w:r>
          </w:p>
        </w:tc>
        <w:tc>
          <w:tcPr>
            <w:tcW w:w="2565" w:type="dxa"/>
            <w:shd w:val="clear" w:color="auto" w:fill="DEEAF6" w:themeFill="accent5" w:themeFillTint="33"/>
          </w:tcPr>
          <w:p>
            <w:pPr>
              <w:ind w:firstLine="0" w:firstLineChars="0"/>
              <w:jc w:val="center"/>
              <w:rPr>
                <w:rFonts w:hint="eastAsia" w:ascii="宋体" w:hAnsi="宋体" w:eastAsia="宋体" w:cs="Times New Roman"/>
                <w:lang w:eastAsia="zh-CN"/>
              </w:rPr>
            </w:pPr>
            <w:r>
              <w:rPr>
                <w:rFonts w:hint="eastAsia" w:ascii="宋体" w:hAnsi="宋体" w:eastAsia="宋体" w:cs="Times New Roman"/>
                <w:lang w:eastAsia="zh-CN"/>
              </w:rPr>
              <w:t>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lang w:eastAsia="zh-CN"/>
              </w:rPr>
              <w:t>科目</w:t>
            </w:r>
          </w:p>
        </w:tc>
        <w:tc>
          <w:tcPr>
            <w:tcW w:w="3067" w:type="dxa"/>
            <w:shd w:val="clear" w:color="auto" w:fill="DEEAF6" w:themeFill="accent5" w:themeFillTint="33"/>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02</w:t>
            </w:r>
          </w:p>
        </w:tc>
        <w:tc>
          <w:tcPr>
            <w:tcW w:w="2565" w:type="dxa"/>
            <w:shd w:val="clear" w:color="auto" w:fill="DEEAF6" w:themeFill="accent5" w:themeFillTint="33"/>
          </w:tcPr>
          <w:p>
            <w:pPr>
              <w:ind w:firstLine="0" w:firstLineChars="0"/>
              <w:jc w:val="center"/>
              <w:rPr>
                <w:rFonts w:hint="eastAsia" w:ascii="宋体" w:hAnsi="宋体" w:eastAsia="宋体" w:cs="Times New Roman"/>
                <w:lang w:eastAsia="zh-CN"/>
              </w:rPr>
            </w:pPr>
            <w:r>
              <w:rPr>
                <w:rFonts w:hint="eastAsia" w:ascii="宋体" w:hAnsi="宋体" w:eastAsia="宋体" w:cs="Times New Roman"/>
                <w:lang w:eastAsia="zh-CN"/>
              </w:rPr>
              <w:t>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lang w:eastAsia="zh-CN"/>
              </w:rPr>
            </w:pPr>
            <w:r>
              <w:rPr>
                <w:rFonts w:hint="eastAsia" w:ascii="宋体" w:hAnsi="宋体" w:eastAsia="宋体" w:cs="Times New Roman"/>
                <w:b w:val="0"/>
                <w:bCs/>
                <w:lang w:eastAsia="zh-CN"/>
              </w:rPr>
              <w:t>子科目</w:t>
            </w:r>
          </w:p>
        </w:tc>
        <w:tc>
          <w:tcPr>
            <w:tcW w:w="3067" w:type="dxa"/>
            <w:shd w:val="clear" w:color="auto" w:fill="DEEAF6" w:themeFill="accent5" w:themeFillTint="33"/>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01</w:t>
            </w:r>
          </w:p>
        </w:tc>
        <w:tc>
          <w:tcPr>
            <w:tcW w:w="2565" w:type="dxa"/>
            <w:shd w:val="clear" w:color="auto" w:fill="DEEAF6" w:themeFill="accent5" w:themeFillTint="33"/>
          </w:tcPr>
          <w:p>
            <w:pPr>
              <w:ind w:firstLine="0" w:firstLineChars="0"/>
              <w:jc w:val="center"/>
              <w:rPr>
                <w:rFonts w:hint="eastAsia" w:ascii="宋体" w:hAnsi="宋体" w:eastAsia="宋体" w:cs="Times New Roman"/>
                <w:lang w:eastAsia="zh-CN"/>
              </w:rPr>
            </w:pPr>
            <w:ins w:id="1902" w:author="Bay" w:date="2018-06-15T15:03:46Z">
              <w:r>
                <w:rPr>
                  <w:rFonts w:hint="eastAsia" w:ascii="宋体" w:hAnsi="宋体" w:eastAsia="宋体" w:cs="Times New Roman"/>
                  <w:lang w:eastAsia="zh-CN"/>
                </w:rPr>
                <w:t>出借</w:t>
              </w:r>
            </w:ins>
            <w:del w:id="1903" w:author="Bay" w:date="2018-06-15T15:03:42Z">
              <w:r>
                <w:rPr>
                  <w:rFonts w:hint="eastAsia" w:ascii="宋体" w:hAnsi="宋体" w:eastAsia="宋体" w:cs="Times New Roman"/>
                  <w:lang w:eastAsia="zh-CN"/>
                </w:rPr>
                <w:delText>投资</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lang w:eastAsia="zh-CN"/>
              </w:rPr>
            </w:pPr>
            <w:r>
              <w:rPr>
                <w:rFonts w:hint="eastAsia" w:ascii="宋体" w:hAnsi="宋体" w:eastAsia="宋体" w:cs="Times New Roman"/>
                <w:b w:val="0"/>
                <w:bCs/>
                <w:lang w:eastAsia="zh-CN"/>
              </w:rPr>
              <w:t>子科目</w:t>
            </w:r>
          </w:p>
        </w:tc>
        <w:tc>
          <w:tcPr>
            <w:tcW w:w="3067" w:type="dxa"/>
            <w:shd w:val="clear" w:color="auto" w:fill="DEEAF6" w:themeFill="accent5" w:themeFillTint="33"/>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02</w:t>
            </w:r>
          </w:p>
        </w:tc>
        <w:tc>
          <w:tcPr>
            <w:tcW w:w="2565" w:type="dxa"/>
            <w:shd w:val="clear" w:color="auto" w:fill="DEEAF6" w:themeFill="accent5" w:themeFillTint="33"/>
          </w:tcPr>
          <w:p>
            <w:pPr>
              <w:ind w:firstLine="0" w:firstLineChars="0"/>
              <w:jc w:val="center"/>
              <w:rPr>
                <w:rFonts w:hint="eastAsia" w:ascii="宋体" w:hAnsi="宋体" w:eastAsia="宋体" w:cs="Times New Roman"/>
                <w:lang w:eastAsia="zh-CN"/>
              </w:rPr>
            </w:pPr>
            <w:ins w:id="1904" w:author="Bay" w:date="2018-06-15T15:03:51Z">
              <w:r>
                <w:rPr>
                  <w:rFonts w:hint="eastAsia" w:ascii="宋体" w:hAnsi="宋体" w:eastAsia="宋体" w:cs="Times New Roman"/>
                  <w:lang w:eastAsia="zh-CN"/>
                </w:rPr>
                <w:t>借款</w:t>
              </w:r>
            </w:ins>
            <w:del w:id="1905" w:author="Bay" w:date="2018-06-15T15:03:48Z">
              <w:r>
                <w:rPr>
                  <w:rFonts w:hint="eastAsia" w:ascii="宋体" w:hAnsi="宋体" w:eastAsia="宋体" w:cs="Times New Roman"/>
                  <w:lang w:eastAsia="zh-CN"/>
                </w:rPr>
                <w:delText>融资</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lang w:eastAsia="zh-CN"/>
              </w:rPr>
            </w:pPr>
            <w:r>
              <w:rPr>
                <w:rFonts w:hint="eastAsia" w:ascii="宋体" w:hAnsi="宋体" w:eastAsia="宋体" w:cs="Times New Roman"/>
                <w:b w:val="0"/>
                <w:bCs/>
                <w:lang w:eastAsia="zh-CN"/>
              </w:rPr>
              <w:t>子科目</w:t>
            </w:r>
          </w:p>
        </w:tc>
        <w:tc>
          <w:tcPr>
            <w:tcW w:w="3067" w:type="dxa"/>
            <w:shd w:val="clear" w:color="auto" w:fill="DEEAF6" w:themeFill="accent5" w:themeFillTint="33"/>
          </w:tcPr>
          <w:p>
            <w:pPr>
              <w:ind w:firstLine="0" w:firstLineChars="0"/>
              <w:jc w:val="center"/>
              <w:rPr>
                <w:rFonts w:hint="eastAsia" w:ascii="宋体" w:hAnsi="宋体" w:eastAsia="宋体" w:cs="Times New Roman"/>
                <w:lang w:val="en-US" w:eastAsia="zh-CN"/>
              </w:rPr>
            </w:pPr>
            <w:r>
              <w:rPr>
                <w:rFonts w:hint="eastAsia" w:ascii="宋体" w:hAnsi="宋体" w:eastAsia="宋体" w:cs="Times New Roman"/>
                <w:lang w:val="en-US" w:eastAsia="zh-CN"/>
              </w:rPr>
              <w:t>18</w:t>
            </w:r>
          </w:p>
        </w:tc>
        <w:tc>
          <w:tcPr>
            <w:tcW w:w="2565" w:type="dxa"/>
            <w:shd w:val="clear" w:color="auto" w:fill="DEEAF6" w:themeFill="accent5" w:themeFillTint="33"/>
          </w:tcPr>
          <w:p>
            <w:pPr>
              <w:ind w:firstLine="0" w:firstLineChars="0"/>
              <w:jc w:val="center"/>
              <w:rPr>
                <w:rFonts w:hint="eastAsia" w:ascii="宋体" w:hAnsi="宋体" w:eastAsia="宋体" w:cs="Times New Roman"/>
                <w:lang w:eastAsia="zh-CN"/>
              </w:rPr>
            </w:pPr>
            <w:r>
              <w:rPr>
                <w:rFonts w:hint="eastAsia" w:ascii="宋体" w:hAnsi="宋体" w:eastAsia="宋体" w:cs="Times New Roman"/>
                <w:lang w:eastAsia="zh-CN"/>
              </w:rPr>
              <w:t>募集</w:t>
            </w:r>
          </w:p>
        </w:tc>
      </w:tr>
    </w:tbl>
    <w:p>
      <w:pPr>
        <w:ind w:firstLine="480"/>
      </w:pPr>
      <w:bookmarkStart w:id="94" w:name="_Toc11042"/>
      <w:bookmarkEnd w:id="94"/>
      <w:bookmarkStart w:id="95" w:name="_Toc471996085"/>
      <w:bookmarkEnd w:id="95"/>
      <w:bookmarkStart w:id="96" w:name="_Toc16496"/>
      <w:bookmarkEnd w:id="96"/>
      <w:bookmarkStart w:id="97" w:name="_Toc20654"/>
      <w:bookmarkEnd w:id="97"/>
      <w:bookmarkStart w:id="98" w:name="_Toc31433"/>
      <w:bookmarkEnd w:id="98"/>
      <w:bookmarkStart w:id="99" w:name="_Toc502235941"/>
      <w:bookmarkStart w:id="100" w:name="_Toc562"/>
    </w:p>
    <w:bookmarkEnd w:id="99"/>
    <w:bookmarkEnd w:id="100"/>
    <w:p>
      <w:pPr>
        <w:ind w:firstLine="480"/>
        <w:rPr>
          <w:rFonts w:hint="eastAsia" w:ascii="宋体" w:hAnsi="宋体" w:eastAsia="宋体"/>
        </w:rPr>
      </w:pPr>
    </w:p>
    <w:p>
      <w:pPr>
        <w:pStyle w:val="3"/>
        <w:numPr>
          <w:ilvl w:val="1"/>
          <w:numId w:val="3"/>
        </w:numPr>
        <w:rPr>
          <w:rFonts w:hint="eastAsia"/>
          <w:b/>
          <w:color w:val="auto"/>
        </w:rPr>
      </w:pPr>
      <w:bookmarkStart w:id="101" w:name="_Toc471996086"/>
      <w:bookmarkEnd w:id="101"/>
      <w:bookmarkStart w:id="102" w:name="_Toc9604"/>
      <w:bookmarkStart w:id="103" w:name="_Toc502235942"/>
      <w:r>
        <w:rPr>
          <w:rFonts w:hint="eastAsia"/>
          <w:b/>
          <w:color w:val="auto"/>
        </w:rPr>
        <w:t>支付通道</w:t>
      </w:r>
      <w:bookmarkEnd w:id="102"/>
      <w:bookmarkEnd w:id="103"/>
    </w:p>
    <w:tbl>
      <w:tblPr>
        <w:tblStyle w:val="4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6"/>
        <w:gridCol w:w="2877"/>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通道编号</w:t>
            </w:r>
          </w:p>
        </w:tc>
        <w:tc>
          <w:tcPr>
            <w:tcW w:w="2877" w:type="dxa"/>
            <w:tcBorders>
              <w:top w:val="nil"/>
              <w:left w:val="nil"/>
              <w:bottom w:val="nil"/>
              <w:right w:val="nil"/>
              <w:insideV w:val="nil"/>
            </w:tcBorders>
            <w:shd w:val="clear" w:color="auto" w:fill="5B9BD5" w:themeFill="accent5"/>
          </w:tcPr>
          <w:p>
            <w:pPr>
              <w:ind w:firstLine="0" w:firstLineChars="0"/>
              <w:jc w:val="center"/>
              <w:rPr>
                <w:rFonts w:ascii="宋体" w:hAnsi="宋体" w:eastAsia="宋体"/>
                <w:b/>
                <w:bCs/>
                <w:color w:val="auto"/>
              </w:rPr>
            </w:pPr>
            <w:r>
              <w:rPr>
                <w:rFonts w:hint="eastAsia" w:ascii="宋体" w:hAnsi="宋体" w:eastAsia="宋体"/>
                <w:b/>
                <w:bCs/>
                <w:color w:val="auto"/>
              </w:rPr>
              <w:t>通道名称</w:t>
            </w:r>
          </w:p>
        </w:tc>
        <w:tc>
          <w:tcPr>
            <w:tcW w:w="2877" w:type="dxa"/>
            <w:tcBorders>
              <w:top w:val="nil"/>
              <w:left w:val="nil"/>
              <w:bottom w:val="nil"/>
              <w:right w:val="nil"/>
              <w:insideV w:val="nil"/>
            </w:tcBorders>
            <w:shd w:val="clear" w:color="auto" w:fill="5B9BD5" w:themeFill="accent5"/>
          </w:tcPr>
          <w:p>
            <w:pPr>
              <w:ind w:firstLine="0" w:firstLineChars="0"/>
              <w:jc w:val="center"/>
              <w:rPr>
                <w:rFonts w:ascii="宋体" w:hAnsi="宋体" w:eastAsia="宋体"/>
                <w:b/>
                <w:bCs/>
                <w:color w:val="auto"/>
              </w:rPr>
            </w:pPr>
            <w:r>
              <w:rPr>
                <w:rFonts w:hint="eastAsia" w:ascii="宋体" w:hAnsi="宋体" w:eastAsia="宋体"/>
                <w:b/>
                <w:bCs/>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ascii="宋体" w:hAnsi="宋体" w:eastAsia="宋体"/>
                <w:b w:val="0"/>
                <w:bCs/>
              </w:rPr>
            </w:pPr>
            <w:r>
              <w:rPr>
                <w:rFonts w:hint="eastAsia" w:ascii="宋体" w:hAnsi="宋体" w:eastAsia="宋体"/>
                <w:b w:val="0"/>
                <w:bCs/>
              </w:rPr>
              <w:t>011</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行内代付通道</w:t>
            </w:r>
          </w:p>
        </w:tc>
        <w:tc>
          <w:tcPr>
            <w:tcW w:w="2877" w:type="dxa"/>
            <w:shd w:val="clear" w:color="auto" w:fill="DEEAF6" w:themeFill="accent5" w:themeFillTint="33"/>
          </w:tcPr>
          <w:p>
            <w:pPr>
              <w:ind w:firstLine="0" w:firstLineChars="0"/>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ascii="宋体" w:hAnsi="宋体" w:eastAsia="宋体"/>
                <w:b w:val="0"/>
                <w:bCs/>
              </w:rPr>
            </w:pPr>
            <w:r>
              <w:rPr>
                <w:rFonts w:hint="eastAsia" w:eastAsia="宋体" w:cs="Times New Roman"/>
                <w:b w:val="0"/>
                <w:bCs/>
              </w:rPr>
              <w:t>012</w:t>
            </w:r>
          </w:p>
        </w:tc>
        <w:tc>
          <w:tcPr>
            <w:tcW w:w="2877" w:type="dxa"/>
          </w:tcPr>
          <w:p>
            <w:pPr>
              <w:ind w:firstLine="0" w:firstLineChars="0"/>
              <w:jc w:val="center"/>
              <w:rPr>
                <w:rFonts w:ascii="宋体" w:hAnsi="宋体" w:eastAsia="宋体"/>
              </w:rPr>
            </w:pPr>
            <w:r>
              <w:rPr>
                <w:rFonts w:hint="eastAsia" w:ascii="宋体" w:hAnsi="宋体" w:eastAsia="宋体"/>
              </w:rPr>
              <w:t>行内中金</w:t>
            </w:r>
          </w:p>
        </w:tc>
        <w:tc>
          <w:tcPr>
            <w:tcW w:w="2877" w:type="dxa"/>
          </w:tcPr>
          <w:p>
            <w:pPr>
              <w:ind w:firstLine="0" w:firstLineChars="0"/>
              <w:jc w:val="center"/>
              <w:rPr>
                <w:rFonts w:ascii="宋体" w:hAnsi="宋体" w:eastAsia="宋体"/>
              </w:rPr>
            </w:pPr>
            <w:r>
              <w:rPr>
                <w:rFonts w:hint="eastAsia" w:ascii="宋体" w:hAnsi="宋体" w:eastAsia="宋体"/>
              </w:rPr>
              <w:t>行内收单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ascii="宋体" w:hAnsi="宋体" w:eastAsia="宋体"/>
                <w:b w:val="0"/>
                <w:bCs/>
              </w:rPr>
            </w:pPr>
            <w:r>
              <w:rPr>
                <w:rFonts w:hint="eastAsia" w:eastAsia="宋体" w:cs="Times New Roman"/>
                <w:b w:val="0"/>
                <w:bCs/>
              </w:rPr>
              <w:t>013</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行内富友</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行内收单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ascii="宋体" w:hAnsi="宋体" w:eastAsia="宋体"/>
                <w:b w:val="0"/>
                <w:bCs/>
              </w:rPr>
            </w:pPr>
            <w:r>
              <w:rPr>
                <w:rFonts w:hint="eastAsia" w:eastAsia="宋体" w:cs="Times New Roman"/>
                <w:b w:val="0"/>
                <w:bCs/>
              </w:rPr>
              <w:t>014</w:t>
            </w:r>
          </w:p>
        </w:tc>
        <w:tc>
          <w:tcPr>
            <w:tcW w:w="2877" w:type="dxa"/>
          </w:tcPr>
          <w:p>
            <w:pPr>
              <w:ind w:firstLine="0" w:firstLineChars="0"/>
              <w:jc w:val="center"/>
              <w:rPr>
                <w:rFonts w:ascii="宋体" w:hAnsi="宋体" w:eastAsia="宋体"/>
              </w:rPr>
            </w:pPr>
            <w:r>
              <w:rPr>
                <w:rFonts w:hint="eastAsia" w:ascii="宋体" w:hAnsi="宋体" w:eastAsia="宋体"/>
              </w:rPr>
              <w:t>行内融宝</w:t>
            </w:r>
          </w:p>
        </w:tc>
        <w:tc>
          <w:tcPr>
            <w:tcW w:w="2877" w:type="dxa"/>
          </w:tcPr>
          <w:p>
            <w:pPr>
              <w:ind w:firstLine="0" w:firstLineChars="0"/>
              <w:jc w:val="center"/>
              <w:rPr>
                <w:rFonts w:ascii="宋体" w:hAnsi="宋体" w:eastAsia="宋体"/>
              </w:rPr>
            </w:pPr>
            <w:r>
              <w:rPr>
                <w:rFonts w:hint="eastAsia" w:ascii="宋体" w:hAnsi="宋体" w:eastAsia="宋体"/>
              </w:rPr>
              <w:t>行内收单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eastAsia="宋体" w:cs="Times New Roman"/>
                <w:b w:val="0"/>
                <w:bCs/>
              </w:rPr>
              <w:t>018</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中金</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lang w:val="en-US" w:eastAsia="zh-CN"/>
              </w:rPr>
            </w:pPr>
            <w:r>
              <w:rPr>
                <w:rFonts w:hint="eastAsia" w:eastAsia="宋体" w:cs="Times New Roman"/>
                <w:b w:val="0"/>
                <w:bCs/>
                <w:lang w:val="en-US" w:eastAsia="zh-CN"/>
              </w:rPr>
              <w:t>019</w:t>
            </w:r>
          </w:p>
        </w:tc>
        <w:tc>
          <w:tcPr>
            <w:tcW w:w="2877" w:type="dxa"/>
            <w:shd w:val="clear" w:color="auto" w:fill="DEEAF6" w:themeFill="accent5" w:themeFillTint="33"/>
          </w:tcPr>
          <w:p>
            <w:pPr>
              <w:ind w:firstLine="0" w:firstLineChars="0"/>
              <w:jc w:val="center"/>
              <w:rPr>
                <w:rFonts w:hint="eastAsia" w:ascii="宋体" w:hAnsi="宋体" w:eastAsia="宋体"/>
                <w:lang w:eastAsia="zh-CN"/>
              </w:rPr>
            </w:pPr>
            <w:r>
              <w:rPr>
                <w:rFonts w:hint="eastAsia" w:ascii="宋体" w:hAnsi="宋体" w:eastAsia="宋体"/>
                <w:lang w:eastAsia="zh-CN"/>
              </w:rPr>
              <w:t>宝付</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eastAsia="宋体" w:cs="Times New Roman"/>
                <w:b w:val="0"/>
                <w:bCs/>
              </w:rPr>
              <w:t>029</w:t>
            </w:r>
          </w:p>
        </w:tc>
        <w:tc>
          <w:tcPr>
            <w:tcW w:w="2877" w:type="dxa"/>
          </w:tcPr>
          <w:p>
            <w:pPr>
              <w:ind w:firstLine="0" w:firstLineChars="0"/>
              <w:jc w:val="center"/>
              <w:rPr>
                <w:rFonts w:ascii="宋体" w:hAnsi="宋体" w:eastAsia="宋体"/>
              </w:rPr>
            </w:pPr>
            <w:r>
              <w:rPr>
                <w:rFonts w:hint="eastAsia" w:ascii="宋体" w:hAnsi="宋体" w:eastAsia="宋体"/>
              </w:rPr>
              <w:t>连连</w:t>
            </w:r>
          </w:p>
        </w:tc>
        <w:tc>
          <w:tcPr>
            <w:tcW w:w="2877" w:type="dxa"/>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eastAsia="宋体" w:cs="Times New Roman"/>
                <w:b w:val="0"/>
                <w:bCs/>
              </w:rPr>
              <w:t>041</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联动优势</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eastAsia="宋体" w:cs="Times New Roman"/>
                <w:b w:val="0"/>
                <w:bCs/>
              </w:rPr>
              <w:t>051</w:t>
            </w:r>
          </w:p>
        </w:tc>
        <w:tc>
          <w:tcPr>
            <w:tcW w:w="2877" w:type="dxa"/>
          </w:tcPr>
          <w:p>
            <w:pPr>
              <w:ind w:firstLine="0" w:firstLineChars="0"/>
              <w:jc w:val="center"/>
              <w:rPr>
                <w:rFonts w:ascii="宋体" w:hAnsi="宋体" w:eastAsia="宋体"/>
              </w:rPr>
            </w:pPr>
            <w:r>
              <w:rPr>
                <w:rFonts w:hint="eastAsia" w:ascii="宋体" w:hAnsi="宋体" w:eastAsia="宋体"/>
              </w:rPr>
              <w:t>易宝</w:t>
            </w:r>
          </w:p>
        </w:tc>
        <w:tc>
          <w:tcPr>
            <w:tcW w:w="2877" w:type="dxa"/>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ascii="宋体" w:hAnsi="宋体" w:eastAsia="宋体"/>
                <w:b w:val="0"/>
                <w:bCs/>
              </w:rPr>
              <w:t>061</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翼支付</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ascii="宋体" w:hAnsi="宋体" w:eastAsia="宋体"/>
                <w:b w:val="0"/>
                <w:bCs/>
              </w:rPr>
              <w:t>071</w:t>
            </w:r>
          </w:p>
        </w:tc>
        <w:tc>
          <w:tcPr>
            <w:tcW w:w="2877" w:type="dxa"/>
          </w:tcPr>
          <w:p>
            <w:pPr>
              <w:ind w:firstLine="0" w:firstLineChars="0"/>
              <w:jc w:val="center"/>
              <w:rPr>
                <w:rFonts w:ascii="宋体" w:hAnsi="宋体" w:eastAsia="宋体"/>
              </w:rPr>
            </w:pPr>
            <w:r>
              <w:rPr>
                <w:rFonts w:hint="eastAsia" w:ascii="宋体" w:hAnsi="宋体" w:eastAsia="宋体"/>
              </w:rPr>
              <w:t>富友</w:t>
            </w:r>
          </w:p>
        </w:tc>
        <w:tc>
          <w:tcPr>
            <w:tcW w:w="2877" w:type="dxa"/>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eastAsia="宋体" w:cs="Times New Roman"/>
                <w:b w:val="0"/>
                <w:bCs/>
              </w:rPr>
              <w:t>072</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银盈通</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eastAsia="宋体" w:cs="Times New Roman"/>
                <w:b w:val="0"/>
                <w:bCs/>
              </w:rPr>
              <w:t>099</w:t>
            </w:r>
          </w:p>
        </w:tc>
        <w:tc>
          <w:tcPr>
            <w:tcW w:w="2877" w:type="dxa"/>
          </w:tcPr>
          <w:p>
            <w:pPr>
              <w:ind w:firstLine="0" w:firstLineChars="0"/>
              <w:jc w:val="center"/>
              <w:rPr>
                <w:rFonts w:ascii="宋体" w:hAnsi="宋体" w:eastAsia="宋体"/>
              </w:rPr>
            </w:pPr>
            <w:r>
              <w:rPr>
                <w:rFonts w:hint="eastAsia" w:ascii="宋体" w:hAnsi="宋体" w:eastAsia="宋体"/>
              </w:rPr>
              <w:t>行内验卡通道</w:t>
            </w:r>
          </w:p>
        </w:tc>
        <w:tc>
          <w:tcPr>
            <w:tcW w:w="2877" w:type="dxa"/>
          </w:tcPr>
          <w:p>
            <w:pPr>
              <w:ind w:firstLine="0" w:firstLineChars="0"/>
              <w:jc w:val="center"/>
              <w:rPr>
                <w:rFonts w:ascii="宋体" w:hAnsi="宋体" w:eastAsia="宋体"/>
              </w:rPr>
            </w:pPr>
            <w:r>
              <w:rPr>
                <w:rFonts w:hint="eastAsia" w:ascii="宋体" w:hAnsi="宋体" w:eastAsia="宋体"/>
              </w:rPr>
              <w:t>仅用于四要素鉴权</w:t>
            </w:r>
          </w:p>
        </w:tc>
      </w:tr>
    </w:tbl>
    <w:p>
      <w:pPr>
        <w:ind w:firstLine="480"/>
        <w:rPr>
          <w:rFonts w:ascii="宋体" w:hAnsi="宋体" w:eastAsia="宋体"/>
        </w:rPr>
      </w:pPr>
    </w:p>
    <w:p>
      <w:pPr>
        <w:ind w:firstLine="480"/>
        <w:rPr>
          <w:rFonts w:hint="eastAsia" w:ascii="宋体" w:hAnsi="宋体" w:eastAsia="宋体"/>
        </w:rPr>
      </w:pPr>
    </w:p>
    <w:p>
      <w:pPr>
        <w:pStyle w:val="3"/>
        <w:numPr>
          <w:ilvl w:val="1"/>
          <w:numId w:val="3"/>
        </w:numPr>
        <w:rPr>
          <w:rFonts w:hint="eastAsia"/>
          <w:b/>
          <w:color w:val="auto"/>
        </w:rPr>
      </w:pPr>
      <w:bookmarkStart w:id="104" w:name="_Toc471996087"/>
      <w:bookmarkEnd w:id="104"/>
      <w:bookmarkStart w:id="105" w:name="_Toc10219"/>
      <w:bookmarkStart w:id="106" w:name="_Toc502235943"/>
      <w:r>
        <w:rPr>
          <w:rFonts w:hint="eastAsia"/>
          <w:b/>
          <w:color w:val="auto"/>
        </w:rPr>
        <w:t>测试环境</w:t>
      </w:r>
      <w:del w:id="1906" w:author="Bay" w:date="2018-06-15T18:02:55Z">
        <w:r>
          <w:rPr>
            <w:rFonts w:hint="eastAsia"/>
            <w:b/>
            <w:color w:val="auto"/>
          </w:rPr>
          <w:delText>（</w:delText>
        </w:r>
      </w:del>
      <w:ins w:id="1907" w:author="Bay" w:date="2018-06-15T18:02:55Z">
        <w:r>
          <w:rPr>
            <w:rFonts w:hint="eastAsia" w:eastAsia="宋体"/>
            <w:b/>
            <w:color w:val="auto"/>
            <w:lang w:eastAsia="zh-CN"/>
          </w:rPr>
          <w:t>(</w:t>
        </w:r>
      </w:ins>
      <w:r>
        <w:rPr>
          <w:rFonts w:hint="eastAsia"/>
          <w:b/>
          <w:color w:val="auto"/>
        </w:rPr>
        <w:t>测试地址、测试数字证书等</w:t>
      </w:r>
      <w:del w:id="1908" w:author="Bay" w:date="2018-06-15T18:03:18Z">
        <w:r>
          <w:rPr>
            <w:rFonts w:hint="eastAsia"/>
            <w:b/>
            <w:color w:val="auto"/>
          </w:rPr>
          <w:delText>）</w:delText>
        </w:r>
        <w:bookmarkEnd w:id="105"/>
        <w:bookmarkEnd w:id="106"/>
      </w:del>
      <w:ins w:id="1909" w:author="Bay" w:date="2018-06-15T18:03:18Z">
        <w:r>
          <w:rPr>
            <w:rFonts w:hint="eastAsia" w:eastAsia="宋体"/>
            <w:b/>
            <w:color w:val="auto"/>
            <w:lang w:eastAsia="zh-CN"/>
          </w:rPr>
          <w:t>)</w:t>
        </w:r>
      </w:ins>
    </w:p>
    <w:p>
      <w:pPr>
        <w:ind w:firstLine="480"/>
        <w:rPr>
          <w:rFonts w:ascii="宋体" w:hAnsi="宋体" w:eastAsia="宋体"/>
        </w:rPr>
      </w:pPr>
      <w:r>
        <w:rPr>
          <w:rFonts w:hint="eastAsia" w:ascii="宋体" w:hAnsi="宋体" w:eastAsia="宋体"/>
        </w:rPr>
        <w:t>测试证书和地址行内审核后另行提供。</w:t>
      </w:r>
    </w:p>
    <w:p>
      <w:pPr>
        <w:ind w:firstLine="480"/>
        <w:rPr>
          <w:rFonts w:hint="eastAsia"/>
        </w:rPr>
      </w:pPr>
      <w:r>
        <w:t xml:space="preserve"> </w:t>
      </w:r>
    </w:p>
    <w:p>
      <w:pPr>
        <w:ind w:firstLine="480"/>
      </w:pPr>
    </w:p>
    <w:sectPr>
      <w:pgSz w:w="12240" w:h="15840"/>
      <w:pgMar w:top="1440" w:right="1800" w:bottom="1440" w:left="180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y" w:date="2018-06-14T17:12:36Z" w:initials="">
    <w:p w14:paraId="22BE31B3">
      <w:pPr>
        <w:pStyle w:val="12"/>
        <w:rPr>
          <w:rFonts w:hint="eastAsia" w:eastAsia="宋体"/>
          <w:lang w:val="en-US" w:eastAsia="zh-CN"/>
        </w:rPr>
      </w:pPr>
      <w:r>
        <w:rPr>
          <w:rFonts w:hint="eastAsia" w:eastAsia="宋体"/>
          <w:lang w:val="en-US" w:eastAsia="zh-CN"/>
        </w:rPr>
        <w:t>请求示例</w:t>
      </w:r>
    </w:p>
  </w:comment>
  <w:comment w:id="1" w:author="Bay" w:date="2018-06-14T17:27:17Z" w:initials="">
    <w:p w14:paraId="74284F5E">
      <w:pPr>
        <w:pStyle w:val="12"/>
        <w:rPr>
          <w:rFonts w:hint="eastAsia" w:eastAsia="宋体"/>
          <w:lang w:val="en-US" w:eastAsia="zh-CN"/>
        </w:rPr>
      </w:pPr>
      <w:r>
        <w:rPr>
          <w:rFonts w:hint="eastAsia" w:eastAsia="宋体"/>
          <w:lang w:val="en-US" w:eastAsia="zh-CN"/>
        </w:rPr>
        <w:t>待确认删除</w:t>
      </w:r>
    </w:p>
  </w:comment>
  <w:comment w:id="2" w:author="Bay" w:date="2018-06-14T17:45:36Z" w:initials="">
    <w:p w14:paraId="7F6747F9">
      <w:pPr>
        <w:pStyle w:val="12"/>
        <w:rPr>
          <w:rFonts w:hint="eastAsia" w:eastAsia="宋体"/>
          <w:lang w:eastAsia="zh-CN"/>
        </w:rPr>
      </w:pPr>
      <w:r>
        <w:rPr>
          <w:rFonts w:hint="eastAsia" w:eastAsia="宋体"/>
          <w:lang w:eastAsia="zh-CN"/>
        </w:rPr>
        <w:t>增加请求参数示例</w:t>
      </w:r>
    </w:p>
  </w:comment>
  <w:comment w:id="3" w:author="Bay" w:date="2018-06-14T18:58:59Z" w:initials="">
    <w:p w14:paraId="69AD142A">
      <w:pPr>
        <w:pStyle w:val="12"/>
        <w:rPr>
          <w:rFonts w:hint="eastAsia" w:eastAsia="宋体"/>
          <w:lang w:eastAsia="zh-CN"/>
        </w:rPr>
      </w:pPr>
      <w:r>
        <w:rPr>
          <w:rFonts w:hint="eastAsia" w:eastAsia="宋体"/>
          <w:lang w:eastAsia="zh-CN"/>
        </w:rPr>
        <w:t>个人转个人是否有做校验</w:t>
      </w:r>
    </w:p>
  </w:comment>
  <w:comment w:id="4" w:author="Bay" w:date="2018-06-14T19:26:06Z" w:initials="">
    <w:p w14:paraId="4A1E1EF4">
      <w:pPr>
        <w:pStyle w:val="12"/>
        <w:rPr>
          <w:rFonts w:hint="eastAsia" w:eastAsia="宋体"/>
          <w:lang w:eastAsia="zh-CN"/>
        </w:rPr>
      </w:pPr>
      <w:r>
        <w:rPr>
          <w:rFonts w:hint="eastAsia" w:eastAsia="宋体"/>
          <w:lang w:eastAsia="zh-CN"/>
        </w:rPr>
        <w:t>精度确认</w:t>
      </w:r>
    </w:p>
  </w:comment>
  <w:comment w:id="5" w:author="Bay" w:date="2018-06-15T10:21:12Z" w:initials="">
    <w:p w14:paraId="1C896253">
      <w:pPr>
        <w:pStyle w:val="12"/>
        <w:rPr>
          <w:rFonts w:hint="eastAsia" w:eastAsia="宋体"/>
          <w:lang w:eastAsia="zh-CN"/>
        </w:rPr>
      </w:pPr>
      <w:r>
        <w:rPr>
          <w:rFonts w:hint="eastAsia" w:eastAsia="宋体"/>
          <w:lang w:eastAsia="zh-CN"/>
        </w:rPr>
        <w:t>系统不对该字段处理，只做非空校验</w:t>
      </w:r>
    </w:p>
  </w:comment>
  <w:comment w:id="6" w:author="Bay" w:date="2018-06-15T10:32:52Z" w:initials="">
    <w:p w14:paraId="62DF3593">
      <w:pPr>
        <w:pStyle w:val="12"/>
        <w:rPr>
          <w:rFonts w:hint="eastAsia" w:eastAsia="宋体"/>
          <w:lang w:eastAsia="zh-CN"/>
        </w:rPr>
      </w:pPr>
      <w:r>
        <w:rPr>
          <w:rFonts w:hint="eastAsia" w:eastAsia="宋体"/>
          <w:lang w:eastAsia="zh-CN"/>
        </w:rPr>
        <w:t>接口是否能调通确认是否有投资人线下充值接口</w:t>
      </w:r>
    </w:p>
  </w:comment>
  <w:comment w:id="7" w:author="Bay" w:date="2018-06-15T10:52:55Z" w:initials="">
    <w:p w14:paraId="33444373">
      <w:pPr>
        <w:pStyle w:val="12"/>
        <w:rPr>
          <w:rFonts w:hint="eastAsia" w:eastAsia="宋体"/>
          <w:lang w:val="en-US" w:eastAsia="zh-CN"/>
        </w:rPr>
      </w:pPr>
      <w:r>
        <w:rPr>
          <w:rFonts w:hint="eastAsia" w:eastAsia="宋体"/>
          <w:lang w:val="en-US" w:eastAsia="zh-CN"/>
        </w:rPr>
        <w:t>prod_id和payee都为空缴费到平台,prod_id和payee都填缴费到代偿/担保人.</w:t>
      </w:r>
    </w:p>
  </w:comment>
  <w:comment w:id="8" w:author="Bay" w:date="2018-06-15T11:06:58Z" w:initials="">
    <w:p w14:paraId="20020E55">
      <w:pPr>
        <w:pStyle w:val="12"/>
        <w:rPr>
          <w:rFonts w:hint="eastAsia" w:eastAsia="宋体"/>
          <w:lang w:val="en-US" w:eastAsia="zh-CN"/>
        </w:rPr>
      </w:pPr>
      <w:r>
        <w:rPr>
          <w:rFonts w:hint="eastAsia" w:eastAsia="宋体"/>
          <w:lang w:eastAsia="zh-CN"/>
        </w:rPr>
        <w:t>公共报文头</w:t>
      </w:r>
      <w:r>
        <w:rPr>
          <w:rFonts w:hint="eastAsia" w:ascii="Verdana" w:hAnsi="Verdana" w:eastAsia="宋体"/>
          <w:color w:val="000000"/>
          <w:sz w:val="18"/>
          <w:szCs w:val="18"/>
        </w:rPr>
        <w:t>r</w:t>
      </w:r>
      <w:r>
        <w:rPr>
          <w:rFonts w:ascii="Verdana" w:hAnsi="Verdana" w:cs="宋体"/>
          <w:color w:val="000000"/>
          <w:sz w:val="18"/>
          <w:szCs w:val="18"/>
        </w:rPr>
        <w:t>emark</w:t>
      </w:r>
      <w:r>
        <w:rPr>
          <w:rFonts w:hint="eastAsia" w:ascii="Verdana" w:hAnsi="Verdana" w:eastAsia="宋体" w:cs="宋体"/>
          <w:color w:val="000000"/>
          <w:sz w:val="18"/>
          <w:szCs w:val="18"/>
          <w:lang w:val="en-US" w:eastAsia="zh-CN"/>
        </w:rPr>
        <w:t>,支付公司自动加值时对remark针对大额有不同要求</w:t>
      </w:r>
    </w:p>
  </w:comment>
  <w:comment w:id="9" w:author="Bay" w:date="2018-06-15T11:26:23Z" w:initials="">
    <w:p w14:paraId="0F995B0F">
      <w:pPr>
        <w:pStyle w:val="12"/>
        <w:rPr>
          <w:rFonts w:hint="eastAsia" w:eastAsia="宋体"/>
          <w:lang w:eastAsia="zh-CN"/>
        </w:rPr>
      </w:pPr>
      <w:r>
        <w:rPr>
          <w:rFonts w:hint="eastAsia" w:eastAsia="宋体"/>
          <w:lang w:eastAsia="zh-CN"/>
        </w:rPr>
        <w:t>提现异步通知状态要统一</w:t>
      </w:r>
    </w:p>
  </w:comment>
  <w:comment w:id="10" w:author="Bay" w:date="2018-06-15T14:39:57Z" w:initials="">
    <w:p w14:paraId="0EC05F16">
      <w:pPr>
        <w:pStyle w:val="12"/>
        <w:rPr>
          <w:rFonts w:hint="eastAsia" w:eastAsia="宋体"/>
          <w:lang w:val="en-US" w:eastAsia="zh-CN"/>
        </w:rPr>
      </w:pPr>
      <w:r>
        <w:rPr>
          <w:rFonts w:hint="eastAsia" w:eastAsia="宋体"/>
          <w:lang w:eastAsia="zh-CN"/>
        </w:rPr>
        <w:t>查询开始时间</w:t>
      </w:r>
      <w:r>
        <w:rPr>
          <w:rFonts w:hint="eastAsia" w:eastAsia="宋体"/>
          <w:lang w:val="en-US" w:eastAsia="zh-CN"/>
        </w:rPr>
        <w:t>-结束</w:t>
      </w:r>
      <w:r>
        <w:rPr>
          <w:rFonts w:hint="eastAsia" w:eastAsia="宋体"/>
          <w:lang w:eastAsia="zh-CN"/>
        </w:rPr>
        <w:t>限制</w:t>
      </w:r>
      <w:r>
        <w:rPr>
          <w:rFonts w:hint="eastAsia" w:eastAsia="宋体"/>
          <w:lang w:val="en-US" w:eastAsia="zh-CN"/>
        </w:rPr>
        <w:t>7天,只允许查询一个月内的数据</w:t>
      </w:r>
    </w:p>
    <w:p w14:paraId="331D3512">
      <w:pPr>
        <w:pStyle w:val="12"/>
        <w:ind w:left="0" w:leftChars="0" w:firstLine="0" w:firstLineChars="0"/>
      </w:pPr>
    </w:p>
  </w:comment>
  <w:comment w:id="11" w:author="Bay" w:date="2018-06-15T11:38:47Z" w:initials="">
    <w:p w14:paraId="1CF37329">
      <w:pPr>
        <w:pStyle w:val="12"/>
        <w:rPr>
          <w:rFonts w:hint="eastAsia" w:eastAsia="宋体"/>
          <w:lang w:eastAsia="zh-CN"/>
        </w:rPr>
      </w:pPr>
      <w:r>
        <w:rPr>
          <w:rFonts w:hint="eastAsia" w:eastAsia="宋体"/>
          <w:lang w:eastAsia="zh-CN"/>
        </w:rPr>
        <w:t>支付那边的状态需要确认</w:t>
      </w:r>
    </w:p>
  </w:comment>
  <w:comment w:id="12" w:author="Bay" w:date="2018-06-15T14:34:52Z" w:initials="">
    <w:p w14:paraId="5721587A">
      <w:pPr>
        <w:pStyle w:val="12"/>
        <w:rPr>
          <w:rFonts w:hint="eastAsia" w:eastAsia="宋体"/>
          <w:lang w:val="en-US" w:eastAsia="zh-CN"/>
        </w:rPr>
      </w:pPr>
      <w:r>
        <w:rPr>
          <w:rFonts w:hint="eastAsia" w:eastAsia="宋体"/>
          <w:lang w:eastAsia="zh-CN"/>
        </w:rPr>
        <w:t>新增参数</w:t>
      </w:r>
      <w:r>
        <w:rPr>
          <w:rFonts w:hint="eastAsia" w:eastAsia="宋体"/>
          <w:lang w:val="en-US" w:eastAsia="zh-CN"/>
        </w:rPr>
        <w:t>org_name参数</w:t>
      </w:r>
    </w:p>
  </w:comment>
  <w:comment w:id="13" w:author="Bay" w:date="2018-06-15T14:38:35Z" w:initials="">
    <w:p w14:paraId="101D73A6">
      <w:pPr>
        <w:pStyle w:val="12"/>
        <w:rPr>
          <w:rFonts w:hint="eastAsia" w:eastAsia="宋体"/>
          <w:lang w:val="en-US" w:eastAsia="zh-CN"/>
        </w:rPr>
      </w:pPr>
      <w:r>
        <w:rPr>
          <w:rFonts w:hint="eastAsia" w:eastAsia="宋体"/>
          <w:lang w:eastAsia="zh-CN"/>
        </w:rPr>
        <w:t>查询开始时间</w:t>
      </w:r>
      <w:r>
        <w:rPr>
          <w:rFonts w:hint="eastAsia" w:eastAsia="宋体"/>
          <w:lang w:val="en-US" w:eastAsia="zh-CN"/>
        </w:rPr>
        <w:t>-结束</w:t>
      </w:r>
      <w:r>
        <w:rPr>
          <w:rFonts w:hint="eastAsia" w:eastAsia="宋体"/>
          <w:lang w:eastAsia="zh-CN"/>
        </w:rPr>
        <w:t>限制</w:t>
      </w:r>
      <w:r>
        <w:rPr>
          <w:rFonts w:hint="eastAsia" w:eastAsia="宋体"/>
          <w:lang w:val="en-US" w:eastAsia="zh-CN"/>
        </w:rPr>
        <w:t>7天,只允许查询一个月内的数据</w:t>
      </w:r>
    </w:p>
    <w:p w14:paraId="3BD87252">
      <w:pPr>
        <w:pStyle w:val="12"/>
        <w:rPr>
          <w:rFonts w:hint="eastAsia" w:eastAsia="宋体"/>
          <w:lang w:val="en-US" w:eastAsia="zh-CN"/>
        </w:rPr>
      </w:pPr>
    </w:p>
  </w:comment>
  <w:comment w:id="14" w:author="Bay" w:date="2018-06-15T14:41:53Z" w:initials="">
    <w:p w14:paraId="6DAC0A05">
      <w:pPr>
        <w:pStyle w:val="12"/>
        <w:rPr>
          <w:rFonts w:hint="eastAsia" w:eastAsia="宋体"/>
          <w:lang w:eastAsia="zh-CN"/>
        </w:rPr>
      </w:pPr>
      <w:r>
        <w:rPr>
          <w:rFonts w:hint="eastAsia" w:eastAsia="宋体"/>
          <w:lang w:eastAsia="zh-CN"/>
        </w:rPr>
        <w:t>接口未发版待确认</w:t>
      </w:r>
    </w:p>
  </w:comment>
  <w:comment w:id="15" w:author="Bay" w:date="2018-06-15T14:44:55Z" w:initials="">
    <w:p w14:paraId="72BD2CE0">
      <w:pPr>
        <w:pStyle w:val="12"/>
        <w:rPr>
          <w:rFonts w:hint="eastAsia" w:eastAsia="宋体"/>
          <w:lang w:val="en-US" w:eastAsia="zh-CN"/>
        </w:rPr>
      </w:pPr>
      <w:r>
        <w:rPr>
          <w:rFonts w:hint="eastAsia" w:eastAsia="宋体"/>
          <w:lang w:eastAsia="zh-CN"/>
        </w:rPr>
        <w:t>这个接口有两个版本</w:t>
      </w:r>
      <w:r>
        <w:rPr>
          <w:rFonts w:hint="eastAsia" w:eastAsia="宋体"/>
          <w:lang w:val="en-US" w:eastAsia="zh-CN"/>
        </w:rPr>
        <w:t>,此版本只用于晋商银行</w:t>
      </w:r>
    </w:p>
  </w:comment>
  <w:comment w:id="16" w:author="Bay" w:date="2018-06-15T14:54:54Z" w:initials="">
    <w:p w14:paraId="387C10EC">
      <w:pPr>
        <w:pStyle w:val="12"/>
        <w:rPr>
          <w:rFonts w:hint="eastAsia" w:eastAsia="宋体"/>
          <w:lang w:eastAsia="zh-CN"/>
        </w:rPr>
      </w:pPr>
      <w:r>
        <w:rPr>
          <w:rFonts w:hint="eastAsia" w:eastAsia="宋体"/>
          <w:lang w:eastAsia="zh-CN"/>
        </w:rPr>
        <w:t>待确认是否有发送异步通知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BE31B3" w15:done="0"/>
  <w15:commentEx w15:paraId="74284F5E" w15:done="0"/>
  <w15:commentEx w15:paraId="7F6747F9" w15:done="0"/>
  <w15:commentEx w15:paraId="69AD142A" w15:done="0"/>
  <w15:commentEx w15:paraId="4A1E1EF4" w15:done="0"/>
  <w15:commentEx w15:paraId="1C896253" w15:done="0"/>
  <w15:commentEx w15:paraId="62DF3593" w15:done="0"/>
  <w15:commentEx w15:paraId="33444373" w15:done="0"/>
  <w15:commentEx w15:paraId="20020E55" w15:done="0"/>
  <w15:commentEx w15:paraId="0F995B0F" w15:done="0"/>
  <w15:commentEx w15:paraId="331D3512" w15:done="0"/>
  <w15:commentEx w15:paraId="1CF37329" w15:done="0"/>
  <w15:commentEx w15:paraId="5721587A" w15:done="0"/>
  <w15:commentEx w15:paraId="3BD87252" w15:done="0"/>
  <w15:commentEx w15:paraId="6DAC0A05" w15:done="0"/>
  <w15:commentEx w15:paraId="72BD2CE0" w15:done="0"/>
  <w15:commentEx w15:paraId="387C10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Microsoft YaHei UI">
    <w:panose1 w:val="020B0503020204020204"/>
    <w:charset w:val="86"/>
    <w:family w:val="swiss"/>
    <w:pitch w:val="default"/>
    <w:sig w:usb0="80000287" w:usb1="28C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510"/>
    <w:multiLevelType w:val="multilevel"/>
    <w:tmpl w:val="0F75351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117144"/>
    <w:multiLevelType w:val="multilevel"/>
    <w:tmpl w:val="1111714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5B25230"/>
    <w:multiLevelType w:val="multilevel"/>
    <w:tmpl w:val="25B2523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5D676A"/>
    <w:multiLevelType w:val="multilevel"/>
    <w:tmpl w:val="325D676A"/>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3EB7FE5"/>
    <w:multiLevelType w:val="multilevel"/>
    <w:tmpl w:val="33EB7FE5"/>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3E7E3158"/>
    <w:multiLevelType w:val="multilevel"/>
    <w:tmpl w:val="3E7E315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4D5864C9"/>
    <w:multiLevelType w:val="multilevel"/>
    <w:tmpl w:val="4D5864C9"/>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11553CE"/>
    <w:multiLevelType w:val="multilevel"/>
    <w:tmpl w:val="511553CE"/>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7E00639"/>
    <w:multiLevelType w:val="multilevel"/>
    <w:tmpl w:val="57E00639"/>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836C20"/>
    <w:multiLevelType w:val="multilevel"/>
    <w:tmpl w:val="58836C20"/>
    <w:lvl w:ilvl="0" w:tentative="0">
      <w:start w:val="1"/>
      <w:numFmt w:val="decimal"/>
      <w:lvlText w:val="4.%1"/>
      <w:lvlJc w:val="left"/>
      <w:pPr>
        <w:ind w:left="980" w:hanging="420"/>
      </w:pPr>
      <w:rPr>
        <w:rFonts w:hint="eastAsia" w:ascii="宋体" w:hAnsi="宋体" w:eastAsia="宋体"/>
      </w:rPr>
    </w:lvl>
    <w:lvl w:ilvl="1" w:tentative="0">
      <w:start w:val="1"/>
      <w:numFmt w:val="decimal"/>
      <w:lvlText w:val="4.%2 "/>
      <w:lvlJc w:val="left"/>
      <w:pPr>
        <w:ind w:left="1400" w:hanging="420"/>
      </w:pPr>
      <w:rPr>
        <w:rFonts w:hint="default" w:ascii="Times New Roman" w:hAnsi="Times New Roman" w:cs="Times New Roman"/>
      </w:rPr>
    </w:lvl>
    <w:lvl w:ilvl="2" w:tentative="0">
      <w:start w:val="1"/>
      <w:numFmt w:val="decimal"/>
      <w:lvlText w:val="4.1.1.1%3."/>
      <w:lvlJc w:val="right"/>
      <w:pPr>
        <w:ind w:left="1820" w:hanging="420"/>
      </w:pPr>
      <w:rPr>
        <w:rFonts w:hint="eastAsia" w:ascii="宋体" w:hAnsi="宋体" w:eastAsia="宋体"/>
      </w:rPr>
    </w:lvl>
    <w:lvl w:ilvl="3" w:tentative="0">
      <w:start w:val="1"/>
      <w:numFmt w:val="decimal"/>
      <w:lvlText w:val="4.2.%4."/>
      <w:lvlJc w:val="left"/>
      <w:pPr>
        <w:ind w:left="2240" w:hanging="420"/>
      </w:pPr>
      <w:rPr>
        <w:rFonts w:hint="eastAsia" w:ascii="宋体" w:hAnsi="宋体" w:eastAsia="宋体"/>
      </w:rPr>
    </w:lvl>
    <w:lvl w:ilvl="4" w:tentative="0">
      <w:start w:val="1"/>
      <w:numFmt w:val="lowerLetter"/>
      <w:lvlText w:val="%5)"/>
      <w:lvlJc w:val="left"/>
      <w:pPr>
        <w:ind w:left="2660" w:hanging="420"/>
      </w:pPr>
      <w:rPr>
        <w:rFonts w:hint="default" w:ascii="Times New Roman" w:hAnsi="Times New Roman" w:cs="Times New Roman"/>
      </w:rPr>
    </w:lvl>
    <w:lvl w:ilvl="5" w:tentative="0">
      <w:start w:val="1"/>
      <w:numFmt w:val="lowerRoman"/>
      <w:lvlText w:val="%6."/>
      <w:lvlJc w:val="right"/>
      <w:pPr>
        <w:ind w:left="3080" w:hanging="420"/>
      </w:pPr>
      <w:rPr>
        <w:rFonts w:hint="default" w:ascii="Times New Roman" w:hAnsi="Times New Roman" w:cs="Times New Roman"/>
      </w:rPr>
    </w:lvl>
    <w:lvl w:ilvl="6" w:tentative="0">
      <w:start w:val="1"/>
      <w:numFmt w:val="decimal"/>
      <w:lvlText w:val="%7."/>
      <w:lvlJc w:val="left"/>
      <w:pPr>
        <w:ind w:left="3500" w:hanging="420"/>
      </w:pPr>
      <w:rPr>
        <w:rFonts w:hint="default" w:ascii="Times New Roman" w:hAnsi="Times New Roman" w:cs="Times New Roman"/>
      </w:rPr>
    </w:lvl>
    <w:lvl w:ilvl="7" w:tentative="0">
      <w:start w:val="1"/>
      <w:numFmt w:val="lowerLetter"/>
      <w:lvlText w:val="%8)"/>
      <w:lvlJc w:val="left"/>
      <w:pPr>
        <w:ind w:left="3920" w:hanging="420"/>
      </w:pPr>
      <w:rPr>
        <w:rFonts w:hint="default" w:ascii="Times New Roman" w:hAnsi="Times New Roman" w:cs="Times New Roman"/>
      </w:rPr>
    </w:lvl>
    <w:lvl w:ilvl="8" w:tentative="0">
      <w:start w:val="1"/>
      <w:numFmt w:val="lowerRoman"/>
      <w:lvlText w:val="%9."/>
      <w:lvlJc w:val="right"/>
      <w:pPr>
        <w:ind w:left="4340" w:hanging="420"/>
      </w:pPr>
      <w:rPr>
        <w:rFonts w:hint="default" w:ascii="Times New Roman" w:hAnsi="Times New Roman" w:cs="Times New Roman"/>
      </w:rPr>
    </w:lvl>
  </w:abstractNum>
  <w:abstractNum w:abstractNumId="10">
    <w:nsid w:val="65EF56A4"/>
    <w:multiLevelType w:val="multilevel"/>
    <w:tmpl w:val="65EF56A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93315BA"/>
    <w:multiLevelType w:val="multilevel"/>
    <w:tmpl w:val="693315BA"/>
    <w:lvl w:ilvl="0" w:tentative="0">
      <w:start w:val="1"/>
      <w:numFmt w:val="chineseCountingThousand"/>
      <w:lvlText w:val="%1."/>
      <w:lvlJc w:val="left"/>
      <w:pPr>
        <w:ind w:left="2966" w:hanging="360"/>
      </w:pPr>
      <w:rPr>
        <w:rFonts w:hint="eastAsia"/>
      </w:rPr>
    </w:lvl>
    <w:lvl w:ilvl="1" w:tentative="0">
      <w:start w:val="1"/>
      <w:numFmt w:val="lowerLetter"/>
      <w:lvlText w:val="%2."/>
      <w:lvlJc w:val="left"/>
      <w:pPr>
        <w:ind w:left="2323" w:hanging="360"/>
      </w:pPr>
    </w:lvl>
    <w:lvl w:ilvl="2" w:tentative="0">
      <w:start w:val="1"/>
      <w:numFmt w:val="lowerRoman"/>
      <w:lvlText w:val="%3."/>
      <w:lvlJc w:val="right"/>
      <w:pPr>
        <w:ind w:left="3043" w:hanging="180"/>
      </w:pPr>
    </w:lvl>
    <w:lvl w:ilvl="3" w:tentative="0">
      <w:start w:val="1"/>
      <w:numFmt w:val="decimal"/>
      <w:lvlText w:val="%4."/>
      <w:lvlJc w:val="left"/>
      <w:pPr>
        <w:ind w:left="3763" w:hanging="360"/>
      </w:pPr>
    </w:lvl>
    <w:lvl w:ilvl="4" w:tentative="0">
      <w:start w:val="1"/>
      <w:numFmt w:val="lowerLetter"/>
      <w:lvlText w:val="%5."/>
      <w:lvlJc w:val="left"/>
      <w:pPr>
        <w:ind w:left="4483" w:hanging="360"/>
      </w:pPr>
    </w:lvl>
    <w:lvl w:ilvl="5" w:tentative="0">
      <w:start w:val="1"/>
      <w:numFmt w:val="lowerRoman"/>
      <w:lvlText w:val="%6."/>
      <w:lvlJc w:val="right"/>
      <w:pPr>
        <w:ind w:left="5203" w:hanging="180"/>
      </w:pPr>
    </w:lvl>
    <w:lvl w:ilvl="6" w:tentative="0">
      <w:start w:val="1"/>
      <w:numFmt w:val="decimal"/>
      <w:lvlText w:val="%7."/>
      <w:lvlJc w:val="left"/>
      <w:pPr>
        <w:ind w:left="5923" w:hanging="360"/>
      </w:pPr>
    </w:lvl>
    <w:lvl w:ilvl="7" w:tentative="0">
      <w:start w:val="1"/>
      <w:numFmt w:val="lowerLetter"/>
      <w:lvlText w:val="%8."/>
      <w:lvlJc w:val="left"/>
      <w:pPr>
        <w:ind w:left="6643" w:hanging="360"/>
      </w:pPr>
    </w:lvl>
    <w:lvl w:ilvl="8" w:tentative="0">
      <w:start w:val="1"/>
      <w:numFmt w:val="lowerRoman"/>
      <w:lvlText w:val="%9."/>
      <w:lvlJc w:val="right"/>
      <w:pPr>
        <w:ind w:left="7363" w:hanging="180"/>
      </w:p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y">
    <w15:presenceInfo w15:providerId="WPS Office" w15:userId="2498266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3885"/>
    <w:rsid w:val="000E5767"/>
    <w:rsid w:val="0012780D"/>
    <w:rsid w:val="00161478"/>
    <w:rsid w:val="001E3430"/>
    <w:rsid w:val="001F0E09"/>
    <w:rsid w:val="001F2D90"/>
    <w:rsid w:val="002760E7"/>
    <w:rsid w:val="002F568A"/>
    <w:rsid w:val="00303AAC"/>
    <w:rsid w:val="00385BD5"/>
    <w:rsid w:val="003A4086"/>
    <w:rsid w:val="003A4139"/>
    <w:rsid w:val="003C1A60"/>
    <w:rsid w:val="00544698"/>
    <w:rsid w:val="005A1325"/>
    <w:rsid w:val="006E2F49"/>
    <w:rsid w:val="007603A0"/>
    <w:rsid w:val="007E6862"/>
    <w:rsid w:val="008F7BB4"/>
    <w:rsid w:val="00955EF9"/>
    <w:rsid w:val="009631AF"/>
    <w:rsid w:val="00B310C3"/>
    <w:rsid w:val="00C16054"/>
    <w:rsid w:val="00C413DE"/>
    <w:rsid w:val="00CA0D17"/>
    <w:rsid w:val="00E93ADD"/>
    <w:rsid w:val="01037CD8"/>
    <w:rsid w:val="010931A9"/>
    <w:rsid w:val="01103482"/>
    <w:rsid w:val="011136F5"/>
    <w:rsid w:val="01127EEF"/>
    <w:rsid w:val="013F3438"/>
    <w:rsid w:val="01436EE9"/>
    <w:rsid w:val="01574B23"/>
    <w:rsid w:val="01776247"/>
    <w:rsid w:val="017C1945"/>
    <w:rsid w:val="019641E6"/>
    <w:rsid w:val="01CB679D"/>
    <w:rsid w:val="01F6282F"/>
    <w:rsid w:val="0238303E"/>
    <w:rsid w:val="023F1C4B"/>
    <w:rsid w:val="02454783"/>
    <w:rsid w:val="02467457"/>
    <w:rsid w:val="025B55AA"/>
    <w:rsid w:val="025B6ABF"/>
    <w:rsid w:val="026F4A7C"/>
    <w:rsid w:val="027C7AC7"/>
    <w:rsid w:val="02901958"/>
    <w:rsid w:val="02903BF8"/>
    <w:rsid w:val="02936FED"/>
    <w:rsid w:val="029F1283"/>
    <w:rsid w:val="02C83E16"/>
    <w:rsid w:val="02F37879"/>
    <w:rsid w:val="030A09D7"/>
    <w:rsid w:val="033B5BF1"/>
    <w:rsid w:val="034D75F5"/>
    <w:rsid w:val="03675E64"/>
    <w:rsid w:val="03843B69"/>
    <w:rsid w:val="039627FC"/>
    <w:rsid w:val="039E2E05"/>
    <w:rsid w:val="040F2F1B"/>
    <w:rsid w:val="04170C86"/>
    <w:rsid w:val="043539C4"/>
    <w:rsid w:val="044C228B"/>
    <w:rsid w:val="045873D0"/>
    <w:rsid w:val="045F7593"/>
    <w:rsid w:val="046A1832"/>
    <w:rsid w:val="04C04FF8"/>
    <w:rsid w:val="04C61492"/>
    <w:rsid w:val="04D455FF"/>
    <w:rsid w:val="04E71AF4"/>
    <w:rsid w:val="04E92114"/>
    <w:rsid w:val="04ED16CE"/>
    <w:rsid w:val="04F41A01"/>
    <w:rsid w:val="051A18D1"/>
    <w:rsid w:val="052622F2"/>
    <w:rsid w:val="05740B13"/>
    <w:rsid w:val="05AB5849"/>
    <w:rsid w:val="05C25DE8"/>
    <w:rsid w:val="05CF2672"/>
    <w:rsid w:val="060E6BB0"/>
    <w:rsid w:val="061B3652"/>
    <w:rsid w:val="0621449A"/>
    <w:rsid w:val="06240D17"/>
    <w:rsid w:val="063E46D3"/>
    <w:rsid w:val="06695B25"/>
    <w:rsid w:val="06833CC3"/>
    <w:rsid w:val="06877039"/>
    <w:rsid w:val="06C9410F"/>
    <w:rsid w:val="06CB3636"/>
    <w:rsid w:val="06E55A3C"/>
    <w:rsid w:val="07003339"/>
    <w:rsid w:val="07035749"/>
    <w:rsid w:val="072A781C"/>
    <w:rsid w:val="07350445"/>
    <w:rsid w:val="07373E44"/>
    <w:rsid w:val="074823C7"/>
    <w:rsid w:val="079A4048"/>
    <w:rsid w:val="079B5669"/>
    <w:rsid w:val="07C952CA"/>
    <w:rsid w:val="07DD7493"/>
    <w:rsid w:val="07DE5518"/>
    <w:rsid w:val="08171F92"/>
    <w:rsid w:val="0832387D"/>
    <w:rsid w:val="088C74EA"/>
    <w:rsid w:val="089975C3"/>
    <w:rsid w:val="08B27519"/>
    <w:rsid w:val="08B75C6F"/>
    <w:rsid w:val="08EC3891"/>
    <w:rsid w:val="08FE2291"/>
    <w:rsid w:val="091067BB"/>
    <w:rsid w:val="092577AF"/>
    <w:rsid w:val="09270EF9"/>
    <w:rsid w:val="092C2504"/>
    <w:rsid w:val="097A05A4"/>
    <w:rsid w:val="099A2006"/>
    <w:rsid w:val="09B371CA"/>
    <w:rsid w:val="09C84402"/>
    <w:rsid w:val="09D37C7A"/>
    <w:rsid w:val="09D97288"/>
    <w:rsid w:val="09E0763D"/>
    <w:rsid w:val="0A0D16BE"/>
    <w:rsid w:val="0A13753D"/>
    <w:rsid w:val="0A3153DF"/>
    <w:rsid w:val="0A42404E"/>
    <w:rsid w:val="0A444679"/>
    <w:rsid w:val="0A5747E9"/>
    <w:rsid w:val="0A932DFA"/>
    <w:rsid w:val="0AB74B22"/>
    <w:rsid w:val="0AC25984"/>
    <w:rsid w:val="0B01567E"/>
    <w:rsid w:val="0B144632"/>
    <w:rsid w:val="0B2A595B"/>
    <w:rsid w:val="0B4B1377"/>
    <w:rsid w:val="0B560C33"/>
    <w:rsid w:val="0B623BE5"/>
    <w:rsid w:val="0B760E44"/>
    <w:rsid w:val="0B7817AD"/>
    <w:rsid w:val="0B801041"/>
    <w:rsid w:val="0BF64F3F"/>
    <w:rsid w:val="0BFB47C7"/>
    <w:rsid w:val="0C004DF6"/>
    <w:rsid w:val="0C0F22CA"/>
    <w:rsid w:val="0C331BFB"/>
    <w:rsid w:val="0C395FC7"/>
    <w:rsid w:val="0C535591"/>
    <w:rsid w:val="0C5B2C9A"/>
    <w:rsid w:val="0C8E1DA8"/>
    <w:rsid w:val="0C9352D8"/>
    <w:rsid w:val="0C9B3E14"/>
    <w:rsid w:val="0CA975E2"/>
    <w:rsid w:val="0CB43110"/>
    <w:rsid w:val="0CBF4768"/>
    <w:rsid w:val="0CC605D3"/>
    <w:rsid w:val="0CC811D1"/>
    <w:rsid w:val="0CD125A9"/>
    <w:rsid w:val="0D003369"/>
    <w:rsid w:val="0D325CB2"/>
    <w:rsid w:val="0D6768EC"/>
    <w:rsid w:val="0D814D9B"/>
    <w:rsid w:val="0D8F7638"/>
    <w:rsid w:val="0DAD7F59"/>
    <w:rsid w:val="0DDD2928"/>
    <w:rsid w:val="0DF07FBC"/>
    <w:rsid w:val="0DF10C0A"/>
    <w:rsid w:val="0E0D0035"/>
    <w:rsid w:val="0E3C1DFD"/>
    <w:rsid w:val="0E4B7C8A"/>
    <w:rsid w:val="0E6234F1"/>
    <w:rsid w:val="0EC50968"/>
    <w:rsid w:val="0ED03959"/>
    <w:rsid w:val="0ED66E42"/>
    <w:rsid w:val="0EE81442"/>
    <w:rsid w:val="0EE86262"/>
    <w:rsid w:val="0F1A1A8E"/>
    <w:rsid w:val="0F435873"/>
    <w:rsid w:val="0F651138"/>
    <w:rsid w:val="0F6D2BA6"/>
    <w:rsid w:val="0F6E7674"/>
    <w:rsid w:val="0FA322C8"/>
    <w:rsid w:val="0FA82A09"/>
    <w:rsid w:val="0FA97442"/>
    <w:rsid w:val="0FD04563"/>
    <w:rsid w:val="0FD23954"/>
    <w:rsid w:val="0FE77DED"/>
    <w:rsid w:val="10180365"/>
    <w:rsid w:val="10223A47"/>
    <w:rsid w:val="10275AD8"/>
    <w:rsid w:val="102C4140"/>
    <w:rsid w:val="105328F4"/>
    <w:rsid w:val="10586580"/>
    <w:rsid w:val="105D761E"/>
    <w:rsid w:val="10A860BB"/>
    <w:rsid w:val="10CB3056"/>
    <w:rsid w:val="10D22CC2"/>
    <w:rsid w:val="10E8237C"/>
    <w:rsid w:val="10F113A4"/>
    <w:rsid w:val="11175E02"/>
    <w:rsid w:val="11486177"/>
    <w:rsid w:val="114C06AE"/>
    <w:rsid w:val="11545E28"/>
    <w:rsid w:val="115C6CF5"/>
    <w:rsid w:val="11A70778"/>
    <w:rsid w:val="11A96B13"/>
    <w:rsid w:val="11B11715"/>
    <w:rsid w:val="11B77A0C"/>
    <w:rsid w:val="11E507E4"/>
    <w:rsid w:val="12107C30"/>
    <w:rsid w:val="121B002F"/>
    <w:rsid w:val="12382EAA"/>
    <w:rsid w:val="123A6E1E"/>
    <w:rsid w:val="124707A1"/>
    <w:rsid w:val="124C6C63"/>
    <w:rsid w:val="125802C3"/>
    <w:rsid w:val="126556C4"/>
    <w:rsid w:val="12794931"/>
    <w:rsid w:val="129D0D1D"/>
    <w:rsid w:val="12B606BB"/>
    <w:rsid w:val="1305746A"/>
    <w:rsid w:val="13254899"/>
    <w:rsid w:val="133256A0"/>
    <w:rsid w:val="133A11F3"/>
    <w:rsid w:val="133D5BE0"/>
    <w:rsid w:val="133E54B1"/>
    <w:rsid w:val="13431327"/>
    <w:rsid w:val="13433F0E"/>
    <w:rsid w:val="137824ED"/>
    <w:rsid w:val="13862BE5"/>
    <w:rsid w:val="13882CD3"/>
    <w:rsid w:val="13AD544B"/>
    <w:rsid w:val="13C7423A"/>
    <w:rsid w:val="13D6497E"/>
    <w:rsid w:val="13DE3B1B"/>
    <w:rsid w:val="13E725B6"/>
    <w:rsid w:val="13EB0207"/>
    <w:rsid w:val="13FC6148"/>
    <w:rsid w:val="140970E4"/>
    <w:rsid w:val="140B78A2"/>
    <w:rsid w:val="141327F0"/>
    <w:rsid w:val="14186EF0"/>
    <w:rsid w:val="143B7550"/>
    <w:rsid w:val="14515FA7"/>
    <w:rsid w:val="145739AC"/>
    <w:rsid w:val="145B2EC4"/>
    <w:rsid w:val="14A83C68"/>
    <w:rsid w:val="14B05542"/>
    <w:rsid w:val="14D54413"/>
    <w:rsid w:val="15074F59"/>
    <w:rsid w:val="15116984"/>
    <w:rsid w:val="152E2D28"/>
    <w:rsid w:val="154C30F6"/>
    <w:rsid w:val="154F3146"/>
    <w:rsid w:val="156050CF"/>
    <w:rsid w:val="15773B56"/>
    <w:rsid w:val="15A76E82"/>
    <w:rsid w:val="15AD7C60"/>
    <w:rsid w:val="15B93C4E"/>
    <w:rsid w:val="15CD0292"/>
    <w:rsid w:val="15F14AC5"/>
    <w:rsid w:val="162D4D67"/>
    <w:rsid w:val="164570E9"/>
    <w:rsid w:val="164973C6"/>
    <w:rsid w:val="1669529B"/>
    <w:rsid w:val="16742356"/>
    <w:rsid w:val="167428DA"/>
    <w:rsid w:val="16781D56"/>
    <w:rsid w:val="168826CB"/>
    <w:rsid w:val="16982735"/>
    <w:rsid w:val="16A152E7"/>
    <w:rsid w:val="170A6A3D"/>
    <w:rsid w:val="1710053E"/>
    <w:rsid w:val="1710442B"/>
    <w:rsid w:val="1728756E"/>
    <w:rsid w:val="17363014"/>
    <w:rsid w:val="174B30D9"/>
    <w:rsid w:val="1761710C"/>
    <w:rsid w:val="17823E94"/>
    <w:rsid w:val="17D31539"/>
    <w:rsid w:val="17D96CBC"/>
    <w:rsid w:val="1822760D"/>
    <w:rsid w:val="1834465D"/>
    <w:rsid w:val="18354B2C"/>
    <w:rsid w:val="183A2880"/>
    <w:rsid w:val="184D433B"/>
    <w:rsid w:val="185B3218"/>
    <w:rsid w:val="18952740"/>
    <w:rsid w:val="18A63524"/>
    <w:rsid w:val="18C64367"/>
    <w:rsid w:val="18D96C41"/>
    <w:rsid w:val="18F9007B"/>
    <w:rsid w:val="18FD7EFA"/>
    <w:rsid w:val="190B489F"/>
    <w:rsid w:val="192071E5"/>
    <w:rsid w:val="19274030"/>
    <w:rsid w:val="19410C54"/>
    <w:rsid w:val="1998437D"/>
    <w:rsid w:val="199B391B"/>
    <w:rsid w:val="19D775C1"/>
    <w:rsid w:val="19ED1292"/>
    <w:rsid w:val="19FD1788"/>
    <w:rsid w:val="1A003B93"/>
    <w:rsid w:val="1A0C2DE0"/>
    <w:rsid w:val="1A5F6881"/>
    <w:rsid w:val="1A715237"/>
    <w:rsid w:val="1A951FB2"/>
    <w:rsid w:val="1A9D7EAA"/>
    <w:rsid w:val="1AB329A4"/>
    <w:rsid w:val="1AB4650B"/>
    <w:rsid w:val="1ABD2B46"/>
    <w:rsid w:val="1ADD52D7"/>
    <w:rsid w:val="1AE32469"/>
    <w:rsid w:val="1AF55870"/>
    <w:rsid w:val="1B023F61"/>
    <w:rsid w:val="1B1247FA"/>
    <w:rsid w:val="1B194C45"/>
    <w:rsid w:val="1B19721A"/>
    <w:rsid w:val="1B2C6B83"/>
    <w:rsid w:val="1B3A3766"/>
    <w:rsid w:val="1B5D608E"/>
    <w:rsid w:val="1B85743B"/>
    <w:rsid w:val="1B882257"/>
    <w:rsid w:val="1BB24928"/>
    <w:rsid w:val="1BB35E5B"/>
    <w:rsid w:val="1BD01471"/>
    <w:rsid w:val="1C0B306F"/>
    <w:rsid w:val="1C1D0C25"/>
    <w:rsid w:val="1C26515F"/>
    <w:rsid w:val="1C3F212E"/>
    <w:rsid w:val="1C4164EA"/>
    <w:rsid w:val="1C9A6350"/>
    <w:rsid w:val="1CAF671D"/>
    <w:rsid w:val="1CE44992"/>
    <w:rsid w:val="1D13361E"/>
    <w:rsid w:val="1D242B05"/>
    <w:rsid w:val="1D2E371B"/>
    <w:rsid w:val="1D5239F8"/>
    <w:rsid w:val="1D59018F"/>
    <w:rsid w:val="1D7E0AD0"/>
    <w:rsid w:val="1D87152A"/>
    <w:rsid w:val="1DB43F63"/>
    <w:rsid w:val="1DB6316B"/>
    <w:rsid w:val="1DC140A8"/>
    <w:rsid w:val="1DC24C99"/>
    <w:rsid w:val="1DC25E1D"/>
    <w:rsid w:val="1DDD79AE"/>
    <w:rsid w:val="1DE70356"/>
    <w:rsid w:val="1DF32917"/>
    <w:rsid w:val="1DF802DC"/>
    <w:rsid w:val="1DFE2EEE"/>
    <w:rsid w:val="1E181931"/>
    <w:rsid w:val="1E68591B"/>
    <w:rsid w:val="1E7F6728"/>
    <w:rsid w:val="1E964A41"/>
    <w:rsid w:val="1ECF6457"/>
    <w:rsid w:val="1EE61890"/>
    <w:rsid w:val="1F2F2000"/>
    <w:rsid w:val="1F3F1588"/>
    <w:rsid w:val="1F427151"/>
    <w:rsid w:val="1F5A450A"/>
    <w:rsid w:val="1F5A4FBD"/>
    <w:rsid w:val="1F620D31"/>
    <w:rsid w:val="1F84110C"/>
    <w:rsid w:val="1F9357D1"/>
    <w:rsid w:val="1FC023DF"/>
    <w:rsid w:val="1FF77B82"/>
    <w:rsid w:val="20087C11"/>
    <w:rsid w:val="20185148"/>
    <w:rsid w:val="205B6EB0"/>
    <w:rsid w:val="205C6748"/>
    <w:rsid w:val="20803421"/>
    <w:rsid w:val="208F668D"/>
    <w:rsid w:val="209569D1"/>
    <w:rsid w:val="20A94608"/>
    <w:rsid w:val="20B44277"/>
    <w:rsid w:val="20CB2A5C"/>
    <w:rsid w:val="20D41870"/>
    <w:rsid w:val="20E7147F"/>
    <w:rsid w:val="20EA5817"/>
    <w:rsid w:val="20F7609F"/>
    <w:rsid w:val="20FF47F7"/>
    <w:rsid w:val="21350FD5"/>
    <w:rsid w:val="213F7A31"/>
    <w:rsid w:val="215E3099"/>
    <w:rsid w:val="21633B7A"/>
    <w:rsid w:val="217059D3"/>
    <w:rsid w:val="218078BC"/>
    <w:rsid w:val="21811F30"/>
    <w:rsid w:val="21852456"/>
    <w:rsid w:val="21856911"/>
    <w:rsid w:val="21A65C71"/>
    <w:rsid w:val="22143FF1"/>
    <w:rsid w:val="22155783"/>
    <w:rsid w:val="22227843"/>
    <w:rsid w:val="22327C91"/>
    <w:rsid w:val="225D11FC"/>
    <w:rsid w:val="226E7E9A"/>
    <w:rsid w:val="22882D46"/>
    <w:rsid w:val="22911FCE"/>
    <w:rsid w:val="22A06642"/>
    <w:rsid w:val="22AF3C2F"/>
    <w:rsid w:val="22B46D08"/>
    <w:rsid w:val="22FD4F51"/>
    <w:rsid w:val="230C56D2"/>
    <w:rsid w:val="23143D6B"/>
    <w:rsid w:val="23286DDD"/>
    <w:rsid w:val="238808D7"/>
    <w:rsid w:val="23997DB0"/>
    <w:rsid w:val="23A05947"/>
    <w:rsid w:val="23D67616"/>
    <w:rsid w:val="23D872C9"/>
    <w:rsid w:val="24295E8B"/>
    <w:rsid w:val="243F5514"/>
    <w:rsid w:val="24436E2F"/>
    <w:rsid w:val="244C6C68"/>
    <w:rsid w:val="2451534C"/>
    <w:rsid w:val="246B5956"/>
    <w:rsid w:val="247655F6"/>
    <w:rsid w:val="2511434B"/>
    <w:rsid w:val="253158D0"/>
    <w:rsid w:val="254758AA"/>
    <w:rsid w:val="25651A94"/>
    <w:rsid w:val="256E44B2"/>
    <w:rsid w:val="25803975"/>
    <w:rsid w:val="259A76CF"/>
    <w:rsid w:val="25AF5C08"/>
    <w:rsid w:val="25BA7B44"/>
    <w:rsid w:val="25CE79F9"/>
    <w:rsid w:val="25EF5230"/>
    <w:rsid w:val="260576AE"/>
    <w:rsid w:val="26347D9A"/>
    <w:rsid w:val="265117F4"/>
    <w:rsid w:val="268E6DF3"/>
    <w:rsid w:val="268E715C"/>
    <w:rsid w:val="26C92F9D"/>
    <w:rsid w:val="26CB5A3E"/>
    <w:rsid w:val="26F87D09"/>
    <w:rsid w:val="26FD1EB4"/>
    <w:rsid w:val="270B4A08"/>
    <w:rsid w:val="272B27C4"/>
    <w:rsid w:val="27485A67"/>
    <w:rsid w:val="274D57E9"/>
    <w:rsid w:val="2760721F"/>
    <w:rsid w:val="278634A6"/>
    <w:rsid w:val="27945EB2"/>
    <w:rsid w:val="27AA2BE3"/>
    <w:rsid w:val="27C01CDA"/>
    <w:rsid w:val="27D070F2"/>
    <w:rsid w:val="27EB6A0C"/>
    <w:rsid w:val="27EE63D9"/>
    <w:rsid w:val="27FF7DDB"/>
    <w:rsid w:val="28002A1E"/>
    <w:rsid w:val="281439F7"/>
    <w:rsid w:val="281D1DC2"/>
    <w:rsid w:val="28232088"/>
    <w:rsid w:val="282739A8"/>
    <w:rsid w:val="28340E2F"/>
    <w:rsid w:val="28546909"/>
    <w:rsid w:val="286E26D7"/>
    <w:rsid w:val="28781D0A"/>
    <w:rsid w:val="28891611"/>
    <w:rsid w:val="28A63C93"/>
    <w:rsid w:val="28B30EB3"/>
    <w:rsid w:val="28C916D3"/>
    <w:rsid w:val="28C9756E"/>
    <w:rsid w:val="28F36255"/>
    <w:rsid w:val="29043819"/>
    <w:rsid w:val="292A6495"/>
    <w:rsid w:val="292B0BD0"/>
    <w:rsid w:val="292B7574"/>
    <w:rsid w:val="29441495"/>
    <w:rsid w:val="297D0780"/>
    <w:rsid w:val="29982528"/>
    <w:rsid w:val="299C31FB"/>
    <w:rsid w:val="29A26C94"/>
    <w:rsid w:val="29A56E47"/>
    <w:rsid w:val="29AC5EF3"/>
    <w:rsid w:val="29B74454"/>
    <w:rsid w:val="29CA0F11"/>
    <w:rsid w:val="29EE77D9"/>
    <w:rsid w:val="2A1B7934"/>
    <w:rsid w:val="2A380EA8"/>
    <w:rsid w:val="2A7F6D69"/>
    <w:rsid w:val="2AB30D65"/>
    <w:rsid w:val="2AE51939"/>
    <w:rsid w:val="2AE756E2"/>
    <w:rsid w:val="2AF01881"/>
    <w:rsid w:val="2AF506DE"/>
    <w:rsid w:val="2B555524"/>
    <w:rsid w:val="2B9A0375"/>
    <w:rsid w:val="2BA266C2"/>
    <w:rsid w:val="2BAD19AA"/>
    <w:rsid w:val="2BFB38F6"/>
    <w:rsid w:val="2C0523F4"/>
    <w:rsid w:val="2C0B133F"/>
    <w:rsid w:val="2C181949"/>
    <w:rsid w:val="2C340FDF"/>
    <w:rsid w:val="2C4948D3"/>
    <w:rsid w:val="2C4F20B7"/>
    <w:rsid w:val="2C750637"/>
    <w:rsid w:val="2C7F421B"/>
    <w:rsid w:val="2C8A21A9"/>
    <w:rsid w:val="2C8C04CF"/>
    <w:rsid w:val="2C9F681B"/>
    <w:rsid w:val="2CBE4F32"/>
    <w:rsid w:val="2CC142EA"/>
    <w:rsid w:val="2CE82A6B"/>
    <w:rsid w:val="2CEF1030"/>
    <w:rsid w:val="2CF87A5C"/>
    <w:rsid w:val="2D187487"/>
    <w:rsid w:val="2D195FB8"/>
    <w:rsid w:val="2D232C43"/>
    <w:rsid w:val="2D461643"/>
    <w:rsid w:val="2D5513F1"/>
    <w:rsid w:val="2DAA0F10"/>
    <w:rsid w:val="2DC54F1B"/>
    <w:rsid w:val="2DD6504F"/>
    <w:rsid w:val="2DE5047E"/>
    <w:rsid w:val="2DF83B40"/>
    <w:rsid w:val="2DF858BC"/>
    <w:rsid w:val="2DFD6210"/>
    <w:rsid w:val="2E091E99"/>
    <w:rsid w:val="2E115B04"/>
    <w:rsid w:val="2E1C678B"/>
    <w:rsid w:val="2E575BCC"/>
    <w:rsid w:val="2E5D44EF"/>
    <w:rsid w:val="2E912883"/>
    <w:rsid w:val="2E925090"/>
    <w:rsid w:val="2EA270CA"/>
    <w:rsid w:val="2ECC439B"/>
    <w:rsid w:val="2ECF6ED2"/>
    <w:rsid w:val="2EE9331F"/>
    <w:rsid w:val="2F033D2C"/>
    <w:rsid w:val="2F2322A9"/>
    <w:rsid w:val="2F2A1F19"/>
    <w:rsid w:val="2F370F24"/>
    <w:rsid w:val="2F413C9B"/>
    <w:rsid w:val="2F543C6B"/>
    <w:rsid w:val="2F5515D2"/>
    <w:rsid w:val="2F6C2BDD"/>
    <w:rsid w:val="2F705077"/>
    <w:rsid w:val="2F795E5E"/>
    <w:rsid w:val="2F906F3A"/>
    <w:rsid w:val="2F91546B"/>
    <w:rsid w:val="2FB56CB5"/>
    <w:rsid w:val="2FD23BF6"/>
    <w:rsid w:val="2FEF238B"/>
    <w:rsid w:val="2FF97E00"/>
    <w:rsid w:val="303020CA"/>
    <w:rsid w:val="30355B2E"/>
    <w:rsid w:val="304E07B9"/>
    <w:rsid w:val="30833671"/>
    <w:rsid w:val="30924FC2"/>
    <w:rsid w:val="30BB7DDD"/>
    <w:rsid w:val="30C55C8D"/>
    <w:rsid w:val="30CC41A3"/>
    <w:rsid w:val="30CC503D"/>
    <w:rsid w:val="30EF0DA7"/>
    <w:rsid w:val="30F432C4"/>
    <w:rsid w:val="31125B75"/>
    <w:rsid w:val="31304FD3"/>
    <w:rsid w:val="31454876"/>
    <w:rsid w:val="31704128"/>
    <w:rsid w:val="3192634C"/>
    <w:rsid w:val="31A87DA4"/>
    <w:rsid w:val="31AE7C5E"/>
    <w:rsid w:val="31B60270"/>
    <w:rsid w:val="31C4231D"/>
    <w:rsid w:val="31D805CA"/>
    <w:rsid w:val="31E359BB"/>
    <w:rsid w:val="31EA7EB5"/>
    <w:rsid w:val="31EF17D8"/>
    <w:rsid w:val="322C1D23"/>
    <w:rsid w:val="323349C2"/>
    <w:rsid w:val="324C7DE8"/>
    <w:rsid w:val="325C7607"/>
    <w:rsid w:val="32773986"/>
    <w:rsid w:val="32DF0749"/>
    <w:rsid w:val="3319261A"/>
    <w:rsid w:val="337314B6"/>
    <w:rsid w:val="33854CB1"/>
    <w:rsid w:val="33884502"/>
    <w:rsid w:val="33930D06"/>
    <w:rsid w:val="33A659E7"/>
    <w:rsid w:val="33B720ED"/>
    <w:rsid w:val="33BE1B72"/>
    <w:rsid w:val="33CE479E"/>
    <w:rsid w:val="34095E61"/>
    <w:rsid w:val="342F3159"/>
    <w:rsid w:val="343D07BE"/>
    <w:rsid w:val="343F4E4C"/>
    <w:rsid w:val="348063C4"/>
    <w:rsid w:val="34892A79"/>
    <w:rsid w:val="3493111D"/>
    <w:rsid w:val="3496317A"/>
    <w:rsid w:val="34C63301"/>
    <w:rsid w:val="34D973A8"/>
    <w:rsid w:val="34E02806"/>
    <w:rsid w:val="34EF49AF"/>
    <w:rsid w:val="35052016"/>
    <w:rsid w:val="354F6C75"/>
    <w:rsid w:val="35516EB2"/>
    <w:rsid w:val="355841EE"/>
    <w:rsid w:val="357F14F3"/>
    <w:rsid w:val="35A40709"/>
    <w:rsid w:val="35B745EF"/>
    <w:rsid w:val="35BF63F1"/>
    <w:rsid w:val="35E711E9"/>
    <w:rsid w:val="360A4F6A"/>
    <w:rsid w:val="36493DCF"/>
    <w:rsid w:val="36636D42"/>
    <w:rsid w:val="369F37B3"/>
    <w:rsid w:val="36BC36E5"/>
    <w:rsid w:val="36CA12F5"/>
    <w:rsid w:val="36DB1D99"/>
    <w:rsid w:val="36E022C3"/>
    <w:rsid w:val="36E129FE"/>
    <w:rsid w:val="370E212D"/>
    <w:rsid w:val="371419E7"/>
    <w:rsid w:val="373C21A8"/>
    <w:rsid w:val="374775B8"/>
    <w:rsid w:val="374B0440"/>
    <w:rsid w:val="374D53B1"/>
    <w:rsid w:val="376C2F28"/>
    <w:rsid w:val="377827F5"/>
    <w:rsid w:val="379709D6"/>
    <w:rsid w:val="37A56CF4"/>
    <w:rsid w:val="37AE19E5"/>
    <w:rsid w:val="37C13421"/>
    <w:rsid w:val="37C966BC"/>
    <w:rsid w:val="37CA31A4"/>
    <w:rsid w:val="37D20584"/>
    <w:rsid w:val="37D52D51"/>
    <w:rsid w:val="37F719F2"/>
    <w:rsid w:val="37F81EBC"/>
    <w:rsid w:val="37F963FC"/>
    <w:rsid w:val="380A3961"/>
    <w:rsid w:val="38242A21"/>
    <w:rsid w:val="38275650"/>
    <w:rsid w:val="3835387D"/>
    <w:rsid w:val="383F1A05"/>
    <w:rsid w:val="38406E77"/>
    <w:rsid w:val="386E24EE"/>
    <w:rsid w:val="387C4B52"/>
    <w:rsid w:val="38B63561"/>
    <w:rsid w:val="38BB30CF"/>
    <w:rsid w:val="38E73C21"/>
    <w:rsid w:val="38EA42BF"/>
    <w:rsid w:val="39016C32"/>
    <w:rsid w:val="390A1998"/>
    <w:rsid w:val="39226E70"/>
    <w:rsid w:val="3926424F"/>
    <w:rsid w:val="392D55A3"/>
    <w:rsid w:val="393D7D77"/>
    <w:rsid w:val="39763108"/>
    <w:rsid w:val="39A05ED5"/>
    <w:rsid w:val="3A0F6804"/>
    <w:rsid w:val="3A284BBB"/>
    <w:rsid w:val="3A461314"/>
    <w:rsid w:val="3A730AE2"/>
    <w:rsid w:val="3AB76FEE"/>
    <w:rsid w:val="3AC40446"/>
    <w:rsid w:val="3B081DB8"/>
    <w:rsid w:val="3B0B50EE"/>
    <w:rsid w:val="3B0D378A"/>
    <w:rsid w:val="3B3E74F7"/>
    <w:rsid w:val="3B4250CE"/>
    <w:rsid w:val="3B455C5A"/>
    <w:rsid w:val="3B6B0F1B"/>
    <w:rsid w:val="3B8429E1"/>
    <w:rsid w:val="3BA1229A"/>
    <w:rsid w:val="3BBA1852"/>
    <w:rsid w:val="3BD1753E"/>
    <w:rsid w:val="3BE4170C"/>
    <w:rsid w:val="3BFA01AE"/>
    <w:rsid w:val="3C120DBD"/>
    <w:rsid w:val="3C252B59"/>
    <w:rsid w:val="3C267C9F"/>
    <w:rsid w:val="3C346829"/>
    <w:rsid w:val="3C6C63B5"/>
    <w:rsid w:val="3CB40D6D"/>
    <w:rsid w:val="3CE77084"/>
    <w:rsid w:val="3CEB6626"/>
    <w:rsid w:val="3CEC32F4"/>
    <w:rsid w:val="3CF16007"/>
    <w:rsid w:val="3CF72E5C"/>
    <w:rsid w:val="3D016C77"/>
    <w:rsid w:val="3D147183"/>
    <w:rsid w:val="3D2B7DB4"/>
    <w:rsid w:val="3D5E63CA"/>
    <w:rsid w:val="3D6C18D9"/>
    <w:rsid w:val="3D861D34"/>
    <w:rsid w:val="3D8C26A3"/>
    <w:rsid w:val="3D9876A5"/>
    <w:rsid w:val="3DAD3079"/>
    <w:rsid w:val="3DBA263C"/>
    <w:rsid w:val="3DC2563D"/>
    <w:rsid w:val="3DD66BD1"/>
    <w:rsid w:val="3E1534A2"/>
    <w:rsid w:val="3E177E67"/>
    <w:rsid w:val="3E20065F"/>
    <w:rsid w:val="3E5B3704"/>
    <w:rsid w:val="3E6B6581"/>
    <w:rsid w:val="3E717CC7"/>
    <w:rsid w:val="3E902FF2"/>
    <w:rsid w:val="3EBE2951"/>
    <w:rsid w:val="3ECB5BE4"/>
    <w:rsid w:val="3F1D0F01"/>
    <w:rsid w:val="3F1D4878"/>
    <w:rsid w:val="3F1F2566"/>
    <w:rsid w:val="3F5C6EDF"/>
    <w:rsid w:val="3F7E1A65"/>
    <w:rsid w:val="3F81144E"/>
    <w:rsid w:val="3FA01BD3"/>
    <w:rsid w:val="3FAC3942"/>
    <w:rsid w:val="3FBE5D71"/>
    <w:rsid w:val="3FC819D6"/>
    <w:rsid w:val="3FCF2990"/>
    <w:rsid w:val="3FDD38B9"/>
    <w:rsid w:val="3FF6778B"/>
    <w:rsid w:val="40486A39"/>
    <w:rsid w:val="404A5739"/>
    <w:rsid w:val="407D67AE"/>
    <w:rsid w:val="40852B7A"/>
    <w:rsid w:val="408D1F4E"/>
    <w:rsid w:val="40C31EB9"/>
    <w:rsid w:val="40C45BA7"/>
    <w:rsid w:val="40DC2267"/>
    <w:rsid w:val="41583D69"/>
    <w:rsid w:val="415E1D47"/>
    <w:rsid w:val="415F573D"/>
    <w:rsid w:val="417A2032"/>
    <w:rsid w:val="419860AC"/>
    <w:rsid w:val="419E6636"/>
    <w:rsid w:val="41D47DF9"/>
    <w:rsid w:val="41E80DB6"/>
    <w:rsid w:val="41FB73FF"/>
    <w:rsid w:val="42041DA1"/>
    <w:rsid w:val="421A76DE"/>
    <w:rsid w:val="422A193D"/>
    <w:rsid w:val="4236749F"/>
    <w:rsid w:val="42387B53"/>
    <w:rsid w:val="4243671F"/>
    <w:rsid w:val="424F590C"/>
    <w:rsid w:val="42594845"/>
    <w:rsid w:val="426761F3"/>
    <w:rsid w:val="427E0F1D"/>
    <w:rsid w:val="428D7489"/>
    <w:rsid w:val="42923567"/>
    <w:rsid w:val="42FE4603"/>
    <w:rsid w:val="430F4389"/>
    <w:rsid w:val="43142C19"/>
    <w:rsid w:val="43317EB5"/>
    <w:rsid w:val="434C02CE"/>
    <w:rsid w:val="437238DD"/>
    <w:rsid w:val="437A2715"/>
    <w:rsid w:val="437D7377"/>
    <w:rsid w:val="43862954"/>
    <w:rsid w:val="4399468A"/>
    <w:rsid w:val="43AE779B"/>
    <w:rsid w:val="43B14DC1"/>
    <w:rsid w:val="43D133DD"/>
    <w:rsid w:val="44190B98"/>
    <w:rsid w:val="445E505B"/>
    <w:rsid w:val="44792C16"/>
    <w:rsid w:val="44AD192A"/>
    <w:rsid w:val="44C60CB8"/>
    <w:rsid w:val="452E04F1"/>
    <w:rsid w:val="454726CB"/>
    <w:rsid w:val="45DB415D"/>
    <w:rsid w:val="460C23D3"/>
    <w:rsid w:val="46297A4F"/>
    <w:rsid w:val="46412DA8"/>
    <w:rsid w:val="465C4D69"/>
    <w:rsid w:val="46853330"/>
    <w:rsid w:val="46874CFE"/>
    <w:rsid w:val="469F439D"/>
    <w:rsid w:val="46AB39A1"/>
    <w:rsid w:val="46BB0901"/>
    <w:rsid w:val="46CF7203"/>
    <w:rsid w:val="46D44F67"/>
    <w:rsid w:val="46DA6196"/>
    <w:rsid w:val="46ED5909"/>
    <w:rsid w:val="46EF096E"/>
    <w:rsid w:val="46F75F60"/>
    <w:rsid w:val="46F82BD3"/>
    <w:rsid w:val="47036305"/>
    <w:rsid w:val="472D707C"/>
    <w:rsid w:val="47581FBE"/>
    <w:rsid w:val="476C150C"/>
    <w:rsid w:val="477D2182"/>
    <w:rsid w:val="47814AFE"/>
    <w:rsid w:val="478948DD"/>
    <w:rsid w:val="47B03305"/>
    <w:rsid w:val="47B83B58"/>
    <w:rsid w:val="47B95C90"/>
    <w:rsid w:val="47CB667C"/>
    <w:rsid w:val="47D5334D"/>
    <w:rsid w:val="47E125B6"/>
    <w:rsid w:val="47FA5CA3"/>
    <w:rsid w:val="48010AB5"/>
    <w:rsid w:val="483A3C01"/>
    <w:rsid w:val="48535DB2"/>
    <w:rsid w:val="48827310"/>
    <w:rsid w:val="48872D6C"/>
    <w:rsid w:val="488A43C9"/>
    <w:rsid w:val="488E7B50"/>
    <w:rsid w:val="489D2126"/>
    <w:rsid w:val="48A3522E"/>
    <w:rsid w:val="48A75D9F"/>
    <w:rsid w:val="48AF17C0"/>
    <w:rsid w:val="48C27076"/>
    <w:rsid w:val="48CC5EF2"/>
    <w:rsid w:val="493D68EE"/>
    <w:rsid w:val="49496A7F"/>
    <w:rsid w:val="49547165"/>
    <w:rsid w:val="49695133"/>
    <w:rsid w:val="497C63FD"/>
    <w:rsid w:val="49840F76"/>
    <w:rsid w:val="499000CB"/>
    <w:rsid w:val="4993587A"/>
    <w:rsid w:val="49B331E9"/>
    <w:rsid w:val="49D33DD5"/>
    <w:rsid w:val="4A026542"/>
    <w:rsid w:val="4A0E67D1"/>
    <w:rsid w:val="4A2B0F59"/>
    <w:rsid w:val="4A855CD4"/>
    <w:rsid w:val="4A8B1DC6"/>
    <w:rsid w:val="4ABC6A8E"/>
    <w:rsid w:val="4AE35E33"/>
    <w:rsid w:val="4AF27BBA"/>
    <w:rsid w:val="4AF728AC"/>
    <w:rsid w:val="4B027178"/>
    <w:rsid w:val="4B051B86"/>
    <w:rsid w:val="4B0525C2"/>
    <w:rsid w:val="4B1609B0"/>
    <w:rsid w:val="4B733EF3"/>
    <w:rsid w:val="4B9B6621"/>
    <w:rsid w:val="4BB54750"/>
    <w:rsid w:val="4BD95BDE"/>
    <w:rsid w:val="4BF070F1"/>
    <w:rsid w:val="4BF41366"/>
    <w:rsid w:val="4C031A46"/>
    <w:rsid w:val="4C2A5F82"/>
    <w:rsid w:val="4C93555E"/>
    <w:rsid w:val="4CAA75CC"/>
    <w:rsid w:val="4CEA116B"/>
    <w:rsid w:val="4D413C14"/>
    <w:rsid w:val="4D52390D"/>
    <w:rsid w:val="4D696A66"/>
    <w:rsid w:val="4D7A6695"/>
    <w:rsid w:val="4D837972"/>
    <w:rsid w:val="4DCB750B"/>
    <w:rsid w:val="4DD07A0A"/>
    <w:rsid w:val="4DD3686A"/>
    <w:rsid w:val="4DDD17C4"/>
    <w:rsid w:val="4DEA5393"/>
    <w:rsid w:val="4E1D0273"/>
    <w:rsid w:val="4E227805"/>
    <w:rsid w:val="4E455532"/>
    <w:rsid w:val="4E4E6E67"/>
    <w:rsid w:val="4E532A84"/>
    <w:rsid w:val="4E5450C6"/>
    <w:rsid w:val="4E7127D3"/>
    <w:rsid w:val="4E7725F4"/>
    <w:rsid w:val="4E7A1FC1"/>
    <w:rsid w:val="4E923E71"/>
    <w:rsid w:val="4E9E514E"/>
    <w:rsid w:val="4EB567EA"/>
    <w:rsid w:val="4EDE5FC0"/>
    <w:rsid w:val="4EEE795E"/>
    <w:rsid w:val="4EFB2D6D"/>
    <w:rsid w:val="4F05217A"/>
    <w:rsid w:val="4F0A609E"/>
    <w:rsid w:val="4F227AAD"/>
    <w:rsid w:val="4F5107A5"/>
    <w:rsid w:val="4F595F10"/>
    <w:rsid w:val="4F6260D8"/>
    <w:rsid w:val="4F6B4B86"/>
    <w:rsid w:val="4F822323"/>
    <w:rsid w:val="4FB9307A"/>
    <w:rsid w:val="4FBD4D3F"/>
    <w:rsid w:val="4FD2143E"/>
    <w:rsid w:val="4FD87A71"/>
    <w:rsid w:val="4FF4014E"/>
    <w:rsid w:val="4FFF368B"/>
    <w:rsid w:val="50012328"/>
    <w:rsid w:val="50137718"/>
    <w:rsid w:val="50405726"/>
    <w:rsid w:val="504C6ABF"/>
    <w:rsid w:val="50772B6A"/>
    <w:rsid w:val="507744EF"/>
    <w:rsid w:val="5078635A"/>
    <w:rsid w:val="50791626"/>
    <w:rsid w:val="507F001B"/>
    <w:rsid w:val="509973E7"/>
    <w:rsid w:val="50A8673B"/>
    <w:rsid w:val="50B6435A"/>
    <w:rsid w:val="50CE425D"/>
    <w:rsid w:val="50D048D5"/>
    <w:rsid w:val="50D23510"/>
    <w:rsid w:val="50E42DB5"/>
    <w:rsid w:val="50F20602"/>
    <w:rsid w:val="50F519C8"/>
    <w:rsid w:val="50F92CFA"/>
    <w:rsid w:val="51041324"/>
    <w:rsid w:val="511A44D1"/>
    <w:rsid w:val="511C5F5F"/>
    <w:rsid w:val="511D54AD"/>
    <w:rsid w:val="512236C9"/>
    <w:rsid w:val="51305483"/>
    <w:rsid w:val="514E0430"/>
    <w:rsid w:val="517D71E8"/>
    <w:rsid w:val="518C7C6B"/>
    <w:rsid w:val="51DA6E2E"/>
    <w:rsid w:val="51EA7BCD"/>
    <w:rsid w:val="51F60D1B"/>
    <w:rsid w:val="51FA21B8"/>
    <w:rsid w:val="524B6604"/>
    <w:rsid w:val="524C1EB1"/>
    <w:rsid w:val="524F39B4"/>
    <w:rsid w:val="52560F54"/>
    <w:rsid w:val="52603619"/>
    <w:rsid w:val="526820BB"/>
    <w:rsid w:val="52B81A9D"/>
    <w:rsid w:val="52C41F18"/>
    <w:rsid w:val="52CE613C"/>
    <w:rsid w:val="52E8205E"/>
    <w:rsid w:val="52EC6731"/>
    <w:rsid w:val="52F460AC"/>
    <w:rsid w:val="5355328E"/>
    <w:rsid w:val="536256FB"/>
    <w:rsid w:val="53630A05"/>
    <w:rsid w:val="53855799"/>
    <w:rsid w:val="53921BBD"/>
    <w:rsid w:val="539C2423"/>
    <w:rsid w:val="53A14D69"/>
    <w:rsid w:val="53AB238C"/>
    <w:rsid w:val="53B456C1"/>
    <w:rsid w:val="53EF37BD"/>
    <w:rsid w:val="53F83086"/>
    <w:rsid w:val="541C7A81"/>
    <w:rsid w:val="543116AA"/>
    <w:rsid w:val="543B23AD"/>
    <w:rsid w:val="54557DDE"/>
    <w:rsid w:val="54756763"/>
    <w:rsid w:val="54B95191"/>
    <w:rsid w:val="54D32FD0"/>
    <w:rsid w:val="54DB0ECD"/>
    <w:rsid w:val="54E60957"/>
    <w:rsid w:val="54EA052A"/>
    <w:rsid w:val="54F55271"/>
    <w:rsid w:val="55564D73"/>
    <w:rsid w:val="555E5F1E"/>
    <w:rsid w:val="55755CD5"/>
    <w:rsid w:val="558618F1"/>
    <w:rsid w:val="558B176A"/>
    <w:rsid w:val="55A147D5"/>
    <w:rsid w:val="55DD56D1"/>
    <w:rsid w:val="56040F14"/>
    <w:rsid w:val="56281FA2"/>
    <w:rsid w:val="564066B3"/>
    <w:rsid w:val="56561CC0"/>
    <w:rsid w:val="566620C8"/>
    <w:rsid w:val="567563B9"/>
    <w:rsid w:val="56983735"/>
    <w:rsid w:val="56BC7AA1"/>
    <w:rsid w:val="56CC3957"/>
    <w:rsid w:val="56CE68FE"/>
    <w:rsid w:val="56DE75FF"/>
    <w:rsid w:val="56F61C67"/>
    <w:rsid w:val="56FB1DB3"/>
    <w:rsid w:val="56FE74C0"/>
    <w:rsid w:val="570D0924"/>
    <w:rsid w:val="572628E8"/>
    <w:rsid w:val="573B7FD8"/>
    <w:rsid w:val="575F52CD"/>
    <w:rsid w:val="57993CF7"/>
    <w:rsid w:val="57A02E80"/>
    <w:rsid w:val="57A46A69"/>
    <w:rsid w:val="57A81C84"/>
    <w:rsid w:val="57B83072"/>
    <w:rsid w:val="57C274B7"/>
    <w:rsid w:val="57E14FB2"/>
    <w:rsid w:val="57E377B9"/>
    <w:rsid w:val="57ED6989"/>
    <w:rsid w:val="580373FB"/>
    <w:rsid w:val="582223D1"/>
    <w:rsid w:val="583E1435"/>
    <w:rsid w:val="58455A25"/>
    <w:rsid w:val="584C0B4C"/>
    <w:rsid w:val="584F72E6"/>
    <w:rsid w:val="587D3426"/>
    <w:rsid w:val="58802863"/>
    <w:rsid w:val="58997D78"/>
    <w:rsid w:val="58A35451"/>
    <w:rsid w:val="58B7537A"/>
    <w:rsid w:val="58F92BEE"/>
    <w:rsid w:val="59064B87"/>
    <w:rsid w:val="59097FC0"/>
    <w:rsid w:val="59182A21"/>
    <w:rsid w:val="591B4B95"/>
    <w:rsid w:val="591C49BD"/>
    <w:rsid w:val="597F3FD0"/>
    <w:rsid w:val="59825EFD"/>
    <w:rsid w:val="59874DEA"/>
    <w:rsid w:val="599743DE"/>
    <w:rsid w:val="59A31798"/>
    <w:rsid w:val="59BF7722"/>
    <w:rsid w:val="59CF151A"/>
    <w:rsid w:val="5A387301"/>
    <w:rsid w:val="5A6E2672"/>
    <w:rsid w:val="5A776020"/>
    <w:rsid w:val="5A7D6B3D"/>
    <w:rsid w:val="5AA8575E"/>
    <w:rsid w:val="5AC77042"/>
    <w:rsid w:val="5AC8093A"/>
    <w:rsid w:val="5AE44E58"/>
    <w:rsid w:val="5AE954FE"/>
    <w:rsid w:val="5B1B6749"/>
    <w:rsid w:val="5B2D5234"/>
    <w:rsid w:val="5B471CEC"/>
    <w:rsid w:val="5B7A10A3"/>
    <w:rsid w:val="5BBD3EE0"/>
    <w:rsid w:val="5BC25EE7"/>
    <w:rsid w:val="5BF14953"/>
    <w:rsid w:val="5C065454"/>
    <w:rsid w:val="5C213657"/>
    <w:rsid w:val="5C3B3CFA"/>
    <w:rsid w:val="5C560EBE"/>
    <w:rsid w:val="5C56422B"/>
    <w:rsid w:val="5C6632E9"/>
    <w:rsid w:val="5C684F43"/>
    <w:rsid w:val="5C6F1B35"/>
    <w:rsid w:val="5C8D1810"/>
    <w:rsid w:val="5C9B01F4"/>
    <w:rsid w:val="5C9C7A1D"/>
    <w:rsid w:val="5CF617CE"/>
    <w:rsid w:val="5CF86068"/>
    <w:rsid w:val="5CFF1ABE"/>
    <w:rsid w:val="5D136336"/>
    <w:rsid w:val="5D6811F0"/>
    <w:rsid w:val="5D6A32B4"/>
    <w:rsid w:val="5D6E080E"/>
    <w:rsid w:val="5DAC4282"/>
    <w:rsid w:val="5DB85F30"/>
    <w:rsid w:val="5DE5648C"/>
    <w:rsid w:val="5DE935C7"/>
    <w:rsid w:val="5E162C36"/>
    <w:rsid w:val="5E310C1F"/>
    <w:rsid w:val="5E353827"/>
    <w:rsid w:val="5E491557"/>
    <w:rsid w:val="5E5A23F9"/>
    <w:rsid w:val="5E5E0138"/>
    <w:rsid w:val="5E9D5F72"/>
    <w:rsid w:val="5EA77904"/>
    <w:rsid w:val="5EB43FF6"/>
    <w:rsid w:val="5EC6658C"/>
    <w:rsid w:val="5F6127D5"/>
    <w:rsid w:val="5F67210D"/>
    <w:rsid w:val="5F683530"/>
    <w:rsid w:val="5F7862FA"/>
    <w:rsid w:val="5F7B6A44"/>
    <w:rsid w:val="5F8504EE"/>
    <w:rsid w:val="5F925F5E"/>
    <w:rsid w:val="5F9B347D"/>
    <w:rsid w:val="5FA641F5"/>
    <w:rsid w:val="5FAD2DA8"/>
    <w:rsid w:val="5FB82242"/>
    <w:rsid w:val="5FC549BD"/>
    <w:rsid w:val="5FFF205A"/>
    <w:rsid w:val="600D643E"/>
    <w:rsid w:val="600F31D2"/>
    <w:rsid w:val="60174B55"/>
    <w:rsid w:val="60453A13"/>
    <w:rsid w:val="605B0AAC"/>
    <w:rsid w:val="607F4A4D"/>
    <w:rsid w:val="60810C4C"/>
    <w:rsid w:val="60B978E3"/>
    <w:rsid w:val="60C76468"/>
    <w:rsid w:val="60CB276A"/>
    <w:rsid w:val="60D26292"/>
    <w:rsid w:val="60DE35BE"/>
    <w:rsid w:val="60E049D8"/>
    <w:rsid w:val="60FD566F"/>
    <w:rsid w:val="614A684F"/>
    <w:rsid w:val="61517C46"/>
    <w:rsid w:val="61585249"/>
    <w:rsid w:val="617553C8"/>
    <w:rsid w:val="617F6F04"/>
    <w:rsid w:val="618B3EE6"/>
    <w:rsid w:val="6194781B"/>
    <w:rsid w:val="61AB3DC0"/>
    <w:rsid w:val="61AF24C3"/>
    <w:rsid w:val="61B065D9"/>
    <w:rsid w:val="61BA7BB0"/>
    <w:rsid w:val="6200416F"/>
    <w:rsid w:val="62161190"/>
    <w:rsid w:val="62407DFD"/>
    <w:rsid w:val="625D672F"/>
    <w:rsid w:val="626A08E1"/>
    <w:rsid w:val="62715081"/>
    <w:rsid w:val="627D4EF6"/>
    <w:rsid w:val="62B577BC"/>
    <w:rsid w:val="62BC3767"/>
    <w:rsid w:val="62BC4665"/>
    <w:rsid w:val="62D83C45"/>
    <w:rsid w:val="632F571C"/>
    <w:rsid w:val="63722BFB"/>
    <w:rsid w:val="639E5CD7"/>
    <w:rsid w:val="63BB14D3"/>
    <w:rsid w:val="63C21A18"/>
    <w:rsid w:val="63DA1184"/>
    <w:rsid w:val="641027FF"/>
    <w:rsid w:val="641038CA"/>
    <w:rsid w:val="641A0F79"/>
    <w:rsid w:val="641B0649"/>
    <w:rsid w:val="643F776A"/>
    <w:rsid w:val="64605EF8"/>
    <w:rsid w:val="6470179A"/>
    <w:rsid w:val="647B156D"/>
    <w:rsid w:val="64C72205"/>
    <w:rsid w:val="64F17C3D"/>
    <w:rsid w:val="650742C4"/>
    <w:rsid w:val="6510381C"/>
    <w:rsid w:val="6520066E"/>
    <w:rsid w:val="652625BE"/>
    <w:rsid w:val="652C1482"/>
    <w:rsid w:val="6533388B"/>
    <w:rsid w:val="654579A3"/>
    <w:rsid w:val="65547E33"/>
    <w:rsid w:val="65565563"/>
    <w:rsid w:val="657039A0"/>
    <w:rsid w:val="657654C6"/>
    <w:rsid w:val="65981BD8"/>
    <w:rsid w:val="65D11DC0"/>
    <w:rsid w:val="65D35143"/>
    <w:rsid w:val="65F2099D"/>
    <w:rsid w:val="65F715AE"/>
    <w:rsid w:val="66052598"/>
    <w:rsid w:val="660C5C13"/>
    <w:rsid w:val="66121426"/>
    <w:rsid w:val="66295CBB"/>
    <w:rsid w:val="66334F6A"/>
    <w:rsid w:val="663B7FC2"/>
    <w:rsid w:val="664C66C0"/>
    <w:rsid w:val="66516B44"/>
    <w:rsid w:val="665678F3"/>
    <w:rsid w:val="668A65E9"/>
    <w:rsid w:val="66AD7AAE"/>
    <w:rsid w:val="66B04CC0"/>
    <w:rsid w:val="66BF1478"/>
    <w:rsid w:val="66FD5312"/>
    <w:rsid w:val="6703576D"/>
    <w:rsid w:val="671E5590"/>
    <w:rsid w:val="67295FE5"/>
    <w:rsid w:val="67805B24"/>
    <w:rsid w:val="67952D68"/>
    <w:rsid w:val="6799712F"/>
    <w:rsid w:val="67C65216"/>
    <w:rsid w:val="67E71CAA"/>
    <w:rsid w:val="681921E7"/>
    <w:rsid w:val="682046D4"/>
    <w:rsid w:val="684D389C"/>
    <w:rsid w:val="68503D21"/>
    <w:rsid w:val="685E1015"/>
    <w:rsid w:val="68616C08"/>
    <w:rsid w:val="686D1F63"/>
    <w:rsid w:val="688B7F08"/>
    <w:rsid w:val="6952171E"/>
    <w:rsid w:val="69574953"/>
    <w:rsid w:val="69FB4338"/>
    <w:rsid w:val="69FD1305"/>
    <w:rsid w:val="6A1757DB"/>
    <w:rsid w:val="6A335C6B"/>
    <w:rsid w:val="6A456863"/>
    <w:rsid w:val="6A5C55BE"/>
    <w:rsid w:val="6A7023CC"/>
    <w:rsid w:val="6A77310C"/>
    <w:rsid w:val="6A8E0FD3"/>
    <w:rsid w:val="6AB506F9"/>
    <w:rsid w:val="6ABF617A"/>
    <w:rsid w:val="6AC42D3D"/>
    <w:rsid w:val="6AE040E2"/>
    <w:rsid w:val="6AE765BD"/>
    <w:rsid w:val="6AFD39C3"/>
    <w:rsid w:val="6AFE37DD"/>
    <w:rsid w:val="6B565ED2"/>
    <w:rsid w:val="6B663843"/>
    <w:rsid w:val="6B8A0AEC"/>
    <w:rsid w:val="6BA23D79"/>
    <w:rsid w:val="6BB54C65"/>
    <w:rsid w:val="6BB7591E"/>
    <w:rsid w:val="6BBA6EFC"/>
    <w:rsid w:val="6BDC0679"/>
    <w:rsid w:val="6C000C01"/>
    <w:rsid w:val="6C180A14"/>
    <w:rsid w:val="6C247855"/>
    <w:rsid w:val="6C5B6C26"/>
    <w:rsid w:val="6C863E8B"/>
    <w:rsid w:val="6C9A226D"/>
    <w:rsid w:val="6CBB2F80"/>
    <w:rsid w:val="6CC97C46"/>
    <w:rsid w:val="6CCD2CE0"/>
    <w:rsid w:val="6CDE6860"/>
    <w:rsid w:val="6D0745BF"/>
    <w:rsid w:val="6D2744F1"/>
    <w:rsid w:val="6D30017C"/>
    <w:rsid w:val="6D427BF6"/>
    <w:rsid w:val="6D5D77DE"/>
    <w:rsid w:val="6D843064"/>
    <w:rsid w:val="6DA34A55"/>
    <w:rsid w:val="6DE90EC2"/>
    <w:rsid w:val="6DFF0B74"/>
    <w:rsid w:val="6E012118"/>
    <w:rsid w:val="6E1043AA"/>
    <w:rsid w:val="6E1865B4"/>
    <w:rsid w:val="6E621D6D"/>
    <w:rsid w:val="6E622D3F"/>
    <w:rsid w:val="6E7B7C10"/>
    <w:rsid w:val="6E8875C2"/>
    <w:rsid w:val="6EC673F2"/>
    <w:rsid w:val="6ED531AF"/>
    <w:rsid w:val="6EFA1971"/>
    <w:rsid w:val="6F391281"/>
    <w:rsid w:val="6F434FD4"/>
    <w:rsid w:val="6F4729A4"/>
    <w:rsid w:val="6F5D1455"/>
    <w:rsid w:val="6FBE7A19"/>
    <w:rsid w:val="6FC30557"/>
    <w:rsid w:val="6FCA0BD1"/>
    <w:rsid w:val="6FCD3533"/>
    <w:rsid w:val="6FF51A91"/>
    <w:rsid w:val="6FF71303"/>
    <w:rsid w:val="7088543D"/>
    <w:rsid w:val="708B18CD"/>
    <w:rsid w:val="70A25551"/>
    <w:rsid w:val="70C962DB"/>
    <w:rsid w:val="7149738D"/>
    <w:rsid w:val="715C654F"/>
    <w:rsid w:val="71763255"/>
    <w:rsid w:val="718A6E6D"/>
    <w:rsid w:val="71B25683"/>
    <w:rsid w:val="71C1312F"/>
    <w:rsid w:val="71CD01F1"/>
    <w:rsid w:val="71E73EDE"/>
    <w:rsid w:val="71EE72C3"/>
    <w:rsid w:val="720023B7"/>
    <w:rsid w:val="720273B1"/>
    <w:rsid w:val="72080227"/>
    <w:rsid w:val="7242302B"/>
    <w:rsid w:val="72433614"/>
    <w:rsid w:val="725026CC"/>
    <w:rsid w:val="725D1411"/>
    <w:rsid w:val="72605ABB"/>
    <w:rsid w:val="726F24FD"/>
    <w:rsid w:val="728243F8"/>
    <w:rsid w:val="729C5F7A"/>
    <w:rsid w:val="72BA5883"/>
    <w:rsid w:val="72C13904"/>
    <w:rsid w:val="72D94770"/>
    <w:rsid w:val="72F27139"/>
    <w:rsid w:val="730E5AA6"/>
    <w:rsid w:val="733C2AA4"/>
    <w:rsid w:val="734B5047"/>
    <w:rsid w:val="7376192D"/>
    <w:rsid w:val="737846F7"/>
    <w:rsid w:val="738A5C88"/>
    <w:rsid w:val="73950346"/>
    <w:rsid w:val="73AB241D"/>
    <w:rsid w:val="73E673D4"/>
    <w:rsid w:val="7424042F"/>
    <w:rsid w:val="744F3465"/>
    <w:rsid w:val="746E2A82"/>
    <w:rsid w:val="747119C2"/>
    <w:rsid w:val="749D4B8B"/>
    <w:rsid w:val="74DD5119"/>
    <w:rsid w:val="753929AF"/>
    <w:rsid w:val="755619F9"/>
    <w:rsid w:val="7583763B"/>
    <w:rsid w:val="75A55705"/>
    <w:rsid w:val="75B11EF8"/>
    <w:rsid w:val="75B140FA"/>
    <w:rsid w:val="75CB4799"/>
    <w:rsid w:val="75DB61B5"/>
    <w:rsid w:val="75F76010"/>
    <w:rsid w:val="7641251A"/>
    <w:rsid w:val="764C4A6D"/>
    <w:rsid w:val="7652219D"/>
    <w:rsid w:val="765E57D9"/>
    <w:rsid w:val="76960896"/>
    <w:rsid w:val="76A55A78"/>
    <w:rsid w:val="76A629CB"/>
    <w:rsid w:val="76AF0B4F"/>
    <w:rsid w:val="76C5110A"/>
    <w:rsid w:val="76EF7BF2"/>
    <w:rsid w:val="76FD19D0"/>
    <w:rsid w:val="77222084"/>
    <w:rsid w:val="772631FD"/>
    <w:rsid w:val="772E5013"/>
    <w:rsid w:val="773E19CB"/>
    <w:rsid w:val="7748266F"/>
    <w:rsid w:val="775766E8"/>
    <w:rsid w:val="77612EA4"/>
    <w:rsid w:val="77940081"/>
    <w:rsid w:val="783A2F00"/>
    <w:rsid w:val="789A6B65"/>
    <w:rsid w:val="78A2753A"/>
    <w:rsid w:val="78AB185B"/>
    <w:rsid w:val="78BF1E90"/>
    <w:rsid w:val="78C91A06"/>
    <w:rsid w:val="78F74469"/>
    <w:rsid w:val="790C5E74"/>
    <w:rsid w:val="793D7376"/>
    <w:rsid w:val="79670B0E"/>
    <w:rsid w:val="79834A85"/>
    <w:rsid w:val="79836503"/>
    <w:rsid w:val="79A523D9"/>
    <w:rsid w:val="79FB3869"/>
    <w:rsid w:val="7A1219C8"/>
    <w:rsid w:val="7A363346"/>
    <w:rsid w:val="7A394502"/>
    <w:rsid w:val="7A4239C5"/>
    <w:rsid w:val="7A524A26"/>
    <w:rsid w:val="7A530D93"/>
    <w:rsid w:val="7A5A113E"/>
    <w:rsid w:val="7A5F0F3D"/>
    <w:rsid w:val="7A7764B2"/>
    <w:rsid w:val="7A802496"/>
    <w:rsid w:val="7ABA6DA3"/>
    <w:rsid w:val="7ABB4F94"/>
    <w:rsid w:val="7ACA2657"/>
    <w:rsid w:val="7ACA2996"/>
    <w:rsid w:val="7AEF0472"/>
    <w:rsid w:val="7AF3312A"/>
    <w:rsid w:val="7AF83EAE"/>
    <w:rsid w:val="7B0224F3"/>
    <w:rsid w:val="7B162876"/>
    <w:rsid w:val="7B1E04B0"/>
    <w:rsid w:val="7B3B51A7"/>
    <w:rsid w:val="7B580F2B"/>
    <w:rsid w:val="7B681A1E"/>
    <w:rsid w:val="7B6B3125"/>
    <w:rsid w:val="7B933C33"/>
    <w:rsid w:val="7B9B31EB"/>
    <w:rsid w:val="7BAA553D"/>
    <w:rsid w:val="7BC51291"/>
    <w:rsid w:val="7BC73261"/>
    <w:rsid w:val="7BDF43AC"/>
    <w:rsid w:val="7BE83BC6"/>
    <w:rsid w:val="7BF63D30"/>
    <w:rsid w:val="7BFE0BB4"/>
    <w:rsid w:val="7C112269"/>
    <w:rsid w:val="7C422591"/>
    <w:rsid w:val="7C435F39"/>
    <w:rsid w:val="7C586B80"/>
    <w:rsid w:val="7C687F27"/>
    <w:rsid w:val="7C736FEA"/>
    <w:rsid w:val="7C8D7BAF"/>
    <w:rsid w:val="7C8E4617"/>
    <w:rsid w:val="7C94014B"/>
    <w:rsid w:val="7CBC28D1"/>
    <w:rsid w:val="7CCE1755"/>
    <w:rsid w:val="7CD17D49"/>
    <w:rsid w:val="7CF527D7"/>
    <w:rsid w:val="7D020FBB"/>
    <w:rsid w:val="7D32545D"/>
    <w:rsid w:val="7D4A54D1"/>
    <w:rsid w:val="7D4E6707"/>
    <w:rsid w:val="7D615593"/>
    <w:rsid w:val="7D97192F"/>
    <w:rsid w:val="7DAC798E"/>
    <w:rsid w:val="7DF668EB"/>
    <w:rsid w:val="7E10599B"/>
    <w:rsid w:val="7E1878D8"/>
    <w:rsid w:val="7E2970B1"/>
    <w:rsid w:val="7E3F42D7"/>
    <w:rsid w:val="7E5F274C"/>
    <w:rsid w:val="7E606F42"/>
    <w:rsid w:val="7E6A41D0"/>
    <w:rsid w:val="7E6A4BC5"/>
    <w:rsid w:val="7E6A7C2D"/>
    <w:rsid w:val="7E786DEB"/>
    <w:rsid w:val="7EB76DAD"/>
    <w:rsid w:val="7EC43E8A"/>
    <w:rsid w:val="7ED63D5C"/>
    <w:rsid w:val="7ED815B5"/>
    <w:rsid w:val="7F2A3D8B"/>
    <w:rsid w:val="7F4E1AF7"/>
    <w:rsid w:val="7F8B44A9"/>
    <w:rsid w:val="7F9B0CEB"/>
    <w:rsid w:val="7FA51EC1"/>
    <w:rsid w:val="7FD834E4"/>
    <w:rsid w:val="7FEC2915"/>
    <w:rsid w:val="7FF97BBB"/>
    <w:rsid w:val="7FFF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qFormat="1" w:uiPriority="99" w:semiHidden="0"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420" w:firstLineChars="200"/>
      <w:jc w:val="both"/>
    </w:pPr>
    <w:rPr>
      <w:rFonts w:ascii="Times New Roman" w:hAnsi="Times New Roman" w:eastAsia="Times New Roman" w:cs="黑体"/>
      <w:kern w:val="2"/>
      <w:sz w:val="24"/>
      <w:szCs w:val="24"/>
      <w:lang w:val="en-US" w:eastAsia="zh-CN" w:bidi="ar-SA"/>
    </w:rPr>
  </w:style>
  <w:style w:type="paragraph" w:styleId="2">
    <w:name w:val="heading 1"/>
    <w:basedOn w:val="1"/>
    <w:next w:val="1"/>
    <w:link w:val="26"/>
    <w:qFormat/>
    <w:uiPriority w:val="99"/>
    <w:pPr>
      <w:keepNext/>
      <w:keepLines/>
      <w:numPr>
        <w:ilvl w:val="0"/>
        <w:numId w:val="1"/>
      </w:numPr>
      <w:spacing w:before="340" w:after="330" w:line="576" w:lineRule="auto"/>
      <w:ind w:firstLineChars="0"/>
      <w:outlineLvl w:val="0"/>
    </w:pPr>
    <w:rPr>
      <w:rFonts w:cs="Times New Roman"/>
      <w:b/>
      <w:bCs/>
      <w:kern w:val="44"/>
      <w:sz w:val="44"/>
      <w:szCs w:val="44"/>
    </w:rPr>
  </w:style>
  <w:style w:type="paragraph" w:styleId="3">
    <w:name w:val="heading 2"/>
    <w:basedOn w:val="1"/>
    <w:next w:val="1"/>
    <w:link w:val="38"/>
    <w:unhideWhenUsed/>
    <w:qFormat/>
    <w:uiPriority w:val="9"/>
    <w:pPr>
      <w:keepNext/>
      <w:keepLines/>
      <w:numPr>
        <w:ilvl w:val="1"/>
        <w:numId w:val="1"/>
      </w:numPr>
      <w:spacing w:before="40"/>
      <w:ind w:firstLineChars="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9"/>
    <w:unhideWhenUsed/>
    <w:qFormat/>
    <w:uiPriority w:val="9"/>
    <w:pPr>
      <w:keepNext/>
      <w:keepLines/>
      <w:numPr>
        <w:ilvl w:val="2"/>
        <w:numId w:val="1"/>
      </w:numPr>
      <w:spacing w:before="40"/>
      <w:ind w:firstLineChars="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40"/>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1"/>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2"/>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3"/>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4"/>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5"/>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Normal Indent"/>
    <w:basedOn w:val="1"/>
    <w:unhideWhenUsed/>
    <w:qFormat/>
    <w:uiPriority w:val="99"/>
  </w:style>
  <w:style w:type="paragraph" w:styleId="12">
    <w:name w:val="annotation text"/>
    <w:basedOn w:val="1"/>
    <w:link w:val="28"/>
    <w:unhideWhenUsed/>
    <w:qFormat/>
    <w:uiPriority w:val="99"/>
    <w:pPr>
      <w:jc w:val="left"/>
    </w:pPr>
    <w:rPr>
      <w:rFonts w:cs="Times New Roman"/>
    </w:rPr>
  </w:style>
  <w:style w:type="paragraph" w:styleId="13">
    <w:name w:val="toc 3"/>
    <w:basedOn w:val="1"/>
    <w:next w:val="1"/>
    <w:unhideWhenUsed/>
    <w:qFormat/>
    <w:uiPriority w:val="39"/>
    <w:pPr>
      <w:spacing w:before="100" w:beforeAutospacing="1" w:after="100" w:afterAutospacing="1"/>
      <w:ind w:left="840" w:leftChars="400"/>
    </w:pPr>
  </w:style>
  <w:style w:type="paragraph" w:styleId="14">
    <w:name w:val="footer"/>
    <w:basedOn w:val="1"/>
    <w:link w:val="29"/>
    <w:unhideWhenUsed/>
    <w:qFormat/>
    <w:uiPriority w:val="99"/>
    <w:pPr>
      <w:snapToGrid w:val="0"/>
      <w:jc w:val="left"/>
    </w:pPr>
    <w:rPr>
      <w:rFonts w:cs="Times New Roman"/>
      <w:kern w:val="0"/>
      <w:sz w:val="18"/>
      <w:szCs w:val="18"/>
    </w:rPr>
  </w:style>
  <w:style w:type="paragraph" w:styleId="15">
    <w:name w:val="header"/>
    <w:basedOn w:val="1"/>
    <w:link w:val="37"/>
    <w:unhideWhenUsed/>
    <w:qFormat/>
    <w:uiPriority w:val="99"/>
    <w:pPr>
      <w:pBdr>
        <w:bottom w:val="single" w:color="auto" w:sz="6" w:space="1"/>
      </w:pBdr>
      <w:snapToGrid w:val="0"/>
      <w:jc w:val="center"/>
    </w:pPr>
    <w:rPr>
      <w:rFonts w:cs="Times New Roman"/>
      <w:kern w:val="0"/>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spacing w:before="100" w:beforeAutospacing="1" w:after="100" w:afterAutospacing="1"/>
      <w:ind w:left="420" w:leftChars="200"/>
    </w:pPr>
  </w:style>
  <w:style w:type="paragraph" w:styleId="18">
    <w:name w:val="Normal (Web)"/>
    <w:basedOn w:val="1"/>
    <w:unhideWhenUsed/>
    <w:qFormat/>
    <w:uiPriority w:val="99"/>
    <w:pPr>
      <w:widowControl/>
      <w:spacing w:before="100" w:beforeAutospacing="1" w:after="100" w:afterAutospacing="1" w:line="240" w:lineRule="auto"/>
      <w:ind w:firstLine="0" w:firstLineChars="0"/>
      <w:jc w:val="left"/>
    </w:pPr>
    <w:rPr>
      <w:rFonts w:cs="Times New Roman"/>
      <w:kern w:val="0"/>
    </w:rPr>
  </w:style>
  <w:style w:type="character" w:styleId="20">
    <w:name w:val="FollowedHyperlink"/>
    <w:basedOn w:val="19"/>
    <w:unhideWhenUsed/>
    <w:qFormat/>
    <w:uiPriority w:val="99"/>
    <w:rPr>
      <w:color w:val="800080"/>
      <w:u w:val="single"/>
    </w:rPr>
  </w:style>
  <w:style w:type="character" w:styleId="21">
    <w:name w:val="Emphasis"/>
    <w:basedOn w:val="19"/>
    <w:qFormat/>
    <w:uiPriority w:val="20"/>
    <w:rPr>
      <w:i/>
    </w:rPr>
  </w:style>
  <w:style w:type="character" w:styleId="22">
    <w:name w:val="Hyperlink"/>
    <w:basedOn w:val="19"/>
    <w:unhideWhenUsed/>
    <w:qFormat/>
    <w:uiPriority w:val="99"/>
    <w:rPr>
      <w:color w:val="0000FF"/>
      <w:u w:val="single"/>
    </w:rPr>
  </w:style>
  <w:style w:type="table" w:styleId="24">
    <w:name w:val="Table Grid"/>
    <w:basedOn w:val="2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Grid 4"/>
    <w:basedOn w:val="23"/>
    <w:unhideWhenUsed/>
    <w:qFormat/>
    <w:uiPriority w:val="99"/>
    <w:pPr>
      <w:widowControl w:val="0"/>
      <w:spacing w:after="0" w:line="360" w:lineRule="auto"/>
      <w:ind w:firstLine="420" w:firstLineChars="200"/>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character" w:customStyle="1" w:styleId="26">
    <w:name w:val="标题 1 字符"/>
    <w:basedOn w:val="19"/>
    <w:link w:val="2"/>
    <w:qFormat/>
    <w:uiPriority w:val="99"/>
    <w:rPr>
      <w:rFonts w:ascii="Times New Roman" w:hAnsi="Times New Roman" w:eastAsia="Times New Roman" w:cs="Times New Roman"/>
      <w:b/>
      <w:bCs/>
      <w:kern w:val="44"/>
      <w:sz w:val="44"/>
      <w:szCs w:val="44"/>
    </w:rPr>
  </w:style>
  <w:style w:type="paragraph" w:customStyle="1" w:styleId="27">
    <w:name w:val="msonormal"/>
    <w:basedOn w:val="1"/>
    <w:qFormat/>
    <w:uiPriority w:val="0"/>
    <w:pPr>
      <w:widowControl/>
      <w:spacing w:before="100" w:beforeAutospacing="1" w:after="100" w:afterAutospacing="1" w:line="240" w:lineRule="auto"/>
      <w:ind w:firstLine="0" w:firstLineChars="0"/>
      <w:jc w:val="left"/>
    </w:pPr>
    <w:rPr>
      <w:rFonts w:cs="Times New Roman"/>
      <w:kern w:val="0"/>
    </w:rPr>
  </w:style>
  <w:style w:type="character" w:customStyle="1" w:styleId="28">
    <w:name w:val="批注文字 字符"/>
    <w:basedOn w:val="19"/>
    <w:link w:val="12"/>
    <w:qFormat/>
    <w:uiPriority w:val="99"/>
    <w:rPr>
      <w:rFonts w:ascii="Times New Roman" w:hAnsi="Times New Roman" w:eastAsia="Times New Roman" w:cs="Times New Roman"/>
      <w:kern w:val="2"/>
      <w:sz w:val="24"/>
      <w:szCs w:val="24"/>
    </w:rPr>
  </w:style>
  <w:style w:type="character" w:customStyle="1" w:styleId="29">
    <w:name w:val="页脚 字符"/>
    <w:basedOn w:val="19"/>
    <w:link w:val="14"/>
    <w:semiHidden/>
    <w:qFormat/>
    <w:uiPriority w:val="99"/>
    <w:rPr>
      <w:rFonts w:ascii="Times New Roman" w:hAnsi="Times New Roman" w:eastAsia="Times New Roman" w:cs="Times New Roman"/>
      <w:sz w:val="18"/>
      <w:szCs w:val="18"/>
    </w:rPr>
  </w:style>
  <w:style w:type="paragraph" w:customStyle="1" w:styleId="30">
    <w:name w:val="TOC Heading"/>
    <w:basedOn w:val="2"/>
    <w:next w:val="1"/>
    <w:qFormat/>
    <w:uiPriority w:val="39"/>
    <w:pPr>
      <w:widowControl/>
      <w:spacing w:before="480" w:after="0" w:line="273" w:lineRule="auto"/>
      <w:ind w:firstLine="0"/>
      <w:jc w:val="left"/>
      <w:outlineLvl w:val="9"/>
    </w:pPr>
    <w:rPr>
      <w:rFonts w:ascii="Cambria" w:hAnsi="Cambria" w:eastAsia="宋体"/>
      <w:color w:val="365F91"/>
      <w:kern w:val="0"/>
      <w:sz w:val="28"/>
      <w:szCs w:val="28"/>
    </w:rPr>
  </w:style>
  <w:style w:type="paragraph" w:customStyle="1" w:styleId="31">
    <w:name w:val="表格正文"/>
    <w:basedOn w:val="1"/>
    <w:qFormat/>
    <w:uiPriority w:val="0"/>
    <w:pPr>
      <w:snapToGrid w:val="0"/>
      <w:spacing w:line="300" w:lineRule="auto"/>
    </w:pPr>
    <w:rPr>
      <w:sz w:val="21"/>
      <w:szCs w:val="21"/>
    </w:rPr>
  </w:style>
  <w:style w:type="paragraph" w:customStyle="1" w:styleId="32">
    <w:name w:val="章节标题"/>
    <w:basedOn w:val="1"/>
    <w:qFormat/>
    <w:uiPriority w:val="0"/>
    <w:pPr>
      <w:jc w:val="center"/>
    </w:pPr>
    <w:rPr>
      <w:b/>
      <w:bCs/>
      <w:sz w:val="32"/>
      <w:szCs w:val="32"/>
    </w:rPr>
  </w:style>
  <w:style w:type="paragraph" w:styleId="33">
    <w:name w:val="List Paragraph"/>
    <w:basedOn w:val="1"/>
    <w:qFormat/>
    <w:uiPriority w:val="99"/>
  </w:style>
  <w:style w:type="paragraph" w:customStyle="1" w:styleId="34">
    <w:name w:val="1.1"/>
    <w:basedOn w:val="11"/>
    <w:qFormat/>
    <w:uiPriority w:val="0"/>
    <w:rPr>
      <w:sz w:val="28"/>
      <w:szCs w:val="28"/>
    </w:rPr>
  </w:style>
  <w:style w:type="paragraph" w:customStyle="1" w:styleId="35">
    <w:name w:val="表格文字"/>
    <w:basedOn w:val="1"/>
    <w:qFormat/>
    <w:uiPriority w:val="0"/>
    <w:rPr>
      <w:sz w:val="18"/>
      <w:szCs w:val="18"/>
    </w:rPr>
  </w:style>
  <w:style w:type="paragraph" w:customStyle="1" w:styleId="36">
    <w:name w:val="接口说明"/>
    <w:basedOn w:val="1"/>
    <w:qFormat/>
    <w:uiPriority w:val="0"/>
    <w:rPr>
      <w:b/>
      <w:bCs/>
    </w:rPr>
  </w:style>
  <w:style w:type="character" w:customStyle="1" w:styleId="37">
    <w:name w:val="页眉 字符"/>
    <w:basedOn w:val="19"/>
    <w:link w:val="15"/>
    <w:semiHidden/>
    <w:qFormat/>
    <w:uiPriority w:val="99"/>
    <w:rPr>
      <w:rFonts w:ascii="Times New Roman" w:hAnsi="Times New Roman" w:eastAsia="Times New Roman" w:cs="Times New Roman"/>
      <w:sz w:val="18"/>
      <w:szCs w:val="18"/>
    </w:rPr>
  </w:style>
  <w:style w:type="character" w:customStyle="1" w:styleId="38">
    <w:name w:val="标题 2 字符"/>
    <w:basedOn w:val="19"/>
    <w:link w:val="3"/>
    <w:qFormat/>
    <w:uiPriority w:val="9"/>
    <w:rPr>
      <w:rFonts w:asciiTheme="majorHAnsi" w:hAnsiTheme="majorHAnsi" w:eastAsiaTheme="majorEastAsia" w:cstheme="majorBidi"/>
      <w:color w:val="2F5597" w:themeColor="accent1" w:themeShade="BF"/>
      <w:kern w:val="2"/>
      <w:sz w:val="26"/>
      <w:szCs w:val="26"/>
    </w:rPr>
  </w:style>
  <w:style w:type="character" w:customStyle="1" w:styleId="39">
    <w:name w:val="标题 3 字符"/>
    <w:basedOn w:val="19"/>
    <w:link w:val="4"/>
    <w:qFormat/>
    <w:uiPriority w:val="9"/>
    <w:rPr>
      <w:rFonts w:asciiTheme="majorHAnsi" w:hAnsiTheme="majorHAnsi" w:eastAsiaTheme="majorEastAsia" w:cstheme="majorBidi"/>
      <w:color w:val="203864" w:themeColor="accent1" w:themeShade="80"/>
      <w:kern w:val="2"/>
      <w:sz w:val="24"/>
      <w:szCs w:val="24"/>
    </w:rPr>
  </w:style>
  <w:style w:type="character" w:customStyle="1" w:styleId="40">
    <w:name w:val="标题 4 字符"/>
    <w:basedOn w:val="19"/>
    <w:link w:val="5"/>
    <w:qFormat/>
    <w:uiPriority w:val="9"/>
    <w:rPr>
      <w:rFonts w:asciiTheme="majorHAnsi" w:hAnsiTheme="majorHAnsi" w:eastAsiaTheme="majorEastAsia" w:cstheme="majorBidi"/>
      <w:i/>
      <w:iCs/>
      <w:color w:val="2F5597" w:themeColor="accent1" w:themeShade="BF"/>
      <w:kern w:val="2"/>
      <w:sz w:val="24"/>
      <w:szCs w:val="24"/>
    </w:rPr>
  </w:style>
  <w:style w:type="character" w:customStyle="1" w:styleId="41">
    <w:name w:val="标题 5 字符"/>
    <w:basedOn w:val="19"/>
    <w:link w:val="6"/>
    <w:semiHidden/>
    <w:qFormat/>
    <w:uiPriority w:val="9"/>
    <w:rPr>
      <w:rFonts w:asciiTheme="majorHAnsi" w:hAnsiTheme="majorHAnsi" w:eastAsiaTheme="majorEastAsia" w:cstheme="majorBidi"/>
      <w:color w:val="2F5597" w:themeColor="accent1" w:themeShade="BF"/>
      <w:kern w:val="2"/>
      <w:sz w:val="24"/>
      <w:szCs w:val="24"/>
    </w:rPr>
  </w:style>
  <w:style w:type="character" w:customStyle="1" w:styleId="42">
    <w:name w:val="标题 6 字符"/>
    <w:basedOn w:val="19"/>
    <w:link w:val="7"/>
    <w:semiHidden/>
    <w:qFormat/>
    <w:uiPriority w:val="9"/>
    <w:rPr>
      <w:rFonts w:asciiTheme="majorHAnsi" w:hAnsiTheme="majorHAnsi" w:eastAsiaTheme="majorEastAsia" w:cstheme="majorBidi"/>
      <w:color w:val="203864" w:themeColor="accent1" w:themeShade="80"/>
      <w:kern w:val="2"/>
      <w:sz w:val="24"/>
      <w:szCs w:val="24"/>
    </w:rPr>
  </w:style>
  <w:style w:type="character" w:customStyle="1" w:styleId="43">
    <w:name w:val="标题 7 字符"/>
    <w:basedOn w:val="19"/>
    <w:link w:val="8"/>
    <w:semiHidden/>
    <w:qFormat/>
    <w:uiPriority w:val="9"/>
    <w:rPr>
      <w:rFonts w:asciiTheme="majorHAnsi" w:hAnsiTheme="majorHAnsi" w:eastAsiaTheme="majorEastAsia" w:cstheme="majorBidi"/>
      <w:i/>
      <w:iCs/>
      <w:color w:val="203864" w:themeColor="accent1" w:themeShade="80"/>
      <w:kern w:val="2"/>
      <w:sz w:val="24"/>
      <w:szCs w:val="24"/>
    </w:rPr>
  </w:style>
  <w:style w:type="character" w:customStyle="1" w:styleId="44">
    <w:name w:val="标题 8 字符"/>
    <w:basedOn w:val="19"/>
    <w:link w:val="9"/>
    <w:semiHidden/>
    <w:qFormat/>
    <w:uiPriority w:val="9"/>
    <w:rPr>
      <w:rFonts w:asciiTheme="majorHAnsi" w:hAnsiTheme="majorHAnsi" w:eastAsiaTheme="majorEastAsia" w:cstheme="majorBidi"/>
      <w:color w:val="262626" w:themeColor="text1" w:themeTint="D9"/>
      <w:kern w:val="2"/>
      <w:sz w:val="21"/>
      <w:szCs w:val="21"/>
      <w14:textFill>
        <w14:solidFill>
          <w14:schemeClr w14:val="tx1">
            <w14:lumMod w14:val="85000"/>
            <w14:lumOff w14:val="15000"/>
          </w14:schemeClr>
        </w14:solidFill>
      </w14:textFill>
    </w:rPr>
  </w:style>
  <w:style w:type="character" w:customStyle="1" w:styleId="45">
    <w:name w:val="标题 9 字符"/>
    <w:basedOn w:val="19"/>
    <w:link w:val="10"/>
    <w:semiHidden/>
    <w:qFormat/>
    <w:uiPriority w:val="9"/>
    <w:rPr>
      <w:rFonts w:asciiTheme="majorHAnsi" w:hAnsiTheme="majorHAnsi" w:eastAsiaTheme="majorEastAsia" w:cstheme="majorBidi"/>
      <w:i/>
      <w:iCs/>
      <w:color w:val="262626" w:themeColor="text1" w:themeTint="D9"/>
      <w:kern w:val="2"/>
      <w:sz w:val="21"/>
      <w:szCs w:val="21"/>
      <w14:textFill>
        <w14:solidFill>
          <w14:schemeClr w14:val="tx1">
            <w14:lumMod w14:val="85000"/>
            <w14:lumOff w14:val="15000"/>
          </w14:schemeClr>
        </w14:solidFill>
      </w14:textFill>
    </w:rPr>
  </w:style>
  <w:style w:type="table" w:customStyle="1" w:styleId="46">
    <w:name w:val="List Table 4 Accent 3"/>
    <w:basedOn w:val="23"/>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7">
    <w:name w:val="通用样式1"/>
    <w:basedOn w:val="48"/>
    <w:qFormat/>
    <w:uiPriority w:val="99"/>
    <w:tblStylePr w:type="firstRow">
      <w:pPr>
        <w:jc w:val="center"/>
      </w:pPr>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A5A5A5" w:themeFill="background1" w:themeFillShade="A6"/>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8">
    <w:name w:val="Grid Table 4 Accent 5"/>
    <w:basedOn w:val="23"/>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9">
    <w:name w:val="通用样式2"/>
    <w:basedOn w:val="50"/>
    <w:qFormat/>
    <w:uiPriority w:val="99"/>
    <w:tcPr>
      <w:shd w:val="clear" w:color="auto" w:fill="B4C6E7" w:themeFill="accent1" w:themeFillTint="66"/>
    </w:tc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50">
    <w:name w:val="Grid Table 6 Colorful Accent 5"/>
    <w:basedOn w:val="23"/>
    <w:qFormat/>
    <w:uiPriority w:val="51"/>
    <w:pPr>
      <w:spacing w:after="0" w:line="240" w:lineRule="auto"/>
    </w:pPr>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51">
    <w:name w:val="样式1"/>
    <w:basedOn w:val="1"/>
    <w:qFormat/>
    <w:uiPriority w:val="0"/>
  </w:style>
  <w:style w:type="paragraph" w:customStyle="1" w:styleId="52">
    <w:name w:val="样式2"/>
    <w:basedOn w:val="1"/>
    <w:qFormat/>
    <w:uiPriority w:val="0"/>
    <w:rPr>
      <w:sz w:val="21"/>
    </w:rPr>
  </w:style>
  <w:style w:type="paragraph" w:customStyle="1" w:styleId="53">
    <w:name w:val="样式3"/>
    <w:basedOn w:val="1"/>
    <w:qFormat/>
    <w:uiPriority w:val="0"/>
    <w:pPr>
      <w:ind w:leftChars="0"/>
      <w:jc w:val="left"/>
    </w:pPr>
    <w:rPr>
      <w:rFonts w:eastAsia="宋体"/>
      <w:sz w:val="21"/>
    </w:rPr>
  </w:style>
  <w:style w:type="paragraph" w:customStyle="1" w:styleId="54">
    <w:name w:val="描述"/>
    <w:basedOn w:val="53"/>
    <w:qFormat/>
    <w:uiPriority w:val="0"/>
    <w:pPr>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CD8DFE-6492-425A-A3AE-8A656AAB5854}">
  <ds:schemaRefs/>
</ds:datastoreItem>
</file>

<file path=docProps/app.xml><?xml version="1.0" encoding="utf-8"?>
<Properties xmlns="http://schemas.openxmlformats.org/officeDocument/2006/extended-properties" xmlns:vt="http://schemas.openxmlformats.org/officeDocument/2006/docPropsVTypes">
  <Template>Normal</Template>
  <Pages>99</Pages>
  <Words>8137</Words>
  <Characters>46384</Characters>
  <Lines>386</Lines>
  <Paragraphs>108</Paragraphs>
  <TotalTime>378</TotalTime>
  <ScaleCrop>false</ScaleCrop>
  <LinksUpToDate>false</LinksUpToDate>
  <CharactersWithSpaces>54413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2017-12-28T04:57:00Z</dcterms:created>
  <dc:creator>Xuefeng Tan</dc:creator>
  <cp:lastModifiedBy>Bay</cp:lastModifiedBy>
  <dcterms:modified xsi:type="dcterms:W3CDTF">2018-07-12T06:43:02Z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